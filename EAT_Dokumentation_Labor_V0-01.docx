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B5DA4" w14:textId="062910FA" w:rsidR="00C33FB5" w:rsidRDefault="00C33FB5" w:rsidP="0040244A"/>
    <w:sdt>
      <w:sdtPr>
        <w:id w:val="-1317956927"/>
        <w:docPartObj>
          <w:docPartGallery w:val="Cover Pages"/>
          <w:docPartUnique/>
        </w:docPartObj>
      </w:sdtPr>
      <w:sdtEndPr>
        <w:rPr>
          <w:sz w:val="20"/>
          <w:szCs w:val="20"/>
        </w:rPr>
      </w:sdtEndPr>
      <w:sdtContent>
        <w:p w14:paraId="3C42B183" w14:textId="4724A003" w:rsidR="00C432AC" w:rsidRPr="006D43BF" w:rsidRDefault="00C432AC" w:rsidP="0040244A"/>
        <w:p w14:paraId="32EB8AC3" w14:textId="29E73979" w:rsidR="00C432AC" w:rsidRDefault="00C432AC" w:rsidP="00C432AC"/>
        <w:tbl>
          <w:tblPr>
            <w:tblpPr w:leftFromText="187" w:rightFromText="187" w:vertAnchor="page" w:horzAnchor="margin" w:tblpY="3245"/>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40"/>
          </w:tblGrid>
          <w:tr w:rsidR="005851BD" w:rsidRPr="006D43BF" w14:paraId="4FB9A362" w14:textId="77777777" w:rsidTr="005851BD">
            <w:sdt>
              <w:sdtPr>
                <w:rPr>
                  <w:color w:val="2E74B5" w:themeColor="accent1" w:themeShade="BF"/>
                  <w:sz w:val="36"/>
                  <w:szCs w:val="24"/>
                </w:rPr>
                <w:alias w:val="Firma"/>
                <w:id w:val="-1289199074"/>
                <w:dataBinding w:prefixMappings="xmlns:ns0='http://schemas.openxmlformats.org/officeDocument/2006/extended-properties'" w:xpath="/ns0:Properties[1]/ns0:Company[1]" w:storeItemID="{6668398D-A668-4E3E-A5EB-62B293D839F1}"/>
                <w:text/>
              </w:sdtPr>
              <w:sdtEndPr/>
              <w:sdtContent>
                <w:tc>
                  <w:tcPr>
                    <w:tcW w:w="7440" w:type="dxa"/>
                    <w:tcMar>
                      <w:top w:w="216" w:type="dxa"/>
                      <w:left w:w="115" w:type="dxa"/>
                      <w:bottom w:w="216" w:type="dxa"/>
                      <w:right w:w="115" w:type="dxa"/>
                    </w:tcMar>
                  </w:tcPr>
                  <w:p w14:paraId="28B20013" w14:textId="79539A9C" w:rsidR="005851BD" w:rsidRPr="006D43BF" w:rsidRDefault="005851BD" w:rsidP="005851BD">
                    <w:pPr>
                      <w:pStyle w:val="KeinLeerraum"/>
                      <w:rPr>
                        <w:color w:val="2E74B5" w:themeColor="accent1" w:themeShade="BF"/>
                        <w:sz w:val="24"/>
                      </w:rPr>
                    </w:pPr>
                    <w:r w:rsidRPr="006D43BF">
                      <w:rPr>
                        <w:color w:val="2E74B5" w:themeColor="accent1" w:themeShade="BF"/>
                        <w:sz w:val="36"/>
                        <w:szCs w:val="24"/>
                      </w:rPr>
                      <w:t xml:space="preserve">[ </w:t>
                    </w:r>
                    <w:proofErr w:type="spellStart"/>
                    <w:r w:rsidR="002E7D87">
                      <w:rPr>
                        <w:color w:val="2E74B5" w:themeColor="accent1" w:themeShade="BF"/>
                        <w:sz w:val="36"/>
                        <w:szCs w:val="24"/>
                      </w:rPr>
                      <w:t>Labordokumentaiton</w:t>
                    </w:r>
                    <w:proofErr w:type="spellEnd"/>
                    <w:r w:rsidRPr="006D43BF">
                      <w:rPr>
                        <w:color w:val="2E74B5" w:themeColor="accent1" w:themeShade="BF"/>
                        <w:sz w:val="36"/>
                        <w:szCs w:val="24"/>
                      </w:rPr>
                      <w:t xml:space="preserve"> ]</w:t>
                    </w:r>
                  </w:p>
                </w:tc>
              </w:sdtContent>
            </w:sdt>
          </w:tr>
          <w:tr w:rsidR="005851BD" w:rsidRPr="006D43BF" w14:paraId="4D0286EE" w14:textId="77777777" w:rsidTr="005851BD">
            <w:tc>
              <w:tcPr>
                <w:tcW w:w="7440" w:type="dxa"/>
              </w:tcPr>
              <w:sdt>
                <w:sdtPr>
                  <w:rPr>
                    <w:rFonts w:eastAsia="Malgun Gothic" w:cs="Malgun Gothic Semilight"/>
                    <w:b/>
                    <w:color w:val="1F4E79" w:themeColor="accent1" w:themeShade="80"/>
                    <w:sz w:val="76"/>
                    <w:szCs w:val="76"/>
                  </w:rPr>
                  <w:alias w:val="Titel"/>
                  <w:id w:val="1873337475"/>
                  <w:dataBinding w:prefixMappings="xmlns:ns0='http://schemas.openxmlformats.org/package/2006/metadata/core-properties' xmlns:ns1='http://purl.org/dc/elements/1.1/'" w:xpath="/ns0:coreProperties[1]/ns1:title[1]" w:storeItemID="{6C3C8BC8-F283-45AE-878A-BAB7291924A1}"/>
                  <w:text/>
                </w:sdtPr>
                <w:sdtEndPr/>
                <w:sdtContent>
                  <w:p w14:paraId="1FBDBCD9" w14:textId="7E9A17A8" w:rsidR="005851BD" w:rsidRPr="004A60AD" w:rsidRDefault="005851BD" w:rsidP="005851BD">
                    <w:pPr>
                      <w:pStyle w:val="KeinLeerraum"/>
                      <w:spacing w:line="216" w:lineRule="auto"/>
                      <w:rPr>
                        <w:rFonts w:ascii="Malgun Gothic" w:eastAsia="Malgun Gothic" w:hAnsi="Malgun Gothic" w:cstheme="majorBidi"/>
                        <w:color w:val="1F4E79" w:themeColor="accent1" w:themeShade="80"/>
                        <w:sz w:val="96"/>
                        <w:szCs w:val="88"/>
                      </w:rPr>
                    </w:pPr>
                    <w:r w:rsidRPr="00C8446F">
                      <w:rPr>
                        <w:rFonts w:eastAsia="Malgun Gothic" w:cs="Malgun Gothic Semilight"/>
                        <w:b/>
                        <w:color w:val="1F4E79" w:themeColor="accent1" w:themeShade="80"/>
                        <w:sz w:val="76"/>
                        <w:szCs w:val="76"/>
                      </w:rPr>
                      <w:t xml:space="preserve">[  </w:t>
                    </w:r>
                    <w:r w:rsidR="002E7D87">
                      <w:rPr>
                        <w:rFonts w:eastAsia="Malgun Gothic" w:cs="Malgun Gothic Semilight"/>
                        <w:b/>
                        <w:color w:val="1F4E79" w:themeColor="accent1" w:themeShade="80"/>
                        <w:sz w:val="76"/>
                        <w:szCs w:val="76"/>
                      </w:rPr>
                      <w:t>EAT</w:t>
                    </w:r>
                    <w:r w:rsidRPr="00C8446F">
                      <w:rPr>
                        <w:rFonts w:eastAsia="Malgun Gothic" w:cs="Malgun Gothic Semilight"/>
                        <w:b/>
                        <w:color w:val="1F4E79" w:themeColor="accent1" w:themeShade="80"/>
                        <w:sz w:val="76"/>
                        <w:szCs w:val="76"/>
                      </w:rPr>
                      <w:t xml:space="preserve">  ]</w:t>
                    </w:r>
                  </w:p>
                </w:sdtContent>
              </w:sdt>
            </w:tc>
          </w:tr>
          <w:tr w:rsidR="005851BD" w:rsidRPr="006D43BF" w14:paraId="7E0E3C12" w14:textId="77777777" w:rsidTr="005851BD">
            <w:sdt>
              <w:sdtPr>
                <w:rPr>
                  <w:color w:val="2E74B5" w:themeColor="accent1" w:themeShade="BF"/>
                  <w:sz w:val="36"/>
                  <w:szCs w:val="24"/>
                </w:rPr>
                <w:alias w:val="Untertitel"/>
                <w:id w:val="-253667108"/>
                <w:dataBinding w:prefixMappings="xmlns:ns0='http://schemas.openxmlformats.org/package/2006/metadata/core-properties' xmlns:ns1='http://purl.org/dc/elements/1.1/'" w:xpath="/ns0:coreProperties[1]/ns1:subject[1]" w:storeItemID="{6C3C8BC8-F283-45AE-878A-BAB7291924A1}"/>
                <w:text/>
              </w:sdtPr>
              <w:sdtEndPr/>
              <w:sdtContent>
                <w:tc>
                  <w:tcPr>
                    <w:tcW w:w="7440" w:type="dxa"/>
                    <w:tcMar>
                      <w:top w:w="216" w:type="dxa"/>
                      <w:left w:w="115" w:type="dxa"/>
                      <w:bottom w:w="216" w:type="dxa"/>
                      <w:right w:w="115" w:type="dxa"/>
                    </w:tcMar>
                  </w:tcPr>
                  <w:p w14:paraId="74FF37D7" w14:textId="6FA1A069" w:rsidR="005851BD" w:rsidRPr="006D43BF" w:rsidRDefault="005851BD" w:rsidP="005851BD">
                    <w:pPr>
                      <w:pStyle w:val="KeinLeerraum"/>
                      <w:rPr>
                        <w:color w:val="2E74B5" w:themeColor="accent1" w:themeShade="BF"/>
                        <w:sz w:val="24"/>
                      </w:rPr>
                    </w:pPr>
                    <w:r>
                      <w:rPr>
                        <w:color w:val="2E74B5" w:themeColor="accent1" w:themeShade="BF"/>
                        <w:sz w:val="36"/>
                        <w:szCs w:val="24"/>
                      </w:rPr>
                      <w:t xml:space="preserve">[ </w:t>
                    </w:r>
                    <w:r w:rsidR="002E7D87">
                      <w:rPr>
                        <w:color w:val="2E74B5" w:themeColor="accent1" w:themeShade="BF"/>
                        <w:sz w:val="36"/>
                        <w:szCs w:val="24"/>
                      </w:rPr>
                      <w:t>Gleichrichter</w:t>
                    </w:r>
                    <w:r w:rsidRPr="006D43BF">
                      <w:rPr>
                        <w:color w:val="2E74B5" w:themeColor="accent1" w:themeShade="BF"/>
                        <w:sz w:val="36"/>
                        <w:szCs w:val="24"/>
                      </w:rPr>
                      <w:t xml:space="preserve"> ]</w:t>
                    </w:r>
                  </w:p>
                </w:tc>
              </w:sdtContent>
            </w:sdt>
          </w:tr>
        </w:tbl>
        <w:p w14:paraId="2694900E" w14:textId="77777777" w:rsidR="005851BD" w:rsidRPr="006D43BF" w:rsidRDefault="005851BD" w:rsidP="00C432AC"/>
        <w:p w14:paraId="11371EF4" w14:textId="77777777" w:rsidR="00C432AC" w:rsidRPr="006D43BF" w:rsidRDefault="00C432AC" w:rsidP="00C432AC"/>
        <w:sdt>
          <w:sdtPr>
            <w:id w:val="-1445838333"/>
            <w:docPartObj>
              <w:docPartGallery w:val="Cover Pages"/>
              <w:docPartUnique/>
            </w:docPartObj>
          </w:sdtPr>
          <w:sdtEndPr>
            <w:rPr>
              <w:sz w:val="20"/>
              <w:szCs w:val="20"/>
            </w:rPr>
          </w:sdtEndPr>
          <w:sdtContent>
            <w:p w14:paraId="0AAB2E64" w14:textId="77777777" w:rsidR="00C432AC" w:rsidRPr="006D43BF" w:rsidRDefault="00C432AC" w:rsidP="00C432AC"/>
            <w:p w14:paraId="1F2459BF" w14:textId="77777777" w:rsidR="00C432AC" w:rsidRPr="006D43BF" w:rsidRDefault="00C432AC" w:rsidP="00C432AC"/>
            <w:p w14:paraId="5093B739" w14:textId="77777777" w:rsidR="00C432AC" w:rsidRPr="006D43BF" w:rsidRDefault="00C432AC" w:rsidP="00C432AC"/>
            <w:p w14:paraId="4DE8E072" w14:textId="351270A7" w:rsidR="00C432AC" w:rsidRPr="006D43BF" w:rsidRDefault="00C432AC" w:rsidP="00C432AC"/>
            <w:p w14:paraId="79F74DFA" w14:textId="5F74F8F7" w:rsidR="00C432AC" w:rsidRPr="006D43BF" w:rsidRDefault="00C432AC" w:rsidP="00C432AC"/>
            <w:p w14:paraId="3EA0E503" w14:textId="5F8AEC80" w:rsidR="005851BD" w:rsidRPr="006D43BF" w:rsidRDefault="005851BD" w:rsidP="00C432AC"/>
            <w:p w14:paraId="772ABC50" w14:textId="777F7935" w:rsidR="008E3A57" w:rsidRDefault="008E3A57" w:rsidP="00C432AC">
              <w:pPr>
                <w:rPr>
                  <w:noProof/>
                  <w:lang w:eastAsia="de-CH"/>
                </w:rPr>
              </w:pPr>
            </w:p>
            <w:p w14:paraId="3D874B70" w14:textId="05716696" w:rsidR="008E3A57" w:rsidRDefault="008E3A57" w:rsidP="005A7E42"/>
            <w:p w14:paraId="5B39AA2E" w14:textId="4E429F45" w:rsidR="005A7E42" w:rsidRDefault="005A7E42" w:rsidP="005A7E42"/>
            <w:p w14:paraId="6CE4FDDE" w14:textId="27EC2BC1" w:rsidR="005A7E42" w:rsidRDefault="005A7E42" w:rsidP="005A7E42"/>
            <w:p w14:paraId="2A575991" w14:textId="7413C9F8" w:rsidR="005A7E42" w:rsidRDefault="005A7E42" w:rsidP="005A7E42"/>
            <w:p w14:paraId="10C222E8" w14:textId="02C1E432" w:rsidR="005A7E42" w:rsidRDefault="005A7E42" w:rsidP="005A7E42"/>
            <w:p w14:paraId="635BF155" w14:textId="5946394C" w:rsidR="005A7E42" w:rsidRDefault="005A7E42" w:rsidP="005A7E42"/>
            <w:p w14:paraId="76110D45" w14:textId="24391335" w:rsidR="005A7E42" w:rsidRDefault="005A7E42" w:rsidP="005A7E42"/>
            <w:p w14:paraId="3CA29027" w14:textId="5715331D" w:rsidR="005851BD" w:rsidRDefault="005851BD" w:rsidP="005A7E42"/>
            <w:p w14:paraId="54808847" w14:textId="61F8FA29" w:rsidR="005851BD" w:rsidRDefault="005851BD" w:rsidP="005A7E42"/>
            <w:p w14:paraId="27A1E617" w14:textId="77777777" w:rsidR="005851BD" w:rsidRDefault="005851BD" w:rsidP="005A7E42"/>
            <w:p w14:paraId="3B02E51D" w14:textId="44776210" w:rsidR="00C432AC" w:rsidRPr="006D43BF" w:rsidRDefault="00605FA8" w:rsidP="00C432AC">
              <w:r w:rsidRPr="006D43BF">
                <w:rPr>
                  <w:noProof/>
                  <w:lang w:eastAsia="de-CH"/>
                </w:rPr>
                <mc:AlternateContent>
                  <mc:Choice Requires="wps">
                    <w:drawing>
                      <wp:anchor distT="0" distB="0" distL="114300" distR="114300" simplePos="0" relativeHeight="251650048" behindDoc="0" locked="0" layoutInCell="1" allowOverlap="1" wp14:anchorId="68F813D0" wp14:editId="6AAA5183">
                        <wp:simplePos x="0" y="0"/>
                        <wp:positionH relativeFrom="column">
                          <wp:posOffset>2623763</wp:posOffset>
                        </wp:positionH>
                        <wp:positionV relativeFrom="paragraph">
                          <wp:posOffset>5715</wp:posOffset>
                        </wp:positionV>
                        <wp:extent cx="3204845" cy="1203158"/>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4845" cy="12031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188ADA1" w14:textId="77777777" w:rsidR="00651C1A" w:rsidRPr="000C1480" w:rsidRDefault="00651C1A" w:rsidP="00C432AC">
                                    <w:pPr>
                                      <w:jc w:val="center"/>
                                      <w:rPr>
                                        <w:b/>
                                        <w:sz w:val="44"/>
                                      </w:rPr>
                                    </w:pPr>
                                    <w:r w:rsidRPr="000C1480">
                                      <w:rPr>
                                        <w:b/>
                                        <w:sz w:val="44"/>
                                      </w:rPr>
                                      <w:t>Hochschule Luzern</w:t>
                                    </w:r>
                                  </w:p>
                                  <w:p w14:paraId="1379AAF2" w14:textId="77777777" w:rsidR="00651C1A" w:rsidRPr="000C1480" w:rsidRDefault="00651C1A" w:rsidP="00C432AC">
                                    <w:pPr>
                                      <w:jc w:val="center"/>
                                      <w:rPr>
                                        <w:b/>
                                        <w:sz w:val="44"/>
                                      </w:rPr>
                                    </w:pPr>
                                    <w:r w:rsidRPr="000C1480">
                                      <w:rPr>
                                        <w:b/>
                                        <w:sz w:val="44"/>
                                      </w:rPr>
                                      <w:t>Technik &amp; Architektur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F813D0" id="_x0000_t202" coordsize="21600,21600" o:spt="202" path="m,l,21600r21600,l21600,xe">
                        <v:stroke joinstyle="miter"/>
                        <v:path gradientshapeok="t" o:connecttype="rect"/>
                      </v:shapetype>
                      <v:shape id="Textfeld 2" o:spid="_x0000_s1026" type="#_x0000_t202" style="position:absolute;left:0;text-align:left;margin-left:206.6pt;margin-top:.45pt;width:252.35pt;height:94.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" filled="f" stroked="f">
                        <v:textbox>
                          <w:txbxContent>
                            <w:p w14:paraId="2188ADA1" w14:textId="77777777" w:rsidR="00651C1A" w:rsidRPr="000C1480" w:rsidRDefault="00651C1A" w:rsidP="00C432AC">
                              <w:pPr>
                                <w:jc w:val="center"/>
                                <w:rPr>
                                  <w:b/>
                                  <w:sz w:val="44"/>
                                </w:rPr>
                              </w:pPr>
                              <w:r w:rsidRPr="000C1480">
                                <w:rPr>
                                  <w:b/>
                                  <w:sz w:val="44"/>
                                </w:rPr>
                                <w:t>Hochschule Luzern</w:t>
                              </w:r>
                            </w:p>
                            <w:p w14:paraId="1379AAF2" w14:textId="77777777" w:rsidR="00651C1A" w:rsidRPr="000C1480" w:rsidRDefault="00651C1A" w:rsidP="00C432AC">
                              <w:pPr>
                                <w:jc w:val="center"/>
                                <w:rPr>
                                  <w:b/>
                                  <w:sz w:val="44"/>
                                </w:rPr>
                              </w:pPr>
                              <w:r w:rsidRPr="000C1480">
                                <w:rPr>
                                  <w:b/>
                                  <w:sz w:val="44"/>
                                </w:rPr>
                                <w:t>Technik &amp; Architektur</w:t>
                              </w:r>
                            </w:p>
                          </w:txbxContent>
                        </v:textbox>
                      </v:shape>
                    </w:pict>
                  </mc:Fallback>
                </mc:AlternateContent>
              </w:r>
            </w:p>
            <w:p w14:paraId="791C5D3A" w14:textId="4E62EEFE" w:rsidR="00C432AC" w:rsidRPr="006D43BF" w:rsidRDefault="00C432AC" w:rsidP="00C432AC"/>
            <w:p w14:paraId="50317627" w14:textId="12CE3C65" w:rsidR="00B0431D" w:rsidRDefault="004233F9" w:rsidP="00C432AC">
              <w:pPr>
                <w:rPr>
                  <w:sz w:val="20"/>
                  <w:szCs w:val="20"/>
                </w:rPr>
              </w:pPr>
            </w:p>
          </w:sdtContent>
        </w:sdt>
        <w:p w14:paraId="0CEF9D3A" w14:textId="77777777" w:rsidR="00B0431D" w:rsidRDefault="00B0431D">
          <w:pPr>
            <w:spacing w:line="259" w:lineRule="auto"/>
            <w:jc w:val="left"/>
            <w:rPr>
              <w:sz w:val="20"/>
              <w:szCs w:val="20"/>
            </w:rPr>
          </w:pPr>
          <w:r>
            <w:rPr>
              <w:sz w:val="20"/>
              <w:szCs w:val="20"/>
            </w:rPr>
            <w:br w:type="page"/>
          </w:r>
        </w:p>
        <w:p w14:paraId="4B1F8215" w14:textId="77777777" w:rsidR="00C432AC" w:rsidRPr="006D43BF" w:rsidRDefault="00C432AC" w:rsidP="00C432AC"/>
        <w:p w14:paraId="51308603" w14:textId="3DDA920C" w:rsidR="002C6192" w:rsidRPr="006D43BF" w:rsidRDefault="00C90B22" w:rsidP="00C90B22">
          <w:pPr>
            <w:ind w:left="2268" w:hanging="2268"/>
            <w:rPr>
              <w:b/>
            </w:rPr>
          </w:pPr>
          <w:r w:rsidRPr="006D43BF">
            <w:rPr>
              <w:b/>
            </w:rPr>
            <w:t>Hochschule:</w:t>
          </w:r>
          <w:r w:rsidRPr="006D43BF">
            <w:rPr>
              <w:b/>
            </w:rPr>
            <w:tab/>
            <w:t>Hochschule Luzern – Technik &amp; Architektur</w:t>
          </w:r>
        </w:p>
        <w:p w14:paraId="50EF8105" w14:textId="77777777" w:rsidR="00C90B22" w:rsidRPr="006D43BF" w:rsidRDefault="00C90B22" w:rsidP="00C90B22">
          <w:pPr>
            <w:ind w:left="2268" w:hanging="2268"/>
            <w:rPr>
              <w:b/>
            </w:rPr>
          </w:pPr>
        </w:p>
        <w:p w14:paraId="74326ED8" w14:textId="27E95EB7" w:rsidR="00962B33" w:rsidRPr="006D43BF" w:rsidRDefault="002C6192" w:rsidP="004F7278">
          <w:pPr>
            <w:ind w:left="2268" w:hanging="2268"/>
            <w:jc w:val="left"/>
            <w:rPr>
              <w:b/>
            </w:rPr>
          </w:pPr>
          <w:r w:rsidRPr="006D43BF">
            <w:rPr>
              <w:b/>
            </w:rPr>
            <w:t>Autoren:</w:t>
          </w:r>
          <w:r w:rsidRPr="006D43BF">
            <w:rPr>
              <w:b/>
            </w:rPr>
            <w:tab/>
          </w:r>
          <w:r w:rsidR="002E7D87">
            <w:rPr>
              <w:b/>
            </w:rPr>
            <w:t>Labor-Gruppe 2</w:t>
          </w:r>
        </w:p>
        <w:p w14:paraId="6ABED389" w14:textId="5B6619DC" w:rsidR="002E7D87" w:rsidRDefault="002E7D87" w:rsidP="002E7D87">
          <w:pPr>
            <w:ind w:left="2268" w:hanging="2268"/>
            <w:jc w:val="left"/>
            <w:rPr>
              <w:lang w:val="en-US"/>
            </w:rPr>
          </w:pPr>
          <w:r w:rsidRPr="006D43BF">
            <w:rPr>
              <w:b/>
            </w:rPr>
            <w:tab/>
          </w:r>
          <w:r w:rsidRPr="0084245C">
            <w:rPr>
              <w:b/>
              <w:lang w:val="en-US"/>
            </w:rPr>
            <w:t>Andreas Lindegger</w:t>
          </w:r>
          <w:r w:rsidRPr="0084245C">
            <w:rPr>
              <w:b/>
              <w:lang w:val="en-US"/>
            </w:rPr>
            <w:br/>
          </w:r>
          <w:r w:rsidRPr="0084245C">
            <w:rPr>
              <w:lang w:val="en-US"/>
            </w:rPr>
            <w:t>andreas.lindegger@stud.hslu.ch</w:t>
          </w:r>
        </w:p>
        <w:p w14:paraId="71CC22FB" w14:textId="77777777" w:rsidR="002E7D87" w:rsidRDefault="002E7D87" w:rsidP="002E7D87">
          <w:pPr>
            <w:ind w:left="2268" w:hanging="2268"/>
            <w:jc w:val="left"/>
            <w:rPr>
              <w:lang w:val="en-US"/>
            </w:rPr>
          </w:pPr>
        </w:p>
        <w:p w14:paraId="1E79FA6A" w14:textId="1346BBF6" w:rsidR="002E7D87" w:rsidRDefault="002E7D87" w:rsidP="002E7D87">
          <w:pPr>
            <w:ind w:left="2268" w:hanging="2268"/>
            <w:jc w:val="left"/>
            <w:rPr>
              <w:lang w:val="en-US"/>
            </w:rPr>
          </w:pPr>
          <w:r w:rsidRPr="00C7650D">
            <w:rPr>
              <w:b/>
              <w:lang w:val="fr-CH"/>
              <w:rPrChange w:id="0" w:author="Giordano" w:date="2017-11-19T03:05:00Z">
                <w:rPr>
                  <w:b/>
                </w:rPr>
              </w:rPrChange>
            </w:rPr>
            <w:tab/>
          </w:r>
          <w:r>
            <w:rPr>
              <w:b/>
              <w:lang w:val="en-US"/>
            </w:rPr>
            <w:t xml:space="preserve">Giordano </w:t>
          </w:r>
          <w:proofErr w:type="spellStart"/>
          <w:r>
            <w:rPr>
              <w:b/>
              <w:lang w:val="en-US"/>
            </w:rPr>
            <w:t>Altomare</w:t>
          </w:r>
          <w:proofErr w:type="spellEnd"/>
          <w:r w:rsidRPr="0084245C">
            <w:rPr>
              <w:b/>
              <w:lang w:val="en-US"/>
            </w:rPr>
            <w:br/>
          </w:r>
          <w:r w:rsidRPr="002E7D87">
            <w:rPr>
              <w:lang w:val="en-US"/>
            </w:rPr>
            <w:t xml:space="preserve">giordano.altomare@stud.hslu.ch </w:t>
          </w:r>
        </w:p>
        <w:p w14:paraId="655FF0B9" w14:textId="2D04AEAD" w:rsidR="002E7D87" w:rsidRDefault="002E7D87" w:rsidP="004F7278">
          <w:pPr>
            <w:ind w:left="2268" w:hanging="2268"/>
            <w:jc w:val="left"/>
            <w:rPr>
              <w:lang w:val="en-US"/>
            </w:rPr>
          </w:pPr>
        </w:p>
        <w:p w14:paraId="27ADE234" w14:textId="77777777" w:rsidR="002E7D87" w:rsidRPr="0084245C" w:rsidRDefault="002E7D87" w:rsidP="004F7278">
          <w:pPr>
            <w:ind w:left="2268" w:hanging="2268"/>
            <w:jc w:val="left"/>
            <w:rPr>
              <w:lang w:val="en-US"/>
            </w:rPr>
          </w:pPr>
        </w:p>
        <w:p w14:paraId="030347E0" w14:textId="77777777" w:rsidR="007D75DA" w:rsidRPr="00B91AB1" w:rsidRDefault="007D75DA" w:rsidP="0052512B">
          <w:pPr>
            <w:ind w:left="2268" w:hanging="2268"/>
            <w:jc w:val="left"/>
            <w:rPr>
              <w:lang w:val="en-GB"/>
            </w:rPr>
          </w:pPr>
        </w:p>
        <w:p w14:paraId="5E37EBD7" w14:textId="77777777" w:rsidR="007D75DA" w:rsidRPr="00B91AB1" w:rsidRDefault="007D75DA" w:rsidP="0052512B">
          <w:pPr>
            <w:ind w:left="2268" w:hanging="2268"/>
            <w:jc w:val="left"/>
            <w:rPr>
              <w:lang w:val="en-GB"/>
            </w:rPr>
          </w:pPr>
        </w:p>
        <w:p w14:paraId="517AD662" w14:textId="475EA4CE" w:rsidR="002C6192" w:rsidRPr="000F0376" w:rsidRDefault="006902C4" w:rsidP="0052512B">
          <w:pPr>
            <w:ind w:left="2268" w:hanging="2268"/>
            <w:jc w:val="left"/>
            <w:rPr>
              <w:b/>
              <w:lang w:val="de-DE"/>
            </w:rPr>
          </w:pPr>
          <w:r w:rsidRPr="000F0376">
            <w:rPr>
              <w:b/>
              <w:lang w:val="de-DE"/>
            </w:rPr>
            <w:t>Dozierende</w:t>
          </w:r>
          <w:r w:rsidR="00986CBF">
            <w:rPr>
              <w:b/>
              <w:lang w:val="de-DE"/>
            </w:rPr>
            <w:t>r</w:t>
          </w:r>
          <w:r w:rsidRPr="000F0376">
            <w:rPr>
              <w:b/>
              <w:lang w:val="de-DE"/>
            </w:rPr>
            <w:t>:</w:t>
          </w:r>
          <w:r w:rsidRPr="000F0376">
            <w:rPr>
              <w:b/>
              <w:lang w:val="de-DE"/>
            </w:rPr>
            <w:tab/>
          </w:r>
          <w:r w:rsidR="002E7D87">
            <w:rPr>
              <w:b/>
              <w:lang w:val="de-DE"/>
            </w:rPr>
            <w:t xml:space="preserve">Adrian </w:t>
          </w:r>
          <w:proofErr w:type="spellStart"/>
          <w:r w:rsidR="002E7D87">
            <w:rPr>
              <w:b/>
              <w:lang w:val="de-DE"/>
            </w:rPr>
            <w:t>Omlin</w:t>
          </w:r>
          <w:proofErr w:type="spellEnd"/>
        </w:p>
        <w:p w14:paraId="6695521D" w14:textId="77777777" w:rsidR="007B05CC" w:rsidRPr="000F0376" w:rsidRDefault="007B05CC" w:rsidP="0052512B">
          <w:pPr>
            <w:ind w:left="2268" w:hanging="2268"/>
            <w:jc w:val="left"/>
            <w:rPr>
              <w:b/>
              <w:lang w:val="de-DE"/>
            </w:rPr>
          </w:pPr>
        </w:p>
        <w:p w14:paraId="5D43285B" w14:textId="4FB0A3AB" w:rsidR="002C6192" w:rsidRPr="000F0376" w:rsidRDefault="002C6192" w:rsidP="0052512B">
          <w:pPr>
            <w:ind w:left="2268" w:hanging="2268"/>
            <w:jc w:val="left"/>
            <w:rPr>
              <w:b/>
              <w:lang w:val="de-DE"/>
            </w:rPr>
          </w:pPr>
          <w:r w:rsidRPr="000F0376">
            <w:rPr>
              <w:b/>
              <w:lang w:val="de-DE"/>
            </w:rPr>
            <w:t>Ort:</w:t>
          </w:r>
          <w:r w:rsidRPr="000F0376">
            <w:rPr>
              <w:b/>
              <w:lang w:val="de-DE"/>
            </w:rPr>
            <w:tab/>
            <w:t>Horw</w:t>
          </w:r>
        </w:p>
        <w:p w14:paraId="17511549" w14:textId="352D7053" w:rsidR="00DC52C2" w:rsidRPr="006D43BF" w:rsidRDefault="002C6192" w:rsidP="0052512B">
          <w:pPr>
            <w:ind w:left="2268" w:hanging="2268"/>
            <w:jc w:val="left"/>
            <w:rPr>
              <w:b/>
            </w:rPr>
          </w:pPr>
          <w:r w:rsidRPr="006D43BF">
            <w:rPr>
              <w:b/>
            </w:rPr>
            <w:t>Abgabetermin:</w:t>
          </w:r>
          <w:r w:rsidRPr="006D43BF">
            <w:rPr>
              <w:b/>
            </w:rPr>
            <w:tab/>
          </w:r>
          <w:r w:rsidR="002E7D87">
            <w:rPr>
              <w:b/>
            </w:rPr>
            <w:t>7. November 2017</w:t>
          </w:r>
        </w:p>
      </w:sdtContent>
    </w:sdt>
    <w:p w14:paraId="166138C5" w14:textId="77777777" w:rsidR="006E2E95" w:rsidRDefault="006E2E95">
      <w:pPr>
        <w:spacing w:line="259" w:lineRule="auto"/>
        <w:jc w:val="left"/>
        <w:rPr>
          <w:ins w:id="1" w:author="Giordano" w:date="2017-11-19T03:04:00Z"/>
          <w:rFonts w:asciiTheme="majorHAnsi" w:eastAsiaTheme="majorEastAsia" w:hAnsiTheme="majorHAnsi" w:cstheme="majorBidi"/>
          <w:color w:val="2E74B5" w:themeColor="accent1" w:themeShade="BF"/>
          <w:sz w:val="26"/>
          <w:szCs w:val="26"/>
        </w:rPr>
      </w:pPr>
      <w:bookmarkStart w:id="2" w:name="_Toc497836890"/>
      <w:ins w:id="3" w:author="Giordano" w:date="2017-11-19T03:04:00Z">
        <w:r>
          <w:br w:type="page"/>
        </w:r>
      </w:ins>
    </w:p>
    <w:p w14:paraId="323CB4B6" w14:textId="7B6615DA" w:rsidR="000D1E90" w:rsidRPr="006D43BF" w:rsidDel="006E2E95" w:rsidRDefault="000D1E90" w:rsidP="00C432AC">
      <w:pPr>
        <w:pStyle w:val="berschrift1"/>
        <w:numPr>
          <w:ilvl w:val="0"/>
          <w:numId w:val="0"/>
        </w:numPr>
        <w:rPr>
          <w:del w:id="4" w:author="Giordano" w:date="2017-11-19T03:04:00Z"/>
        </w:rPr>
      </w:pPr>
      <w:del w:id="5" w:author="Giordano" w:date="2017-11-19T03:04:00Z">
        <w:r w:rsidRPr="006D43BF" w:rsidDel="006E2E95">
          <w:lastRenderedPageBreak/>
          <w:delText>Verzeichnisse</w:delText>
        </w:r>
        <w:bookmarkEnd w:id="2"/>
      </w:del>
    </w:p>
    <w:p w14:paraId="6DA907E6" w14:textId="060D2EB0" w:rsidR="00920E63" w:rsidRDefault="00920E63" w:rsidP="00C432AC">
      <w:pPr>
        <w:pStyle w:val="berschrift2"/>
        <w:numPr>
          <w:ilvl w:val="0"/>
          <w:numId w:val="0"/>
        </w:numPr>
      </w:pPr>
      <w:bookmarkStart w:id="6" w:name="_Toc497836891"/>
      <w:r w:rsidRPr="006D43BF">
        <w:t>Inhaltsverzeichnis</w:t>
      </w:r>
      <w:bookmarkEnd w:id="6"/>
    </w:p>
    <w:p w14:paraId="1FC947E3" w14:textId="778DD9BC" w:rsidR="00734A81" w:rsidRDefault="00D26C45">
      <w:pPr>
        <w:pStyle w:val="Verzeichnis1"/>
        <w:rPr>
          <w:rFonts w:asciiTheme="minorHAnsi" w:eastAsiaTheme="minorEastAsia" w:hAnsiTheme="minorHAnsi"/>
          <w:b w:val="0"/>
          <w:noProof/>
          <w:lang w:eastAsia="de-CH"/>
        </w:rPr>
      </w:pPr>
      <w:r>
        <w:fldChar w:fldCharType="begin"/>
      </w:r>
      <w:r>
        <w:instrText xml:space="preserve"> TOC \o "1-2" \h \z \u </w:instrText>
      </w:r>
      <w:r>
        <w:fldChar w:fldCharType="separate"/>
      </w:r>
      <w:hyperlink w:anchor="_Toc497836890" w:history="1">
        <w:r w:rsidR="00734A81" w:rsidRPr="00BB5A7F">
          <w:rPr>
            <w:rStyle w:val="Hyperlink"/>
            <w:noProof/>
          </w:rPr>
          <w:t>Verzeichnisse</w:t>
        </w:r>
        <w:r w:rsidR="00734A81">
          <w:rPr>
            <w:noProof/>
            <w:webHidden/>
          </w:rPr>
          <w:tab/>
        </w:r>
        <w:r w:rsidR="00734A81">
          <w:rPr>
            <w:noProof/>
            <w:webHidden/>
          </w:rPr>
          <w:fldChar w:fldCharType="begin"/>
        </w:r>
        <w:r w:rsidR="00734A81">
          <w:rPr>
            <w:noProof/>
            <w:webHidden/>
          </w:rPr>
          <w:instrText xml:space="preserve"> PAGEREF _Toc497836890 \h </w:instrText>
        </w:r>
        <w:r w:rsidR="00734A81">
          <w:rPr>
            <w:noProof/>
            <w:webHidden/>
          </w:rPr>
        </w:r>
        <w:r w:rsidR="00734A81">
          <w:rPr>
            <w:noProof/>
            <w:webHidden/>
          </w:rPr>
          <w:fldChar w:fldCharType="separate"/>
        </w:r>
        <w:r w:rsidR="00734A81">
          <w:rPr>
            <w:noProof/>
            <w:webHidden/>
          </w:rPr>
          <w:t>3</w:t>
        </w:r>
        <w:r w:rsidR="00734A81">
          <w:rPr>
            <w:noProof/>
            <w:webHidden/>
          </w:rPr>
          <w:fldChar w:fldCharType="end"/>
        </w:r>
      </w:hyperlink>
    </w:p>
    <w:p w14:paraId="07D79753" w14:textId="2978E2D1" w:rsidR="00734A81" w:rsidRDefault="004233F9">
      <w:pPr>
        <w:pStyle w:val="Verzeichnis2"/>
        <w:tabs>
          <w:tab w:val="right" w:leader="dot" w:pos="9060"/>
        </w:tabs>
        <w:rPr>
          <w:rFonts w:asciiTheme="minorHAnsi" w:eastAsiaTheme="minorEastAsia" w:hAnsiTheme="minorHAnsi"/>
          <w:noProof/>
          <w:lang w:eastAsia="de-CH"/>
        </w:rPr>
      </w:pPr>
      <w:hyperlink w:anchor="_Toc497836891" w:history="1">
        <w:r w:rsidR="00734A81" w:rsidRPr="00BB5A7F">
          <w:rPr>
            <w:rStyle w:val="Hyperlink"/>
            <w:noProof/>
          </w:rPr>
          <w:t>Inhaltsverzeichnis</w:t>
        </w:r>
        <w:r w:rsidR="00734A81">
          <w:rPr>
            <w:noProof/>
            <w:webHidden/>
          </w:rPr>
          <w:tab/>
        </w:r>
        <w:r w:rsidR="00734A81">
          <w:rPr>
            <w:noProof/>
            <w:webHidden/>
          </w:rPr>
          <w:fldChar w:fldCharType="begin"/>
        </w:r>
        <w:r w:rsidR="00734A81">
          <w:rPr>
            <w:noProof/>
            <w:webHidden/>
          </w:rPr>
          <w:instrText xml:space="preserve"> PAGEREF _Toc497836891 \h </w:instrText>
        </w:r>
        <w:r w:rsidR="00734A81">
          <w:rPr>
            <w:noProof/>
            <w:webHidden/>
          </w:rPr>
        </w:r>
        <w:r w:rsidR="00734A81">
          <w:rPr>
            <w:noProof/>
            <w:webHidden/>
          </w:rPr>
          <w:fldChar w:fldCharType="separate"/>
        </w:r>
        <w:r w:rsidR="00734A81">
          <w:rPr>
            <w:noProof/>
            <w:webHidden/>
          </w:rPr>
          <w:t>3</w:t>
        </w:r>
        <w:r w:rsidR="00734A81">
          <w:rPr>
            <w:noProof/>
            <w:webHidden/>
          </w:rPr>
          <w:fldChar w:fldCharType="end"/>
        </w:r>
      </w:hyperlink>
    </w:p>
    <w:p w14:paraId="74D5060B" w14:textId="349699A3" w:rsidR="00734A81" w:rsidRDefault="004233F9">
      <w:pPr>
        <w:pStyle w:val="Verzeichnis2"/>
        <w:tabs>
          <w:tab w:val="right" w:leader="dot" w:pos="9060"/>
        </w:tabs>
        <w:rPr>
          <w:rFonts w:asciiTheme="minorHAnsi" w:eastAsiaTheme="minorEastAsia" w:hAnsiTheme="minorHAnsi"/>
          <w:noProof/>
          <w:lang w:eastAsia="de-CH"/>
        </w:rPr>
      </w:pPr>
      <w:hyperlink w:anchor="_Toc497836892" w:history="1">
        <w:r w:rsidR="00734A81" w:rsidRPr="00BB5A7F">
          <w:rPr>
            <w:rStyle w:val="Hyperlink"/>
            <w:noProof/>
          </w:rPr>
          <w:t>Abbildung und Tabellen Verzeichnis</w:t>
        </w:r>
        <w:r w:rsidR="00734A81">
          <w:rPr>
            <w:noProof/>
            <w:webHidden/>
          </w:rPr>
          <w:tab/>
        </w:r>
        <w:r w:rsidR="00734A81">
          <w:rPr>
            <w:noProof/>
            <w:webHidden/>
          </w:rPr>
          <w:fldChar w:fldCharType="begin"/>
        </w:r>
        <w:r w:rsidR="00734A81">
          <w:rPr>
            <w:noProof/>
            <w:webHidden/>
          </w:rPr>
          <w:instrText xml:space="preserve"> PAGEREF _Toc497836892 \h </w:instrText>
        </w:r>
        <w:r w:rsidR="00734A81">
          <w:rPr>
            <w:noProof/>
            <w:webHidden/>
          </w:rPr>
        </w:r>
        <w:r w:rsidR="00734A81">
          <w:rPr>
            <w:noProof/>
            <w:webHidden/>
          </w:rPr>
          <w:fldChar w:fldCharType="separate"/>
        </w:r>
        <w:r w:rsidR="00734A81">
          <w:rPr>
            <w:noProof/>
            <w:webHidden/>
          </w:rPr>
          <w:t>4</w:t>
        </w:r>
        <w:r w:rsidR="00734A81">
          <w:rPr>
            <w:noProof/>
            <w:webHidden/>
          </w:rPr>
          <w:fldChar w:fldCharType="end"/>
        </w:r>
      </w:hyperlink>
    </w:p>
    <w:p w14:paraId="2B55CB5C" w14:textId="0E4A09CD" w:rsidR="00734A81" w:rsidRDefault="004233F9">
      <w:pPr>
        <w:pStyle w:val="Verzeichnis1"/>
        <w:rPr>
          <w:rFonts w:asciiTheme="minorHAnsi" w:eastAsiaTheme="minorEastAsia" w:hAnsiTheme="minorHAnsi"/>
          <w:b w:val="0"/>
          <w:noProof/>
          <w:lang w:eastAsia="de-CH"/>
        </w:rPr>
      </w:pPr>
      <w:hyperlink w:anchor="_Toc497836893" w:history="1">
        <w:r w:rsidR="00734A81" w:rsidRPr="00BB5A7F">
          <w:rPr>
            <w:rStyle w:val="Hyperlink"/>
            <w:noProof/>
          </w:rPr>
          <w:t>1</w:t>
        </w:r>
        <w:r w:rsidR="00734A81">
          <w:rPr>
            <w:rFonts w:asciiTheme="minorHAnsi" w:eastAsiaTheme="minorEastAsia" w:hAnsiTheme="minorHAnsi"/>
            <w:b w:val="0"/>
            <w:noProof/>
            <w:lang w:eastAsia="de-CH"/>
          </w:rPr>
          <w:tab/>
        </w:r>
        <w:r w:rsidR="00734A81" w:rsidRPr="00BB5A7F">
          <w:rPr>
            <w:rStyle w:val="Hyperlink"/>
            <w:noProof/>
          </w:rPr>
          <w:t>Einleitung</w:t>
        </w:r>
        <w:r w:rsidR="00734A81">
          <w:rPr>
            <w:noProof/>
            <w:webHidden/>
          </w:rPr>
          <w:tab/>
        </w:r>
        <w:r w:rsidR="00734A81">
          <w:rPr>
            <w:noProof/>
            <w:webHidden/>
          </w:rPr>
          <w:fldChar w:fldCharType="begin"/>
        </w:r>
        <w:r w:rsidR="00734A81">
          <w:rPr>
            <w:noProof/>
            <w:webHidden/>
          </w:rPr>
          <w:instrText xml:space="preserve"> PAGEREF _Toc497836893 \h </w:instrText>
        </w:r>
        <w:r w:rsidR="00734A81">
          <w:rPr>
            <w:noProof/>
            <w:webHidden/>
          </w:rPr>
        </w:r>
        <w:r w:rsidR="00734A81">
          <w:rPr>
            <w:noProof/>
            <w:webHidden/>
          </w:rPr>
          <w:fldChar w:fldCharType="separate"/>
        </w:r>
        <w:r w:rsidR="00734A81">
          <w:rPr>
            <w:noProof/>
            <w:webHidden/>
          </w:rPr>
          <w:t>7</w:t>
        </w:r>
        <w:r w:rsidR="00734A81">
          <w:rPr>
            <w:noProof/>
            <w:webHidden/>
          </w:rPr>
          <w:fldChar w:fldCharType="end"/>
        </w:r>
      </w:hyperlink>
    </w:p>
    <w:p w14:paraId="1567498A" w14:textId="6C8C7EA1" w:rsidR="00734A81" w:rsidRDefault="004233F9">
      <w:pPr>
        <w:pStyle w:val="Verzeichnis1"/>
        <w:rPr>
          <w:rFonts w:asciiTheme="minorHAnsi" w:eastAsiaTheme="minorEastAsia" w:hAnsiTheme="minorHAnsi"/>
          <w:b w:val="0"/>
          <w:noProof/>
          <w:lang w:eastAsia="de-CH"/>
        </w:rPr>
      </w:pPr>
      <w:hyperlink w:anchor="_Toc497836894" w:history="1">
        <w:r w:rsidR="00734A81" w:rsidRPr="00BB5A7F">
          <w:rPr>
            <w:rStyle w:val="Hyperlink"/>
            <w:noProof/>
          </w:rPr>
          <w:t>2</w:t>
        </w:r>
        <w:r w:rsidR="00734A81">
          <w:rPr>
            <w:rFonts w:asciiTheme="minorHAnsi" w:eastAsiaTheme="minorEastAsia" w:hAnsiTheme="minorHAnsi"/>
            <w:b w:val="0"/>
            <w:noProof/>
            <w:lang w:eastAsia="de-CH"/>
          </w:rPr>
          <w:tab/>
        </w:r>
        <w:r w:rsidR="00734A81" w:rsidRPr="00BB5A7F">
          <w:rPr>
            <w:rStyle w:val="Hyperlink"/>
            <w:noProof/>
          </w:rPr>
          <w:t>Schlussfolgerungen</w:t>
        </w:r>
        <w:r w:rsidR="00734A81">
          <w:rPr>
            <w:noProof/>
            <w:webHidden/>
          </w:rPr>
          <w:tab/>
        </w:r>
        <w:r w:rsidR="00734A81">
          <w:rPr>
            <w:noProof/>
            <w:webHidden/>
          </w:rPr>
          <w:fldChar w:fldCharType="begin"/>
        </w:r>
        <w:r w:rsidR="00734A81">
          <w:rPr>
            <w:noProof/>
            <w:webHidden/>
          </w:rPr>
          <w:instrText xml:space="preserve"> PAGEREF _Toc497836894 \h </w:instrText>
        </w:r>
        <w:r w:rsidR="00734A81">
          <w:rPr>
            <w:noProof/>
            <w:webHidden/>
          </w:rPr>
        </w:r>
        <w:r w:rsidR="00734A81">
          <w:rPr>
            <w:noProof/>
            <w:webHidden/>
          </w:rPr>
          <w:fldChar w:fldCharType="separate"/>
        </w:r>
        <w:r w:rsidR="00734A81">
          <w:rPr>
            <w:noProof/>
            <w:webHidden/>
          </w:rPr>
          <w:t>8</w:t>
        </w:r>
        <w:r w:rsidR="00734A81">
          <w:rPr>
            <w:noProof/>
            <w:webHidden/>
          </w:rPr>
          <w:fldChar w:fldCharType="end"/>
        </w:r>
      </w:hyperlink>
    </w:p>
    <w:p w14:paraId="367CE0B1" w14:textId="6159232E" w:rsidR="00734A81" w:rsidRDefault="004233F9">
      <w:pPr>
        <w:pStyle w:val="Verzeichnis1"/>
        <w:rPr>
          <w:rFonts w:asciiTheme="minorHAnsi" w:eastAsiaTheme="minorEastAsia" w:hAnsiTheme="minorHAnsi"/>
          <w:b w:val="0"/>
          <w:noProof/>
          <w:lang w:eastAsia="de-CH"/>
        </w:rPr>
      </w:pPr>
      <w:hyperlink w:anchor="_Toc497836895" w:history="1">
        <w:r w:rsidR="00734A81" w:rsidRPr="00BB5A7F">
          <w:rPr>
            <w:rStyle w:val="Hyperlink"/>
            <w:noProof/>
          </w:rPr>
          <w:t>3</w:t>
        </w:r>
        <w:r w:rsidR="00734A81">
          <w:rPr>
            <w:rFonts w:asciiTheme="minorHAnsi" w:eastAsiaTheme="minorEastAsia" w:hAnsiTheme="minorHAnsi"/>
            <w:b w:val="0"/>
            <w:noProof/>
            <w:lang w:eastAsia="de-CH"/>
          </w:rPr>
          <w:tab/>
        </w:r>
        <w:r w:rsidR="00734A81" w:rsidRPr="00BB5A7F">
          <w:rPr>
            <w:rStyle w:val="Hyperlink"/>
            <w:noProof/>
          </w:rPr>
          <w:t>Literaturverzeichnis</w:t>
        </w:r>
        <w:r w:rsidR="00734A81">
          <w:rPr>
            <w:noProof/>
            <w:webHidden/>
          </w:rPr>
          <w:tab/>
        </w:r>
        <w:r w:rsidR="00734A81">
          <w:rPr>
            <w:noProof/>
            <w:webHidden/>
          </w:rPr>
          <w:fldChar w:fldCharType="begin"/>
        </w:r>
        <w:r w:rsidR="00734A81">
          <w:rPr>
            <w:noProof/>
            <w:webHidden/>
          </w:rPr>
          <w:instrText xml:space="preserve"> PAGEREF _Toc497836895 \h </w:instrText>
        </w:r>
        <w:r w:rsidR="00734A81">
          <w:rPr>
            <w:noProof/>
            <w:webHidden/>
          </w:rPr>
        </w:r>
        <w:r w:rsidR="00734A81">
          <w:rPr>
            <w:noProof/>
            <w:webHidden/>
          </w:rPr>
          <w:fldChar w:fldCharType="separate"/>
        </w:r>
        <w:r w:rsidR="00734A81">
          <w:rPr>
            <w:noProof/>
            <w:webHidden/>
          </w:rPr>
          <w:t>9</w:t>
        </w:r>
        <w:r w:rsidR="00734A81">
          <w:rPr>
            <w:noProof/>
            <w:webHidden/>
          </w:rPr>
          <w:fldChar w:fldCharType="end"/>
        </w:r>
      </w:hyperlink>
    </w:p>
    <w:p w14:paraId="6FC4AA8F" w14:textId="4B7F406A" w:rsidR="00734A81" w:rsidRDefault="004233F9">
      <w:pPr>
        <w:pStyle w:val="Verzeichnis1"/>
        <w:rPr>
          <w:rFonts w:asciiTheme="minorHAnsi" w:eastAsiaTheme="minorEastAsia" w:hAnsiTheme="minorHAnsi"/>
          <w:b w:val="0"/>
          <w:noProof/>
          <w:lang w:eastAsia="de-CH"/>
        </w:rPr>
      </w:pPr>
      <w:hyperlink w:anchor="_Toc497836896" w:history="1">
        <w:r w:rsidR="00734A81" w:rsidRPr="00BB5A7F">
          <w:rPr>
            <w:rStyle w:val="Hyperlink"/>
            <w:noProof/>
          </w:rPr>
          <w:t>4</w:t>
        </w:r>
        <w:r w:rsidR="00734A81">
          <w:rPr>
            <w:rFonts w:asciiTheme="minorHAnsi" w:eastAsiaTheme="minorEastAsia" w:hAnsiTheme="minorHAnsi"/>
            <w:b w:val="0"/>
            <w:noProof/>
            <w:lang w:eastAsia="de-CH"/>
          </w:rPr>
          <w:tab/>
        </w:r>
        <w:r w:rsidR="00734A81" w:rsidRPr="00BB5A7F">
          <w:rPr>
            <w:rStyle w:val="Hyperlink"/>
            <w:noProof/>
          </w:rPr>
          <w:t>Anhang</w:t>
        </w:r>
        <w:r w:rsidR="00734A81">
          <w:rPr>
            <w:noProof/>
            <w:webHidden/>
          </w:rPr>
          <w:tab/>
        </w:r>
        <w:r w:rsidR="00734A81">
          <w:rPr>
            <w:noProof/>
            <w:webHidden/>
          </w:rPr>
          <w:fldChar w:fldCharType="begin"/>
        </w:r>
        <w:r w:rsidR="00734A81">
          <w:rPr>
            <w:noProof/>
            <w:webHidden/>
          </w:rPr>
          <w:instrText xml:space="preserve"> PAGEREF _Toc497836896 \h </w:instrText>
        </w:r>
        <w:r w:rsidR="00734A81">
          <w:rPr>
            <w:noProof/>
            <w:webHidden/>
          </w:rPr>
        </w:r>
        <w:r w:rsidR="00734A81">
          <w:rPr>
            <w:noProof/>
            <w:webHidden/>
          </w:rPr>
          <w:fldChar w:fldCharType="separate"/>
        </w:r>
        <w:r w:rsidR="00734A81">
          <w:rPr>
            <w:noProof/>
            <w:webHidden/>
          </w:rPr>
          <w:t>11</w:t>
        </w:r>
        <w:r w:rsidR="00734A81">
          <w:rPr>
            <w:noProof/>
            <w:webHidden/>
          </w:rPr>
          <w:fldChar w:fldCharType="end"/>
        </w:r>
      </w:hyperlink>
    </w:p>
    <w:p w14:paraId="306A70A1" w14:textId="516B6332" w:rsidR="0048790A" w:rsidRDefault="00D26C45" w:rsidP="00B34DE3">
      <w:pPr>
        <w:rPr>
          <w:b/>
        </w:rPr>
      </w:pPr>
      <w:r>
        <w:rPr>
          <w:b/>
        </w:rPr>
        <w:fldChar w:fldCharType="end"/>
      </w:r>
    </w:p>
    <w:p w14:paraId="1154EA7D" w14:textId="77777777" w:rsidR="0048790A" w:rsidRDefault="0048790A">
      <w:pPr>
        <w:spacing w:line="259" w:lineRule="auto"/>
        <w:rPr>
          <w:b/>
        </w:rPr>
      </w:pPr>
      <w:r>
        <w:rPr>
          <w:b/>
        </w:rPr>
        <w:br w:type="page"/>
      </w:r>
    </w:p>
    <w:p w14:paraId="34B552CA" w14:textId="1B77D4A1" w:rsidR="000D1E90" w:rsidRPr="006D43BF" w:rsidDel="006E2E95" w:rsidRDefault="000D1E90" w:rsidP="00C432AC">
      <w:pPr>
        <w:pStyle w:val="berschrift2"/>
        <w:numPr>
          <w:ilvl w:val="0"/>
          <w:numId w:val="0"/>
        </w:numPr>
        <w:rPr>
          <w:del w:id="7" w:author="Giordano" w:date="2017-11-19T03:04:00Z"/>
        </w:rPr>
      </w:pPr>
      <w:bookmarkStart w:id="8" w:name="_Toc432366788"/>
      <w:bookmarkStart w:id="9" w:name="_Toc497836892"/>
      <w:del w:id="10" w:author="Giordano" w:date="2017-11-19T03:04:00Z">
        <w:r w:rsidRPr="006D43BF" w:rsidDel="006E2E95">
          <w:lastRenderedPageBreak/>
          <w:delText>Abbildung und Tabellen Verzeichnis</w:delText>
        </w:r>
        <w:bookmarkEnd w:id="8"/>
        <w:bookmarkEnd w:id="9"/>
      </w:del>
    </w:p>
    <w:p w14:paraId="36A1E014" w14:textId="2F7002AE" w:rsidR="00D263D8" w:rsidDel="006E2E95" w:rsidRDefault="004233F9" w:rsidP="00F027F2">
      <w:pPr>
        <w:rPr>
          <w:del w:id="11" w:author="Giordano" w:date="2017-11-19T03:04:00Z"/>
        </w:rPr>
      </w:pPr>
      <w:del w:id="12" w:author="Giordano" w:date="2017-11-19T03:04:00Z">
        <w:r w:rsidDel="006E2E95">
          <w:fldChar w:fldCharType="begin"/>
        </w:r>
        <w:r w:rsidDel="006E2E95">
          <w:delInstrText xml:space="preserve"> TOC \h \z \c "Abbildung" </w:delInstrText>
        </w:r>
        <w:r w:rsidDel="006E2E95">
          <w:fldChar w:fldCharType="separate"/>
        </w:r>
        <w:r w:rsidR="00734A81" w:rsidDel="006E2E95">
          <w:rPr>
            <w:b/>
            <w:bCs/>
            <w:noProof/>
            <w:lang w:val="de-DE"/>
          </w:rPr>
          <w:delText>Es konnten keine Einträge für ein Abbildungsverzeichnis gefunden werden.</w:delText>
        </w:r>
        <w:r w:rsidDel="006E2E95">
          <w:rPr>
            <w:b/>
            <w:bCs/>
            <w:noProof/>
            <w:lang w:val="de-DE"/>
          </w:rPr>
          <w:fldChar w:fldCharType="end"/>
        </w:r>
        <w:r w:rsidR="00D263D8" w:rsidDel="006E2E95">
          <w:br w:type="page"/>
        </w:r>
      </w:del>
    </w:p>
    <w:p w14:paraId="0096CB8C" w14:textId="7723A22D" w:rsidR="000D1E90" w:rsidRPr="006D43BF" w:rsidDel="006E2E95" w:rsidRDefault="000D1E90" w:rsidP="000D1E90">
      <w:pPr>
        <w:rPr>
          <w:del w:id="13" w:author="Giordano" w:date="2017-11-19T03:04:00Z"/>
        </w:rPr>
      </w:pPr>
    </w:p>
    <w:p w14:paraId="21E3E536" w14:textId="3228D5B7" w:rsidR="00EC1DC0" w:rsidRPr="00212FD8" w:rsidDel="006E2E95" w:rsidRDefault="004233F9" w:rsidP="00EC1DC0">
      <w:pPr>
        <w:rPr>
          <w:del w:id="14" w:author="Giordano" w:date="2017-11-19T03:04:00Z"/>
          <w:lang w:val="en-GB"/>
        </w:rPr>
      </w:pPr>
      <w:del w:id="15" w:author="Giordano" w:date="2017-11-19T03:04:00Z">
        <w:r w:rsidDel="006E2E95">
          <w:fldChar w:fldCharType="begin"/>
        </w:r>
        <w:r w:rsidDel="006E2E95">
          <w:delInstrText xml:space="preserve"> TOC \h \z \c "Tabelle" </w:delInstrText>
        </w:r>
        <w:r w:rsidDel="006E2E95">
          <w:fldChar w:fldCharType="separate"/>
        </w:r>
        <w:r w:rsidR="00734A81" w:rsidDel="006E2E95">
          <w:rPr>
            <w:b/>
            <w:bCs/>
            <w:noProof/>
            <w:lang w:val="de-DE"/>
          </w:rPr>
          <w:delText>Es konnten keine Einträge für ein Abbildungsverzeichnis gefunden werden.</w:delText>
        </w:r>
        <w:r w:rsidDel="006E2E95">
          <w:rPr>
            <w:b/>
            <w:bCs/>
            <w:noProof/>
            <w:lang w:val="de-DE"/>
          </w:rPr>
          <w:fldChar w:fldCharType="end"/>
        </w:r>
      </w:del>
    </w:p>
    <w:p w14:paraId="59A05E02" w14:textId="639BA944" w:rsidR="00AB5C44" w:rsidRPr="006D43BF" w:rsidDel="006E2E95" w:rsidRDefault="00AB5C44" w:rsidP="00AB5C44">
      <w:pPr>
        <w:rPr>
          <w:del w:id="16" w:author="Giordano" w:date="2017-11-19T03:04:00Z"/>
        </w:rPr>
      </w:pPr>
    </w:p>
    <w:p w14:paraId="46BD43CB" w14:textId="65B98319" w:rsidR="00AB5C44" w:rsidDel="006E2E95" w:rsidRDefault="00AB5C44" w:rsidP="00AB5C44">
      <w:pPr>
        <w:rPr>
          <w:del w:id="17" w:author="Giordano" w:date="2017-11-19T03:04:00Z"/>
        </w:rPr>
      </w:pPr>
    </w:p>
    <w:p w14:paraId="1C56BAD4" w14:textId="18E7376B" w:rsidR="00821C3C" w:rsidDel="006E2E95" w:rsidRDefault="00821C3C">
      <w:pPr>
        <w:spacing w:line="259" w:lineRule="auto"/>
        <w:rPr>
          <w:del w:id="18" w:author="Giordano" w:date="2017-11-19T03:04:00Z"/>
        </w:rPr>
      </w:pPr>
    </w:p>
    <w:p w14:paraId="30517466" w14:textId="1F9754EC" w:rsidR="00385BD6" w:rsidRPr="006D43BF" w:rsidDel="006E2E95" w:rsidRDefault="00385BD6" w:rsidP="00AB5C44">
      <w:pPr>
        <w:rPr>
          <w:del w:id="19" w:author="Giordano" w:date="2017-11-19T03:04:00Z"/>
        </w:rPr>
        <w:sectPr w:rsidR="00385BD6" w:rsidRPr="006D43BF" w:rsidDel="006E2E95" w:rsidSect="00734A81">
          <w:headerReference w:type="default" r:id="rId9"/>
          <w:footerReference w:type="default" r:id="rId10"/>
          <w:type w:val="continuous"/>
          <w:pgSz w:w="11906" w:h="16838"/>
          <w:pgMar w:top="1418" w:right="1418" w:bottom="1134" w:left="1418" w:header="709" w:footer="709" w:gutter="0"/>
          <w:pgNumType w:start="0"/>
          <w:cols w:space="708"/>
          <w:titlePg/>
          <w:docGrid w:linePitch="360"/>
        </w:sectPr>
      </w:pPr>
    </w:p>
    <w:p w14:paraId="2DF47280" w14:textId="2B74340B" w:rsidR="00112EB6" w:rsidRDefault="00112EB6" w:rsidP="00741E52">
      <w:pPr>
        <w:pStyle w:val="berschrift1"/>
        <w:numPr>
          <w:ilvl w:val="0"/>
          <w:numId w:val="0"/>
        </w:numPr>
      </w:pPr>
      <w:bookmarkStart w:id="20" w:name="_Toc497836893"/>
      <w:r w:rsidRPr="006D43BF">
        <w:t>Einleitung</w:t>
      </w:r>
      <w:bookmarkEnd w:id="20"/>
    </w:p>
    <w:p w14:paraId="3DEEAAD4" w14:textId="77777777" w:rsidR="00B85521" w:rsidRDefault="00B85521" w:rsidP="00B85521">
      <w:r>
        <w:t>Sämtliche Berechnungen wurden in MATLAB R2017a getätigt. Wenn nicht anders angegeben handelt es sich bei den angegebenen Messwerten um Mittelwerte.</w:t>
      </w:r>
    </w:p>
    <w:p w14:paraId="23FD5081" w14:textId="55291757" w:rsidR="000938ED" w:rsidRDefault="000938ED" w:rsidP="000938ED"/>
    <w:p w14:paraId="79F7088D" w14:textId="1A857C50" w:rsidR="00891319" w:rsidRDefault="00891319" w:rsidP="00891319">
      <w:pPr>
        <w:pStyle w:val="berschrift1"/>
      </w:pPr>
      <w:r>
        <w:t>Messgeräte</w:t>
      </w:r>
    </w:p>
    <w:p w14:paraId="2471360E" w14:textId="0499082E" w:rsidR="00891319" w:rsidRDefault="00891319" w:rsidP="000938ED">
      <w:r>
        <w:t>Die folgenden Messgeräte wurden für sämtliche Messungen verwendet.</w:t>
      </w:r>
    </w:p>
    <w:p w14:paraId="7DDB777E" w14:textId="717E6EFD" w:rsidR="00263629" w:rsidRDefault="00263629" w:rsidP="00263629">
      <w:pPr>
        <w:pStyle w:val="Beschriftung"/>
      </w:pPr>
      <w:r>
        <w:t xml:space="preserve">Tabelle </w:t>
      </w:r>
      <w:r w:rsidR="004233F9">
        <w:fldChar w:fldCharType="begin"/>
      </w:r>
      <w:r w:rsidR="004233F9">
        <w:instrText xml:space="preserve"> SEQ Tabelle \* ARABIC </w:instrText>
      </w:r>
      <w:r w:rsidR="004233F9">
        <w:fldChar w:fldCharType="separate"/>
      </w:r>
      <w:r>
        <w:rPr>
          <w:noProof/>
        </w:rPr>
        <w:t>1</w:t>
      </w:r>
      <w:r w:rsidR="004233F9">
        <w:rPr>
          <w:noProof/>
        </w:rPr>
        <w:fldChar w:fldCharType="end"/>
      </w:r>
      <w:r>
        <w:t>: Messgeräte</w:t>
      </w:r>
    </w:p>
    <w:tbl>
      <w:tblPr>
        <w:tblStyle w:val="Gitternetztabelle1hell1"/>
        <w:tblW w:w="0" w:type="auto"/>
        <w:tblLook w:val="04A0" w:firstRow="1" w:lastRow="0" w:firstColumn="1" w:lastColumn="0" w:noHBand="0" w:noVBand="1"/>
      </w:tblPr>
      <w:tblGrid>
        <w:gridCol w:w="2802"/>
        <w:gridCol w:w="2551"/>
        <w:gridCol w:w="1843"/>
        <w:gridCol w:w="2090"/>
      </w:tblGrid>
      <w:tr w:rsidR="00891319" w14:paraId="050BC035" w14:textId="77777777" w:rsidTr="006B35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3E85992" w14:textId="15204DE9" w:rsidR="00891319" w:rsidRDefault="00891319" w:rsidP="000938ED">
            <w:r>
              <w:t>Gerät</w:t>
            </w:r>
          </w:p>
        </w:tc>
        <w:tc>
          <w:tcPr>
            <w:tcW w:w="2551" w:type="dxa"/>
          </w:tcPr>
          <w:p w14:paraId="33C128C1" w14:textId="4EFB046B" w:rsidR="00891319" w:rsidRDefault="00891319" w:rsidP="000938ED">
            <w:pPr>
              <w:cnfStyle w:val="100000000000" w:firstRow="1" w:lastRow="0" w:firstColumn="0" w:lastColumn="0" w:oddVBand="0" w:evenVBand="0" w:oddHBand="0" w:evenHBand="0" w:firstRowFirstColumn="0" w:firstRowLastColumn="0" w:lastRowFirstColumn="0" w:lastRowLastColumn="0"/>
            </w:pPr>
            <w:r>
              <w:t>Hersteller</w:t>
            </w:r>
          </w:p>
        </w:tc>
        <w:tc>
          <w:tcPr>
            <w:tcW w:w="1843" w:type="dxa"/>
          </w:tcPr>
          <w:p w14:paraId="1445518D" w14:textId="78543C19" w:rsidR="00891319" w:rsidRDefault="00891319" w:rsidP="000938ED">
            <w:pPr>
              <w:cnfStyle w:val="100000000000" w:firstRow="1" w:lastRow="0" w:firstColumn="0" w:lastColumn="0" w:oddVBand="0" w:evenVBand="0" w:oddHBand="0" w:evenHBand="0" w:firstRowFirstColumn="0" w:firstRowLastColumn="0" w:lastRowFirstColumn="0" w:lastRowLastColumn="0"/>
            </w:pPr>
            <w:r>
              <w:t>Typ</w:t>
            </w:r>
          </w:p>
        </w:tc>
        <w:tc>
          <w:tcPr>
            <w:tcW w:w="2090" w:type="dxa"/>
          </w:tcPr>
          <w:p w14:paraId="4256551B" w14:textId="663C0014" w:rsidR="00891319" w:rsidRDefault="00891319" w:rsidP="000938ED">
            <w:pPr>
              <w:cnfStyle w:val="100000000000" w:firstRow="1" w:lastRow="0" w:firstColumn="0" w:lastColumn="0" w:oddVBand="0" w:evenVBand="0" w:oddHBand="0" w:evenHBand="0" w:firstRowFirstColumn="0" w:firstRowLastColumn="0" w:lastRowFirstColumn="0" w:lastRowLastColumn="0"/>
            </w:pPr>
            <w:r>
              <w:t>HSLU Inventar-</w:t>
            </w:r>
            <w:r w:rsidR="006B35DC">
              <w:t>Nr</w:t>
            </w:r>
            <w:r w:rsidR="00F929DC">
              <w:t>.</w:t>
            </w:r>
          </w:p>
        </w:tc>
      </w:tr>
      <w:tr w:rsidR="006B35DC" w14:paraId="079E4ABC" w14:textId="77777777" w:rsidTr="006B35DC">
        <w:tc>
          <w:tcPr>
            <w:cnfStyle w:val="001000000000" w:firstRow="0" w:lastRow="0" w:firstColumn="1" w:lastColumn="0" w:oddVBand="0" w:evenVBand="0" w:oddHBand="0" w:evenHBand="0" w:firstRowFirstColumn="0" w:firstRowLastColumn="0" w:lastRowFirstColumn="0" w:lastRowLastColumn="0"/>
            <w:tcW w:w="2802" w:type="dxa"/>
          </w:tcPr>
          <w:p w14:paraId="2ED96B1A" w14:textId="30C73561" w:rsidR="00891319" w:rsidRDefault="00891319" w:rsidP="000938ED">
            <w:r>
              <w:t>Oszilloskop</w:t>
            </w:r>
          </w:p>
        </w:tc>
        <w:tc>
          <w:tcPr>
            <w:tcW w:w="2551" w:type="dxa"/>
          </w:tcPr>
          <w:p w14:paraId="65EE809C" w14:textId="29E6F8E1" w:rsidR="00891319" w:rsidRDefault="00891319" w:rsidP="000938ED">
            <w:pPr>
              <w:cnfStyle w:val="000000000000" w:firstRow="0" w:lastRow="0" w:firstColumn="0" w:lastColumn="0" w:oddVBand="0" w:evenVBand="0" w:oddHBand="0" w:evenHBand="0" w:firstRowFirstColumn="0" w:firstRowLastColumn="0" w:lastRowFirstColumn="0" w:lastRowLastColumn="0"/>
            </w:pPr>
            <w:r>
              <w:t>Tektronix</w:t>
            </w:r>
          </w:p>
        </w:tc>
        <w:tc>
          <w:tcPr>
            <w:tcW w:w="1843" w:type="dxa"/>
          </w:tcPr>
          <w:p w14:paraId="09C8DB68" w14:textId="037621C0" w:rsidR="00891319" w:rsidRDefault="00891319" w:rsidP="000938ED">
            <w:pPr>
              <w:cnfStyle w:val="000000000000" w:firstRow="0" w:lastRow="0" w:firstColumn="0" w:lastColumn="0" w:oddVBand="0" w:evenVBand="0" w:oddHBand="0" w:evenHBand="0" w:firstRowFirstColumn="0" w:firstRowLastColumn="0" w:lastRowFirstColumn="0" w:lastRowLastColumn="0"/>
            </w:pPr>
            <w:r>
              <w:t>TPS2014</w:t>
            </w:r>
          </w:p>
        </w:tc>
        <w:tc>
          <w:tcPr>
            <w:tcW w:w="2090" w:type="dxa"/>
          </w:tcPr>
          <w:p w14:paraId="7995EC7C" w14:textId="02B8DF01" w:rsidR="00891319" w:rsidRDefault="00891319" w:rsidP="000938ED">
            <w:pPr>
              <w:cnfStyle w:val="000000000000" w:firstRow="0" w:lastRow="0" w:firstColumn="0" w:lastColumn="0" w:oddVBand="0" w:evenVBand="0" w:oddHBand="0" w:evenHBand="0" w:firstRowFirstColumn="0" w:firstRowLastColumn="0" w:lastRowFirstColumn="0" w:lastRowLastColumn="0"/>
            </w:pPr>
            <w:r>
              <w:t>526</w:t>
            </w:r>
          </w:p>
        </w:tc>
      </w:tr>
      <w:tr w:rsidR="00891319" w14:paraId="0D577066" w14:textId="77777777" w:rsidTr="006B35DC">
        <w:tc>
          <w:tcPr>
            <w:cnfStyle w:val="001000000000" w:firstRow="0" w:lastRow="0" w:firstColumn="1" w:lastColumn="0" w:oddVBand="0" w:evenVBand="0" w:oddHBand="0" w:evenHBand="0" w:firstRowFirstColumn="0" w:firstRowLastColumn="0" w:lastRowFirstColumn="0" w:lastRowLastColumn="0"/>
            <w:tcW w:w="2802" w:type="dxa"/>
          </w:tcPr>
          <w:p w14:paraId="5EA5C12C" w14:textId="1F85BA73" w:rsidR="00891319" w:rsidRDefault="00263629" w:rsidP="000938ED">
            <w:r>
              <w:t>Differenzialverstärker 1</w:t>
            </w:r>
          </w:p>
        </w:tc>
        <w:tc>
          <w:tcPr>
            <w:tcW w:w="2551" w:type="dxa"/>
          </w:tcPr>
          <w:p w14:paraId="17F09BA4" w14:textId="7BC08B3E" w:rsidR="00891319" w:rsidRDefault="006B35DC" w:rsidP="000938ED">
            <w:pPr>
              <w:cnfStyle w:val="000000000000" w:firstRow="0" w:lastRow="0" w:firstColumn="0" w:lastColumn="0" w:oddVBand="0" w:evenVBand="0" w:oddHBand="0" w:evenHBand="0" w:firstRowFirstColumn="0" w:firstRowLastColumn="0" w:lastRowFirstColumn="0" w:lastRowLastColumn="0"/>
            </w:pPr>
            <w:r>
              <w:t>Kolbinger Electronic</w:t>
            </w:r>
          </w:p>
        </w:tc>
        <w:tc>
          <w:tcPr>
            <w:tcW w:w="1843" w:type="dxa"/>
          </w:tcPr>
          <w:p w14:paraId="048F9037" w14:textId="7A4E50C3" w:rsidR="00891319" w:rsidRDefault="006B35DC" w:rsidP="000938ED">
            <w:pPr>
              <w:cnfStyle w:val="000000000000" w:firstRow="0" w:lastRow="0" w:firstColumn="0" w:lastColumn="0" w:oddVBand="0" w:evenVBand="0" w:oddHBand="0" w:evenHBand="0" w:firstRowFirstColumn="0" w:firstRowLastColumn="0" w:lastRowFirstColumn="0" w:lastRowLastColumn="0"/>
            </w:pPr>
            <w:r>
              <w:t>DA1000VN</w:t>
            </w:r>
          </w:p>
        </w:tc>
        <w:tc>
          <w:tcPr>
            <w:tcW w:w="2090" w:type="dxa"/>
          </w:tcPr>
          <w:p w14:paraId="129C32D9" w14:textId="0CB5C91F" w:rsidR="00891319" w:rsidRDefault="006B35DC" w:rsidP="000938ED">
            <w:pPr>
              <w:cnfStyle w:val="000000000000" w:firstRow="0" w:lastRow="0" w:firstColumn="0" w:lastColumn="0" w:oddVBand="0" w:evenVBand="0" w:oddHBand="0" w:evenHBand="0" w:firstRowFirstColumn="0" w:firstRowLastColumn="0" w:lastRowFirstColumn="0" w:lastRowLastColumn="0"/>
            </w:pPr>
            <w:r>
              <w:t>185</w:t>
            </w:r>
          </w:p>
        </w:tc>
      </w:tr>
      <w:tr w:rsidR="00263629" w14:paraId="7F59BD32" w14:textId="77777777" w:rsidTr="006B35DC">
        <w:tc>
          <w:tcPr>
            <w:cnfStyle w:val="001000000000" w:firstRow="0" w:lastRow="0" w:firstColumn="1" w:lastColumn="0" w:oddVBand="0" w:evenVBand="0" w:oddHBand="0" w:evenHBand="0" w:firstRowFirstColumn="0" w:firstRowLastColumn="0" w:lastRowFirstColumn="0" w:lastRowLastColumn="0"/>
            <w:tcW w:w="2802" w:type="dxa"/>
          </w:tcPr>
          <w:p w14:paraId="53D49634" w14:textId="1916DCB5" w:rsidR="00263629" w:rsidRDefault="00263629" w:rsidP="000938ED">
            <w:r>
              <w:t>Differenzialverstärker 2</w:t>
            </w:r>
          </w:p>
        </w:tc>
        <w:tc>
          <w:tcPr>
            <w:tcW w:w="2551" w:type="dxa"/>
          </w:tcPr>
          <w:p w14:paraId="1D93213C" w14:textId="0E40AD5E" w:rsidR="00263629" w:rsidRDefault="006B35DC" w:rsidP="000938ED">
            <w:pPr>
              <w:cnfStyle w:val="000000000000" w:firstRow="0" w:lastRow="0" w:firstColumn="0" w:lastColumn="0" w:oddVBand="0" w:evenVBand="0" w:oddHBand="0" w:evenHBand="0" w:firstRowFirstColumn="0" w:firstRowLastColumn="0" w:lastRowFirstColumn="0" w:lastRowLastColumn="0"/>
            </w:pPr>
            <w:r>
              <w:t>Kolbinger Electronic</w:t>
            </w:r>
          </w:p>
        </w:tc>
        <w:tc>
          <w:tcPr>
            <w:tcW w:w="1843" w:type="dxa"/>
          </w:tcPr>
          <w:p w14:paraId="306EB431" w14:textId="67418721" w:rsidR="00263629" w:rsidRDefault="006B35DC" w:rsidP="000938ED">
            <w:pPr>
              <w:cnfStyle w:val="000000000000" w:firstRow="0" w:lastRow="0" w:firstColumn="0" w:lastColumn="0" w:oddVBand="0" w:evenVBand="0" w:oddHBand="0" w:evenHBand="0" w:firstRowFirstColumn="0" w:firstRowLastColumn="0" w:lastRowFirstColumn="0" w:lastRowLastColumn="0"/>
            </w:pPr>
            <w:r>
              <w:t>DA1000VN</w:t>
            </w:r>
          </w:p>
        </w:tc>
        <w:tc>
          <w:tcPr>
            <w:tcW w:w="2090" w:type="dxa"/>
          </w:tcPr>
          <w:p w14:paraId="22039AE3" w14:textId="3BDC6113" w:rsidR="00263629" w:rsidRDefault="006B35DC" w:rsidP="000938ED">
            <w:pPr>
              <w:cnfStyle w:val="000000000000" w:firstRow="0" w:lastRow="0" w:firstColumn="0" w:lastColumn="0" w:oddVBand="0" w:evenVBand="0" w:oddHBand="0" w:evenHBand="0" w:firstRowFirstColumn="0" w:firstRowLastColumn="0" w:lastRowFirstColumn="0" w:lastRowLastColumn="0"/>
            </w:pPr>
            <w:r>
              <w:t>11 005</w:t>
            </w:r>
          </w:p>
        </w:tc>
      </w:tr>
      <w:tr w:rsidR="006B35DC" w14:paraId="5D858871" w14:textId="77777777" w:rsidTr="006B35DC">
        <w:tc>
          <w:tcPr>
            <w:cnfStyle w:val="001000000000" w:firstRow="0" w:lastRow="0" w:firstColumn="1" w:lastColumn="0" w:oddVBand="0" w:evenVBand="0" w:oddHBand="0" w:evenHBand="0" w:firstRowFirstColumn="0" w:firstRowLastColumn="0" w:lastRowFirstColumn="0" w:lastRowLastColumn="0"/>
            <w:tcW w:w="2802" w:type="dxa"/>
          </w:tcPr>
          <w:p w14:paraId="6E7FAA0E" w14:textId="0F27D434" w:rsidR="00891319" w:rsidRDefault="00263629" w:rsidP="000938ED">
            <w:r>
              <w:t>Strommesszange 1</w:t>
            </w:r>
          </w:p>
        </w:tc>
        <w:tc>
          <w:tcPr>
            <w:tcW w:w="2551" w:type="dxa"/>
          </w:tcPr>
          <w:p w14:paraId="32ABD359" w14:textId="6A4A0527" w:rsidR="00891319" w:rsidRDefault="006B35DC" w:rsidP="000938ED">
            <w:pPr>
              <w:cnfStyle w:val="000000000000" w:firstRow="0" w:lastRow="0" w:firstColumn="0" w:lastColumn="0" w:oddVBand="0" w:evenVBand="0" w:oddHBand="0" w:evenHBand="0" w:firstRowFirstColumn="0" w:firstRowLastColumn="0" w:lastRowFirstColumn="0" w:lastRowLastColumn="0"/>
            </w:pPr>
            <w:r>
              <w:t>Fluke</w:t>
            </w:r>
          </w:p>
        </w:tc>
        <w:tc>
          <w:tcPr>
            <w:tcW w:w="1843" w:type="dxa"/>
          </w:tcPr>
          <w:p w14:paraId="04D7C558" w14:textId="09E641E7" w:rsidR="00891319" w:rsidRDefault="006B35DC" w:rsidP="000938ED">
            <w:pPr>
              <w:cnfStyle w:val="000000000000" w:firstRow="0" w:lastRow="0" w:firstColumn="0" w:lastColumn="0" w:oddVBand="0" w:evenVBand="0" w:oddHBand="0" w:evenHBand="0" w:firstRowFirstColumn="0" w:firstRowLastColumn="0" w:lastRowFirstColumn="0" w:lastRowLastColumn="0"/>
            </w:pPr>
            <w:r>
              <w:t>LEM PR30</w:t>
            </w:r>
          </w:p>
        </w:tc>
        <w:tc>
          <w:tcPr>
            <w:tcW w:w="2090" w:type="dxa"/>
          </w:tcPr>
          <w:p w14:paraId="64BA636F" w14:textId="67A01163" w:rsidR="00891319" w:rsidRDefault="006B35DC" w:rsidP="000938ED">
            <w:pPr>
              <w:cnfStyle w:val="000000000000" w:firstRow="0" w:lastRow="0" w:firstColumn="0" w:lastColumn="0" w:oddVBand="0" w:evenVBand="0" w:oddHBand="0" w:evenHBand="0" w:firstRowFirstColumn="0" w:firstRowLastColumn="0" w:lastRowFirstColumn="0" w:lastRowLastColumn="0"/>
            </w:pPr>
            <w:r>
              <w:t>540</w:t>
            </w:r>
          </w:p>
        </w:tc>
      </w:tr>
      <w:tr w:rsidR="006B35DC" w14:paraId="3478A465" w14:textId="77777777" w:rsidTr="006B35DC">
        <w:tc>
          <w:tcPr>
            <w:cnfStyle w:val="001000000000" w:firstRow="0" w:lastRow="0" w:firstColumn="1" w:lastColumn="0" w:oddVBand="0" w:evenVBand="0" w:oddHBand="0" w:evenHBand="0" w:firstRowFirstColumn="0" w:firstRowLastColumn="0" w:lastRowFirstColumn="0" w:lastRowLastColumn="0"/>
            <w:tcW w:w="2802" w:type="dxa"/>
          </w:tcPr>
          <w:p w14:paraId="66D03F33" w14:textId="140F6CF1" w:rsidR="006B35DC" w:rsidRDefault="006B35DC" w:rsidP="006B35DC">
            <w:r>
              <w:t>Strommesszange 2</w:t>
            </w:r>
          </w:p>
        </w:tc>
        <w:tc>
          <w:tcPr>
            <w:tcW w:w="2551" w:type="dxa"/>
          </w:tcPr>
          <w:p w14:paraId="5E1573CC" w14:textId="742DA61E" w:rsidR="006B35DC" w:rsidRDefault="006B35DC" w:rsidP="006B35DC">
            <w:pPr>
              <w:cnfStyle w:val="000000000000" w:firstRow="0" w:lastRow="0" w:firstColumn="0" w:lastColumn="0" w:oddVBand="0" w:evenVBand="0" w:oddHBand="0" w:evenHBand="0" w:firstRowFirstColumn="0" w:firstRowLastColumn="0" w:lastRowFirstColumn="0" w:lastRowLastColumn="0"/>
            </w:pPr>
            <w:r>
              <w:t>Fluke</w:t>
            </w:r>
          </w:p>
        </w:tc>
        <w:tc>
          <w:tcPr>
            <w:tcW w:w="1843" w:type="dxa"/>
          </w:tcPr>
          <w:p w14:paraId="78084501" w14:textId="164AD4E5" w:rsidR="006B35DC" w:rsidRDefault="006B35DC" w:rsidP="006B35DC">
            <w:pPr>
              <w:cnfStyle w:val="000000000000" w:firstRow="0" w:lastRow="0" w:firstColumn="0" w:lastColumn="0" w:oddVBand="0" w:evenVBand="0" w:oddHBand="0" w:evenHBand="0" w:firstRowFirstColumn="0" w:firstRowLastColumn="0" w:lastRowFirstColumn="0" w:lastRowLastColumn="0"/>
            </w:pPr>
            <w:r>
              <w:t>LEM PR30</w:t>
            </w:r>
          </w:p>
        </w:tc>
        <w:tc>
          <w:tcPr>
            <w:tcW w:w="2090" w:type="dxa"/>
          </w:tcPr>
          <w:p w14:paraId="704C26C7" w14:textId="4927A8AF" w:rsidR="006B35DC" w:rsidRDefault="006B35DC" w:rsidP="006B35DC">
            <w:pPr>
              <w:cnfStyle w:val="000000000000" w:firstRow="0" w:lastRow="0" w:firstColumn="0" w:lastColumn="0" w:oddVBand="0" w:evenVBand="0" w:oddHBand="0" w:evenHBand="0" w:firstRowFirstColumn="0" w:firstRowLastColumn="0" w:lastRowFirstColumn="0" w:lastRowLastColumn="0"/>
            </w:pPr>
            <w:r>
              <w:t>542</w:t>
            </w:r>
          </w:p>
        </w:tc>
      </w:tr>
      <w:tr w:rsidR="006B35DC" w14:paraId="0A90AEEA" w14:textId="77777777" w:rsidTr="006B35DC">
        <w:tc>
          <w:tcPr>
            <w:cnfStyle w:val="001000000000" w:firstRow="0" w:lastRow="0" w:firstColumn="1" w:lastColumn="0" w:oddVBand="0" w:evenVBand="0" w:oddHBand="0" w:evenHBand="0" w:firstRowFirstColumn="0" w:firstRowLastColumn="0" w:lastRowFirstColumn="0" w:lastRowLastColumn="0"/>
            <w:tcW w:w="2802" w:type="dxa"/>
          </w:tcPr>
          <w:p w14:paraId="717588C4" w14:textId="409F5217" w:rsidR="006B35DC" w:rsidRDefault="006B35DC" w:rsidP="006B35DC">
            <w:r>
              <w:t xml:space="preserve">Power </w:t>
            </w:r>
            <w:proofErr w:type="spellStart"/>
            <w:r>
              <w:t>Analyszer</w:t>
            </w:r>
            <w:proofErr w:type="spellEnd"/>
          </w:p>
        </w:tc>
        <w:tc>
          <w:tcPr>
            <w:tcW w:w="2551" w:type="dxa"/>
          </w:tcPr>
          <w:p w14:paraId="450CB160" w14:textId="39C48593" w:rsidR="006B35DC" w:rsidRDefault="006B35DC" w:rsidP="006B35DC">
            <w:pPr>
              <w:cnfStyle w:val="000000000000" w:firstRow="0" w:lastRow="0" w:firstColumn="0" w:lastColumn="0" w:oddVBand="0" w:evenVBand="0" w:oddHBand="0" w:evenHBand="0" w:firstRowFirstColumn="0" w:firstRowLastColumn="0" w:lastRowFirstColumn="0" w:lastRowLastColumn="0"/>
            </w:pPr>
            <w:proofErr w:type="spellStart"/>
            <w:r>
              <w:t>Voltech</w:t>
            </w:r>
            <w:proofErr w:type="spellEnd"/>
          </w:p>
        </w:tc>
        <w:tc>
          <w:tcPr>
            <w:tcW w:w="1843" w:type="dxa"/>
          </w:tcPr>
          <w:p w14:paraId="12FD988E" w14:textId="2F1BDC01" w:rsidR="006B35DC" w:rsidRDefault="006B35DC" w:rsidP="006B35DC">
            <w:pPr>
              <w:cnfStyle w:val="000000000000" w:firstRow="0" w:lastRow="0" w:firstColumn="0" w:lastColumn="0" w:oddVBand="0" w:evenVBand="0" w:oddHBand="0" w:evenHBand="0" w:firstRowFirstColumn="0" w:firstRowLastColumn="0" w:lastRowFirstColumn="0" w:lastRowLastColumn="0"/>
            </w:pPr>
            <w:r>
              <w:t>PM 3000</w:t>
            </w:r>
          </w:p>
        </w:tc>
        <w:tc>
          <w:tcPr>
            <w:tcW w:w="2090" w:type="dxa"/>
          </w:tcPr>
          <w:p w14:paraId="25D2298C" w14:textId="7C81E6FA" w:rsidR="006B35DC" w:rsidRDefault="006B35DC" w:rsidP="006B35DC">
            <w:pPr>
              <w:cnfStyle w:val="000000000000" w:firstRow="0" w:lastRow="0" w:firstColumn="0" w:lastColumn="0" w:oddVBand="0" w:evenVBand="0" w:oddHBand="0" w:evenHBand="0" w:firstRowFirstColumn="0" w:firstRowLastColumn="0" w:lastRowFirstColumn="0" w:lastRowLastColumn="0"/>
            </w:pPr>
            <w:r>
              <w:t>099</w:t>
            </w:r>
          </w:p>
        </w:tc>
      </w:tr>
      <w:tr w:rsidR="006B35DC" w14:paraId="031D80C6" w14:textId="77777777" w:rsidTr="006B35DC">
        <w:tc>
          <w:tcPr>
            <w:cnfStyle w:val="001000000000" w:firstRow="0" w:lastRow="0" w:firstColumn="1" w:lastColumn="0" w:oddVBand="0" w:evenVBand="0" w:oddHBand="0" w:evenHBand="0" w:firstRowFirstColumn="0" w:firstRowLastColumn="0" w:lastRowFirstColumn="0" w:lastRowLastColumn="0"/>
            <w:tcW w:w="2802" w:type="dxa"/>
          </w:tcPr>
          <w:p w14:paraId="4D56C3EE" w14:textId="3394257D" w:rsidR="006B35DC" w:rsidRDefault="006B35DC" w:rsidP="006B35DC">
            <w:r>
              <w:t>Multimeter</w:t>
            </w:r>
          </w:p>
        </w:tc>
        <w:tc>
          <w:tcPr>
            <w:tcW w:w="2551" w:type="dxa"/>
          </w:tcPr>
          <w:p w14:paraId="14A76B57" w14:textId="2295610B" w:rsidR="006B35DC" w:rsidRDefault="006B35DC" w:rsidP="006B35DC">
            <w:pPr>
              <w:cnfStyle w:val="000000000000" w:firstRow="0" w:lastRow="0" w:firstColumn="0" w:lastColumn="0" w:oddVBand="0" w:evenVBand="0" w:oddHBand="0" w:evenHBand="0" w:firstRowFirstColumn="0" w:firstRowLastColumn="0" w:lastRowFirstColumn="0" w:lastRowLastColumn="0"/>
            </w:pPr>
            <w:proofErr w:type="spellStart"/>
            <w:r>
              <w:t>MetraHit</w:t>
            </w:r>
            <w:proofErr w:type="spellEnd"/>
          </w:p>
        </w:tc>
        <w:tc>
          <w:tcPr>
            <w:tcW w:w="1843" w:type="dxa"/>
          </w:tcPr>
          <w:p w14:paraId="75CD9A6E" w14:textId="2B68C5D3" w:rsidR="006B35DC" w:rsidRDefault="006B35DC" w:rsidP="006B35DC">
            <w:pPr>
              <w:cnfStyle w:val="000000000000" w:firstRow="0" w:lastRow="0" w:firstColumn="0" w:lastColumn="0" w:oddVBand="0" w:evenVBand="0" w:oddHBand="0" w:evenHBand="0" w:firstRowFirstColumn="0" w:firstRowLastColumn="0" w:lastRowFirstColumn="0" w:lastRowLastColumn="0"/>
            </w:pPr>
            <w:r>
              <w:t>16S</w:t>
            </w:r>
          </w:p>
        </w:tc>
        <w:tc>
          <w:tcPr>
            <w:tcW w:w="2090" w:type="dxa"/>
          </w:tcPr>
          <w:p w14:paraId="6BAA6625" w14:textId="295D70E2" w:rsidR="006B35DC" w:rsidRDefault="006B35DC" w:rsidP="006B35DC">
            <w:pPr>
              <w:cnfStyle w:val="000000000000" w:firstRow="0" w:lastRow="0" w:firstColumn="0" w:lastColumn="0" w:oddVBand="0" w:evenVBand="0" w:oddHBand="0" w:evenHBand="0" w:firstRowFirstColumn="0" w:firstRowLastColumn="0" w:lastRowFirstColumn="0" w:lastRowLastColumn="0"/>
            </w:pPr>
            <w:r>
              <w:t>468</w:t>
            </w:r>
          </w:p>
        </w:tc>
      </w:tr>
      <w:tr w:rsidR="007D081E" w14:paraId="7BB7698B" w14:textId="77777777" w:rsidTr="006B35DC">
        <w:tc>
          <w:tcPr>
            <w:cnfStyle w:val="001000000000" w:firstRow="0" w:lastRow="0" w:firstColumn="1" w:lastColumn="0" w:oddVBand="0" w:evenVBand="0" w:oddHBand="0" w:evenHBand="0" w:firstRowFirstColumn="0" w:firstRowLastColumn="0" w:lastRowFirstColumn="0" w:lastRowLastColumn="0"/>
            <w:tcW w:w="2802" w:type="dxa"/>
          </w:tcPr>
          <w:p w14:paraId="22A08E17" w14:textId="2DAD24D7" w:rsidR="007D081E" w:rsidRDefault="007D081E" w:rsidP="006B35DC">
            <w:r>
              <w:t>Strommessgerät</w:t>
            </w:r>
          </w:p>
        </w:tc>
        <w:tc>
          <w:tcPr>
            <w:tcW w:w="2551" w:type="dxa"/>
          </w:tcPr>
          <w:p w14:paraId="0477CBA5" w14:textId="1AF15CE9" w:rsidR="007D081E" w:rsidRDefault="007D081E" w:rsidP="006B35DC">
            <w:pPr>
              <w:cnfStyle w:val="000000000000" w:firstRow="0" w:lastRow="0" w:firstColumn="0" w:lastColumn="0" w:oddVBand="0" w:evenVBand="0" w:oddHBand="0" w:evenHBand="0" w:firstRowFirstColumn="0" w:firstRowLastColumn="0" w:lastRowFirstColumn="0" w:lastRowLastColumn="0"/>
            </w:pPr>
            <w:r>
              <w:t>Brown Boveri</w:t>
            </w:r>
          </w:p>
        </w:tc>
        <w:tc>
          <w:tcPr>
            <w:tcW w:w="1843" w:type="dxa"/>
          </w:tcPr>
          <w:p w14:paraId="02CC30C4" w14:textId="1A2BE37A" w:rsidR="007D081E" w:rsidRDefault="007D081E" w:rsidP="006B35DC">
            <w:pPr>
              <w:cnfStyle w:val="000000000000" w:firstRow="0" w:lastRow="0" w:firstColumn="0" w:lastColumn="0" w:oddVBand="0" w:evenVBand="0" w:oddHBand="0" w:evenHBand="0" w:firstRowFirstColumn="0" w:firstRowLastColumn="0" w:lastRowFirstColumn="0" w:lastRowLastColumn="0"/>
            </w:pPr>
            <w:r>
              <w:t>AFVL a 164</w:t>
            </w:r>
          </w:p>
        </w:tc>
        <w:tc>
          <w:tcPr>
            <w:tcW w:w="2090" w:type="dxa"/>
          </w:tcPr>
          <w:p w14:paraId="6E778F0A" w14:textId="44C79E38" w:rsidR="007D081E" w:rsidRDefault="007D081E" w:rsidP="006B35DC">
            <w:pPr>
              <w:cnfStyle w:val="000000000000" w:firstRow="0" w:lastRow="0" w:firstColumn="0" w:lastColumn="0" w:oddVBand="0" w:evenVBand="0" w:oddHBand="0" w:evenHBand="0" w:firstRowFirstColumn="0" w:firstRowLastColumn="0" w:lastRowFirstColumn="0" w:lastRowLastColumn="0"/>
            </w:pPr>
            <w:r>
              <w:t>076</w:t>
            </w:r>
          </w:p>
        </w:tc>
      </w:tr>
      <w:tr w:rsidR="00543F1E" w14:paraId="4796CD01" w14:textId="77777777" w:rsidTr="006B35DC">
        <w:tc>
          <w:tcPr>
            <w:cnfStyle w:val="001000000000" w:firstRow="0" w:lastRow="0" w:firstColumn="1" w:lastColumn="0" w:oddVBand="0" w:evenVBand="0" w:oddHBand="0" w:evenHBand="0" w:firstRowFirstColumn="0" w:firstRowLastColumn="0" w:lastRowFirstColumn="0" w:lastRowLastColumn="0"/>
            <w:tcW w:w="2802" w:type="dxa"/>
          </w:tcPr>
          <w:p w14:paraId="266A3BB5" w14:textId="20F72F27" w:rsidR="00543F1E" w:rsidRDefault="00543F1E" w:rsidP="006B35DC">
            <w:r>
              <w:t>Power Supply</w:t>
            </w:r>
          </w:p>
        </w:tc>
        <w:tc>
          <w:tcPr>
            <w:tcW w:w="2551" w:type="dxa"/>
          </w:tcPr>
          <w:p w14:paraId="5481593B" w14:textId="3700FE64" w:rsidR="00543F1E" w:rsidRDefault="00543F1E" w:rsidP="006B35DC">
            <w:pPr>
              <w:cnfStyle w:val="000000000000" w:firstRow="0" w:lastRow="0" w:firstColumn="0" w:lastColumn="0" w:oddVBand="0" w:evenVBand="0" w:oddHBand="0" w:evenHBand="0" w:firstRowFirstColumn="0" w:firstRowLastColumn="0" w:lastRowFirstColumn="0" w:lastRowLastColumn="0"/>
            </w:pPr>
            <w:r>
              <w:t>Rode &amp; Schwarz</w:t>
            </w:r>
          </w:p>
        </w:tc>
        <w:tc>
          <w:tcPr>
            <w:tcW w:w="1843" w:type="dxa"/>
          </w:tcPr>
          <w:p w14:paraId="01491B68" w14:textId="1BC69470" w:rsidR="00543F1E" w:rsidRDefault="00543F1E" w:rsidP="006B35DC">
            <w:pPr>
              <w:cnfStyle w:val="000000000000" w:firstRow="0" w:lastRow="0" w:firstColumn="0" w:lastColumn="0" w:oddVBand="0" w:evenVBand="0" w:oddHBand="0" w:evenHBand="0" w:firstRowFirstColumn="0" w:firstRowLastColumn="0" w:lastRowFirstColumn="0" w:lastRowLastColumn="0"/>
            </w:pPr>
            <w:r>
              <w:t>NGSM32/10</w:t>
            </w:r>
          </w:p>
        </w:tc>
        <w:tc>
          <w:tcPr>
            <w:tcW w:w="2090" w:type="dxa"/>
          </w:tcPr>
          <w:p w14:paraId="6CAD18A1" w14:textId="0CBE4FF4" w:rsidR="00543F1E" w:rsidRDefault="00543F1E" w:rsidP="006B35DC">
            <w:pPr>
              <w:cnfStyle w:val="000000000000" w:firstRow="0" w:lastRow="0" w:firstColumn="0" w:lastColumn="0" w:oddVBand="0" w:evenVBand="0" w:oddHBand="0" w:evenHBand="0" w:firstRowFirstColumn="0" w:firstRowLastColumn="0" w:lastRowFirstColumn="0" w:lastRowLastColumn="0"/>
            </w:pPr>
            <w:r>
              <w:t>427</w:t>
            </w:r>
          </w:p>
        </w:tc>
      </w:tr>
    </w:tbl>
    <w:p w14:paraId="1CC7648A" w14:textId="2614C851" w:rsidR="00891319" w:rsidRDefault="00891319" w:rsidP="000938ED"/>
    <w:p w14:paraId="78DDD09C" w14:textId="77777777" w:rsidR="00A24DEC" w:rsidRDefault="00A24DEC" w:rsidP="000938ED"/>
    <w:p w14:paraId="72C20EFE" w14:textId="7F70183F" w:rsidR="00741E52" w:rsidRDefault="000C1F1A" w:rsidP="000C1F1A">
      <w:pPr>
        <w:pStyle w:val="berschrift1"/>
      </w:pPr>
      <w:r>
        <w:t>Bestimmung der Glättungsinduktivität</w:t>
      </w:r>
    </w:p>
    <w:p w14:paraId="0A5F3754" w14:textId="09A1B214" w:rsidR="0071429C" w:rsidRDefault="0071429C" w:rsidP="0071429C">
      <w:r>
        <w:t xml:space="preserve">Der </w:t>
      </w:r>
      <w:ins w:id="21" w:author="Giordano" w:date="2017-11-19T03:05:00Z">
        <w:r w:rsidR="00C7650D">
          <w:t>Leitungs</w:t>
        </w:r>
      </w:ins>
      <w:del w:id="22" w:author="Giordano" w:date="2017-11-19T03:05:00Z">
        <w:r w:rsidDel="00C7650D">
          <w:delText>W</w:delText>
        </w:r>
      </w:del>
      <w:ins w:id="23" w:author="Giordano" w:date="2017-11-19T03:05:00Z">
        <w:r w:rsidR="00C7650D">
          <w:t>w</w:t>
        </w:r>
      </w:ins>
      <w:r>
        <w:t xml:space="preserve">iderstand R konnte </w:t>
      </w:r>
      <w:r w:rsidR="006010F0">
        <w:t>mit</w:t>
      </w:r>
      <w:r>
        <w:t xml:space="preserve"> </w:t>
      </w:r>
      <w:r w:rsidR="006010F0">
        <w:t>Anlegen einer Spannung und Messung des resultierenden Stromes ermittelt werden.</w:t>
      </w:r>
    </w:p>
    <w:p w14:paraId="0C356F0B" w14:textId="1601C456" w:rsidR="0071429C" w:rsidRPr="0071429C" w:rsidRDefault="0071429C" w:rsidP="0071429C">
      <w:pPr>
        <w:rPr>
          <w:rFonts w:eastAsiaTheme="minorEastAsia"/>
        </w:rPr>
      </w:pPr>
      <m:oMathPara>
        <m:oMath>
          <m:r>
            <w:rPr>
              <w:rFonts w:ascii="Cambria Math" w:hAnsi="Cambria Math"/>
            </w:rPr>
            <m:t>R=</m:t>
          </m:r>
          <m:f>
            <m:fPr>
              <m:ctrlPr>
                <w:rPr>
                  <w:rFonts w:ascii="Cambria Math" w:hAnsi="Cambria Math"/>
                  <w:i/>
                </w:rPr>
              </m:ctrlPr>
            </m:fPr>
            <m:num>
              <m:r>
                <w:rPr>
                  <w:rFonts w:ascii="Cambria Math" w:hAnsi="Cambria Math"/>
                </w:rPr>
                <m:t>U</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0,37 V</m:t>
              </m:r>
            </m:num>
            <m:den>
              <m:r>
                <w:rPr>
                  <w:rFonts w:ascii="Cambria Math" w:hAnsi="Cambria Math"/>
                </w:rPr>
                <m:t>2,95 A</m:t>
              </m:r>
            </m:den>
          </m:f>
          <m:r>
            <w:rPr>
              <w:rFonts w:ascii="Cambria Math" w:hAnsi="Cambria Math"/>
            </w:rPr>
            <m:t>=0.1254 Ω</m:t>
          </m:r>
        </m:oMath>
      </m:oMathPara>
    </w:p>
    <w:p w14:paraId="5CD5DD86" w14:textId="14FA6541" w:rsidR="0071429C" w:rsidRDefault="0071429C" w:rsidP="0071429C">
      <w:pPr>
        <w:rPr>
          <w:rFonts w:eastAsiaTheme="minorEastAsia"/>
        </w:rPr>
      </w:pPr>
      <w:r>
        <w:rPr>
          <w:rFonts w:eastAsiaTheme="minorEastAsia"/>
        </w:rPr>
        <w:t>Das Z</w:t>
      </w:r>
      <w:r w:rsidRPr="0071429C">
        <w:rPr>
          <w:rFonts w:eastAsiaTheme="minorEastAsia"/>
          <w:vertAlign w:val="subscript"/>
        </w:rPr>
        <w:t>L</w:t>
      </w:r>
      <w:r>
        <w:rPr>
          <w:rFonts w:eastAsiaTheme="minorEastAsia"/>
        </w:rPr>
        <w:t xml:space="preserve"> konnte auf dieselbe Art mit der Netzspannung f= 50Hz ermittelt werden.</w:t>
      </w:r>
    </w:p>
    <w:p w14:paraId="7CAC3AE7" w14:textId="77777777" w:rsidR="008610E3" w:rsidRDefault="008610E3" w:rsidP="008610E3">
      <w:pPr>
        <w:keepNext/>
        <w:jc w:val="center"/>
      </w:pPr>
      <w:r>
        <w:rPr>
          <w:noProof/>
        </w:rPr>
        <w:lastRenderedPageBreak/>
        <w:drawing>
          <wp:inline distT="0" distB="0" distL="0" distR="0" wp14:anchorId="6956680A" wp14:editId="4BF75E22">
            <wp:extent cx="3348000" cy="2511000"/>
            <wp:effectExtent l="0" t="0" r="5080" b="3810"/>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8000" cy="2511000"/>
                    </a:xfrm>
                    <a:prstGeom prst="rect">
                      <a:avLst/>
                    </a:prstGeom>
                    <a:noFill/>
                    <a:ln>
                      <a:noFill/>
                    </a:ln>
                  </pic:spPr>
                </pic:pic>
              </a:graphicData>
            </a:graphic>
          </wp:inline>
        </w:drawing>
      </w:r>
    </w:p>
    <w:p w14:paraId="650B3E7C" w14:textId="39412EE6" w:rsidR="008610E3" w:rsidRDefault="008610E3" w:rsidP="008610E3">
      <w:pPr>
        <w:pStyle w:val="Beschriftung"/>
        <w:jc w:val="center"/>
        <w:rPr>
          <w:rFonts w:eastAsiaTheme="minorEastAsia"/>
        </w:rPr>
      </w:pPr>
      <w:r>
        <w:t xml:space="preserve">Abbildung </w:t>
      </w:r>
      <w:r w:rsidR="004233F9">
        <w:fldChar w:fldCharType="begin"/>
      </w:r>
      <w:r w:rsidR="004233F9">
        <w:instrText xml:space="preserve"> SEQ Abbildung \* ARABI</w:instrText>
      </w:r>
      <w:r w:rsidR="004233F9">
        <w:instrText xml:space="preserve">C </w:instrText>
      </w:r>
      <w:r w:rsidR="004233F9">
        <w:fldChar w:fldCharType="separate"/>
      </w:r>
      <w:r w:rsidR="00B14789">
        <w:rPr>
          <w:noProof/>
        </w:rPr>
        <w:t>1</w:t>
      </w:r>
      <w:r w:rsidR="004233F9">
        <w:rPr>
          <w:noProof/>
        </w:rPr>
        <w:fldChar w:fldCharType="end"/>
      </w:r>
      <w:r>
        <w:t>: Vermessung Spule</w:t>
      </w:r>
    </w:p>
    <w:p w14:paraId="7DC650CD" w14:textId="77777777" w:rsidR="008610E3" w:rsidRPr="0071429C" w:rsidRDefault="008610E3" w:rsidP="008610E3">
      <w:pPr>
        <w:jc w:val="center"/>
        <w:rPr>
          <w:rFonts w:eastAsiaTheme="minorEastAsia"/>
        </w:rPr>
      </w:pPr>
    </w:p>
    <w:p w14:paraId="1548CE27" w14:textId="19703091" w:rsidR="0071429C" w:rsidRDefault="004233F9" w:rsidP="0071429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eff</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eff</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70.5 V</m:t>
              </m:r>
            </m:num>
            <m:den>
              <m:r>
                <w:rPr>
                  <w:rFonts w:ascii="Cambria Math" w:eastAsiaTheme="minorEastAsia" w:hAnsi="Cambria Math"/>
                </w:rPr>
                <m:t>8.24 A</m:t>
              </m:r>
            </m:den>
          </m:f>
          <m:r>
            <w:rPr>
              <w:rFonts w:ascii="Cambria Math" w:eastAsiaTheme="minorEastAsia" w:hAnsi="Cambria Math"/>
            </w:rPr>
            <m:t>=</m:t>
          </m:r>
          <m:r>
            <m:rPr>
              <m:sty m:val="p"/>
            </m:rPr>
            <w:rPr>
              <w:rFonts w:ascii="Cambria Math" w:eastAsiaTheme="minorEastAsia" w:hAnsi="Cambria Math"/>
            </w:rPr>
            <m:t xml:space="preserve">8,55 </m:t>
          </m:r>
          <m:r>
            <w:rPr>
              <w:rFonts w:ascii="Cambria Math" w:eastAsiaTheme="minorEastAsia" w:hAnsi="Cambria Math"/>
            </w:rPr>
            <m:t>Ω</m:t>
          </m:r>
        </m:oMath>
      </m:oMathPara>
    </w:p>
    <w:p w14:paraId="5788A6F4" w14:textId="77777777" w:rsidR="0071429C" w:rsidRPr="0071429C" w:rsidRDefault="0071429C" w:rsidP="0071429C"/>
    <w:p w14:paraId="18984026" w14:textId="3832C113" w:rsidR="00FF4863" w:rsidRPr="00FF4863" w:rsidRDefault="004233F9" w:rsidP="000938ED">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L</m:t>
              </m:r>
            </m:sub>
          </m:sSub>
          <m:r>
            <w:rPr>
              <w:rFonts w:ascii="Cambria Math" w:eastAsiaTheme="majorEastAsia" w:hAnsi="Cambria Math" w:cstheme="majorBidi"/>
            </w:rPr>
            <m:t>=</m:t>
          </m:r>
          <m:rad>
            <m:radPr>
              <m:degHide m:val="1"/>
              <m:ctrlPr>
                <w:rPr>
                  <w:rFonts w:ascii="Cambria Math" w:eastAsiaTheme="majorEastAsia" w:hAnsi="Cambria Math" w:cstheme="majorBidi"/>
                  <w:i/>
                </w:rPr>
              </m:ctrlPr>
            </m:radPr>
            <m:deg/>
            <m:e>
              <m:sSubSup>
                <m:sSubSupPr>
                  <m:ctrlPr>
                    <w:rPr>
                      <w:rFonts w:ascii="Cambria Math" w:eastAsiaTheme="majorEastAsia" w:hAnsi="Cambria Math" w:cstheme="majorBidi"/>
                      <w:i/>
                    </w:rPr>
                  </m:ctrlPr>
                </m:sSubSupPr>
                <m:e>
                  <m:r>
                    <w:rPr>
                      <w:rFonts w:ascii="Cambria Math" w:eastAsiaTheme="majorEastAsia" w:hAnsi="Cambria Math" w:cstheme="majorBidi"/>
                    </w:rPr>
                    <m:t>Z</m:t>
                  </m:r>
                </m:e>
                <m:sub>
                  <m:r>
                    <w:rPr>
                      <w:rFonts w:ascii="Cambria Math" w:eastAsiaTheme="majorEastAsia" w:hAnsi="Cambria Math" w:cstheme="majorBidi"/>
                    </w:rPr>
                    <m:t>L</m:t>
                  </m:r>
                </m:sub>
                <m:sup>
                  <m:r>
                    <w:rPr>
                      <w:rFonts w:ascii="Cambria Math" w:eastAsiaTheme="majorEastAsia" w:hAnsi="Cambria Math" w:cstheme="majorBidi"/>
                    </w:rPr>
                    <m:t>2</m:t>
                  </m:r>
                </m:sup>
              </m:sSub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2</m:t>
                  </m:r>
                </m:sup>
              </m:sSup>
            </m:e>
          </m:rad>
          <m:r>
            <w:rPr>
              <w:rFonts w:ascii="Cambria Math" w:eastAsiaTheme="majorEastAsia" w:hAnsi="Cambria Math" w:cstheme="majorBidi"/>
            </w:rPr>
            <m:t>=8.55 Ω</m:t>
          </m:r>
        </m:oMath>
      </m:oMathPara>
    </w:p>
    <w:p w14:paraId="58E96B18" w14:textId="565E513D" w:rsidR="000938ED" w:rsidRDefault="00FF4863" w:rsidP="000938ED">
      <m:oMathPara>
        <m:oMath>
          <m:r>
            <w:rPr>
              <w:rFonts w:ascii="Cambria Math" w:hAnsi="Cambria Math"/>
            </w:rPr>
            <m:t>L=</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L</m:t>
                  </m:r>
                </m:sub>
              </m:sSub>
            </m:num>
            <m:den>
              <m:r>
                <w:rPr>
                  <w:rFonts w:ascii="Cambria Math" w:hAnsi="Cambria Math"/>
                </w:rPr>
                <m:t>ω</m:t>
              </m:r>
            </m:den>
          </m:f>
          <m:r>
            <w:rPr>
              <w:rFonts w:ascii="Cambria Math" w:hAnsi="Cambria Math"/>
            </w:rPr>
            <m:t>=</m:t>
          </m:r>
          <m:r>
            <m:rPr>
              <m:sty m:val="bi"/>
            </m:rPr>
            <w:rPr>
              <w:rFonts w:ascii="Cambria Math" w:hAnsi="Cambria Math"/>
            </w:rPr>
            <m:t>27.23 mH</m:t>
          </m:r>
        </m:oMath>
      </m:oMathPara>
    </w:p>
    <w:p w14:paraId="3328BE33" w14:textId="77777777" w:rsidR="00C7650D" w:rsidRDefault="00C7650D">
      <w:pPr>
        <w:spacing w:line="259" w:lineRule="auto"/>
        <w:jc w:val="left"/>
        <w:rPr>
          <w:ins w:id="24" w:author="Giordano" w:date="2017-11-19T03:06:00Z"/>
          <w:rFonts w:asciiTheme="majorHAnsi" w:eastAsiaTheme="majorEastAsia" w:hAnsiTheme="majorHAnsi" w:cstheme="majorBidi"/>
          <w:color w:val="2E74B5" w:themeColor="accent1" w:themeShade="BF"/>
          <w:sz w:val="32"/>
          <w:szCs w:val="32"/>
        </w:rPr>
      </w:pPr>
      <w:ins w:id="25" w:author="Giordano" w:date="2017-11-19T03:06:00Z">
        <w:r>
          <w:br w:type="page"/>
        </w:r>
      </w:ins>
    </w:p>
    <w:p w14:paraId="66723D39" w14:textId="383061E7" w:rsidR="000938ED" w:rsidRDefault="00E4156E" w:rsidP="00E4156E">
      <w:pPr>
        <w:pStyle w:val="berschrift1"/>
      </w:pPr>
      <w:r>
        <w:lastRenderedPageBreak/>
        <w:t>Einphasige Brückenschaltung</w:t>
      </w:r>
    </w:p>
    <w:p w14:paraId="47BCE738" w14:textId="09C46475" w:rsidR="00E4156E" w:rsidRDefault="00E4156E" w:rsidP="00E4156E">
      <w:pPr>
        <w:pStyle w:val="berschrift2"/>
      </w:pPr>
      <w:r>
        <w:t>Ungesteuerter Betrieb</w:t>
      </w:r>
    </w:p>
    <w:p w14:paraId="4E4E838A" w14:textId="19D6DE31" w:rsidR="00E4156E" w:rsidRDefault="008F2682" w:rsidP="008F2682">
      <w:pPr>
        <w:pStyle w:val="berschrift3"/>
      </w:pPr>
      <w:bookmarkStart w:id="26" w:name="_Ref497840681"/>
      <w:r>
        <w:t>Messaufbau</w:t>
      </w:r>
      <w:bookmarkEnd w:id="26"/>
    </w:p>
    <w:p w14:paraId="7AC4920F" w14:textId="5D65402A" w:rsidR="00E30B94" w:rsidRDefault="00E30B94" w:rsidP="00E30B94">
      <w:r>
        <w:rPr>
          <w:noProof/>
        </w:rPr>
        <mc:AlternateContent>
          <mc:Choice Requires="wpi">
            <w:drawing>
              <wp:anchor distT="0" distB="0" distL="114300" distR="114300" simplePos="0" relativeHeight="251657216" behindDoc="0" locked="0" layoutInCell="1" allowOverlap="1" wp14:anchorId="105B817F" wp14:editId="38C606B0">
                <wp:simplePos x="0" y="0"/>
                <wp:positionH relativeFrom="column">
                  <wp:posOffset>2246831</wp:posOffset>
                </wp:positionH>
                <wp:positionV relativeFrom="paragraph">
                  <wp:posOffset>251069</wp:posOffset>
                </wp:positionV>
                <wp:extent cx="69644" cy="97134"/>
                <wp:effectExtent l="38100" t="38100" r="45085" b="55880"/>
                <wp:wrapNone/>
                <wp:docPr id="305" name="Freihand 305"/>
                <wp:cNvGraphicFramePr/>
                <a:graphic xmlns:a="http://schemas.openxmlformats.org/drawingml/2006/main">
                  <a:graphicData uri="http://schemas.microsoft.com/office/word/2010/wordprocessingInk">
                    <w14:contentPart bwMode="auto" r:id="rId12">
                      <w14:nvContentPartPr>
                        <w14:cNvContentPartPr/>
                      </w14:nvContentPartPr>
                      <w14:xfrm>
                        <a:off x="0" y="0"/>
                        <a:ext cx="69644" cy="97134"/>
                      </w14:xfrm>
                    </w14:contentPart>
                  </a:graphicData>
                </a:graphic>
              </wp:anchor>
            </w:drawing>
          </mc:Choice>
          <mc:Fallback>
            <w:pict>
              <v:shapetype w14:anchorId="79FDDA3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305" o:spid="_x0000_s1026" type="#_x0000_t75" style="position:absolute;margin-left:176.2pt;margin-top:19.05pt;width:6.95pt;height:9.1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">
                <v:imagedata r:id="rId13" o:title=""/>
              </v:shape>
            </w:pict>
          </mc:Fallback>
        </mc:AlternateContent>
      </w:r>
      <w:r>
        <w:rPr>
          <w:noProof/>
        </w:rPr>
        <mc:AlternateContent>
          <mc:Choice Requires="wpi">
            <w:drawing>
              <wp:anchor distT="0" distB="0" distL="114300" distR="114300" simplePos="0" relativeHeight="251655168" behindDoc="0" locked="0" layoutInCell="1" allowOverlap="1" wp14:anchorId="09AA6736" wp14:editId="1FFB678E">
                <wp:simplePos x="0" y="0"/>
                <wp:positionH relativeFrom="column">
                  <wp:posOffset>1974388</wp:posOffset>
                </wp:positionH>
                <wp:positionV relativeFrom="paragraph">
                  <wp:posOffset>27247</wp:posOffset>
                </wp:positionV>
                <wp:extent cx="173575" cy="420349"/>
                <wp:effectExtent l="38100" t="38100" r="36195" b="56515"/>
                <wp:wrapNone/>
                <wp:docPr id="304" name="Freihand 304"/>
                <wp:cNvGraphicFramePr/>
                <a:graphic xmlns:a="http://schemas.openxmlformats.org/drawingml/2006/main">
                  <a:graphicData uri="http://schemas.microsoft.com/office/word/2010/wordprocessingInk">
                    <w14:contentPart bwMode="auto" r:id="rId14">
                      <w14:nvContentPartPr>
                        <w14:cNvContentPartPr/>
                      </w14:nvContentPartPr>
                      <w14:xfrm>
                        <a:off x="0" y="0"/>
                        <a:ext cx="173575" cy="420349"/>
                      </w14:xfrm>
                    </w14:contentPart>
                  </a:graphicData>
                </a:graphic>
              </wp:anchor>
            </w:drawing>
          </mc:Choice>
          <mc:Fallback>
            <w:pict>
              <v:shape w14:anchorId="0538869E" id="Freihand 304" o:spid="_x0000_s1026" type="#_x0000_t75" style="position:absolute;margin-left:154.75pt;margin-top:1.45pt;width:15.05pt;height:34.55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">
                <v:imagedata r:id="rId15" o:title=""/>
              </v:shape>
            </w:pict>
          </mc:Fallback>
        </mc:AlternateContent>
      </w:r>
      <w:r>
        <w:rPr>
          <w:noProof/>
        </w:rPr>
        <mc:AlternateContent>
          <mc:Choice Requires="wpi">
            <w:drawing>
              <wp:anchor distT="0" distB="0" distL="114300" distR="114300" simplePos="0" relativeHeight="251659264" behindDoc="0" locked="0" layoutInCell="1" allowOverlap="1" wp14:anchorId="6EF98E0D" wp14:editId="0AC06F5B">
                <wp:simplePos x="0" y="0"/>
                <wp:positionH relativeFrom="column">
                  <wp:posOffset>1821900</wp:posOffset>
                </wp:positionH>
                <wp:positionV relativeFrom="paragraph">
                  <wp:posOffset>89527</wp:posOffset>
                </wp:positionV>
                <wp:extent cx="55768" cy="64931"/>
                <wp:effectExtent l="57150" t="38100" r="1905" b="49530"/>
                <wp:wrapNone/>
                <wp:docPr id="297" name="Freihand 297"/>
                <wp:cNvGraphicFramePr/>
                <a:graphic xmlns:a="http://schemas.openxmlformats.org/drawingml/2006/main">
                  <a:graphicData uri="http://schemas.microsoft.com/office/word/2010/wordprocessingInk">
                    <w14:contentPart bwMode="auto" r:id="rId16">
                      <w14:nvContentPartPr>
                        <w14:cNvContentPartPr/>
                      </w14:nvContentPartPr>
                      <w14:xfrm>
                        <a:off x="0" y="0"/>
                        <a:ext cx="55768" cy="64931"/>
                      </w14:xfrm>
                    </w14:contentPart>
                  </a:graphicData>
                </a:graphic>
              </wp:anchor>
            </w:drawing>
          </mc:Choice>
          <mc:Fallback>
            <w:pict>
              <v:shape w14:anchorId="07FD176D" id="Freihand 297" o:spid="_x0000_s1026" type="#_x0000_t75" style="position:absolute;margin-left:142.75pt;margin-top:6.35pt;width:5.85pt;height: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">
                <v:imagedata r:id="rId17" o:title=""/>
              </v:shape>
            </w:pict>
          </mc:Fallback>
        </mc:AlternateContent>
      </w:r>
      <w:r>
        <w:rPr>
          <w:noProof/>
        </w:rPr>
        <mc:AlternateContent>
          <mc:Choice Requires="wpi">
            <w:drawing>
              <wp:anchor distT="0" distB="0" distL="114300" distR="114300" simplePos="0" relativeHeight="251654144" behindDoc="0" locked="0" layoutInCell="1" allowOverlap="1" wp14:anchorId="66CECED7" wp14:editId="137CB573">
                <wp:simplePos x="0" y="0"/>
                <wp:positionH relativeFrom="column">
                  <wp:posOffset>90170</wp:posOffset>
                </wp:positionH>
                <wp:positionV relativeFrom="paragraph">
                  <wp:posOffset>-69735</wp:posOffset>
                </wp:positionV>
                <wp:extent cx="1807845" cy="720090"/>
                <wp:effectExtent l="57150" t="38100" r="40005" b="41910"/>
                <wp:wrapNone/>
                <wp:docPr id="296" name="Freihand 296"/>
                <wp:cNvGraphicFramePr/>
                <a:graphic xmlns:a="http://schemas.openxmlformats.org/drawingml/2006/main">
                  <a:graphicData uri="http://schemas.microsoft.com/office/word/2010/wordprocessingInk">
                    <w14:contentPart bwMode="auto" r:id="rId18">
                      <w14:nvContentPartPr>
                        <w14:cNvContentPartPr/>
                      </w14:nvContentPartPr>
                      <w14:xfrm>
                        <a:off x="0" y="0"/>
                        <a:ext cx="1807845" cy="720090"/>
                      </w14:xfrm>
                    </w14:contentPart>
                  </a:graphicData>
                </a:graphic>
              </wp:anchor>
            </w:drawing>
          </mc:Choice>
          <mc:Fallback>
            <w:pict>
              <v:shape w14:anchorId="1EBC9C2E" id="Freihand 296" o:spid="_x0000_s1026" type="#_x0000_t75" style="position:absolute;margin-left:6.4pt;margin-top:-6.2pt;width:143.75pt;height:58.1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">
                <v:imagedata r:id="rId19" o:title=""/>
              </v:shape>
            </w:pict>
          </mc:Fallback>
        </mc:AlternateContent>
      </w:r>
    </w:p>
    <w:p w14:paraId="32E9D28A" w14:textId="7982698F" w:rsidR="00E30B94" w:rsidRDefault="00E30B94" w:rsidP="00E30B94"/>
    <w:p w14:paraId="651EB8DA" w14:textId="30103D42" w:rsidR="00B52123" w:rsidRDefault="00B52123" w:rsidP="00B52123">
      <w:pPr>
        <w:pStyle w:val="Beschriftung"/>
      </w:pPr>
      <w:r>
        <w:t xml:space="preserve">Abbildung </w:t>
      </w:r>
      <w:r w:rsidR="004233F9">
        <w:fldChar w:fldCharType="begin"/>
      </w:r>
      <w:r w:rsidR="004233F9">
        <w:instrText xml:space="preserve"> SEQ Abbildung \* ARABIC </w:instrText>
      </w:r>
      <w:r w:rsidR="004233F9">
        <w:fldChar w:fldCharType="separate"/>
      </w:r>
      <w:r w:rsidR="00B14789">
        <w:rPr>
          <w:noProof/>
        </w:rPr>
        <w:t>2</w:t>
      </w:r>
      <w:r w:rsidR="004233F9">
        <w:rPr>
          <w:noProof/>
        </w:rPr>
        <w:fldChar w:fldCharType="end"/>
      </w:r>
      <w:r>
        <w:t>: ungesteuerter Betrieb Messaufbau</w:t>
      </w:r>
    </w:p>
    <w:p w14:paraId="56BE35A4" w14:textId="52853BCD" w:rsidR="00E4156E" w:rsidRDefault="008F2682" w:rsidP="008F2682">
      <w:pPr>
        <w:pStyle w:val="berschrift3"/>
      </w:pPr>
      <w:r>
        <w:t>Messergebnisse</w:t>
      </w:r>
    </w:p>
    <w:p w14:paraId="1BF80D8A" w14:textId="5BE58C69" w:rsidR="008610E3" w:rsidRDefault="00E30B94" w:rsidP="008610E3">
      <w:pPr>
        <w:pStyle w:val="Abbildung"/>
        <w:keepNext/>
      </w:pPr>
      <w:r>
        <mc:AlternateContent>
          <mc:Choice Requires="wpi">
            <w:drawing>
              <wp:anchor distT="0" distB="0" distL="114300" distR="114300" simplePos="0" relativeHeight="251652096" behindDoc="0" locked="0" layoutInCell="1" allowOverlap="1" wp14:anchorId="10488D8F" wp14:editId="3249C9E1">
                <wp:simplePos x="0" y="0"/>
                <wp:positionH relativeFrom="column">
                  <wp:posOffset>3234933</wp:posOffset>
                </wp:positionH>
                <wp:positionV relativeFrom="paragraph">
                  <wp:posOffset>376302</wp:posOffset>
                </wp:positionV>
                <wp:extent cx="262" cy="262"/>
                <wp:effectExtent l="0" t="0" r="0" b="0"/>
                <wp:wrapNone/>
                <wp:docPr id="261" name="Freihand 261"/>
                <wp:cNvGraphicFramePr/>
                <a:graphic xmlns:a="http://schemas.openxmlformats.org/drawingml/2006/main">
                  <a:graphicData uri="http://schemas.microsoft.com/office/word/2010/wordprocessingInk">
                    <w14:contentPart bwMode="auto" r:id="rId20">
                      <w14:nvContentPartPr>
                        <w14:cNvContentPartPr/>
                      </w14:nvContentPartPr>
                      <w14:xfrm>
                        <a:off x="0" y="0"/>
                        <a:ext cx="262" cy="262"/>
                      </w14:xfrm>
                    </w14:contentPart>
                  </a:graphicData>
                </a:graphic>
              </wp:anchor>
            </w:drawing>
          </mc:Choice>
          <mc:Fallback>
            <w:pict>
              <v:shape w14:anchorId="197E6423" id="Freihand 261" o:spid="_x0000_s1026" type="#_x0000_t75" style="position:absolute;margin-left:254.2pt;margin-top:29.15pt;width:1.05pt;height:1.05pt;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">
                <v:imagedata r:id="rId21" o:title=""/>
              </v:shape>
            </w:pict>
          </mc:Fallback>
        </mc:AlternateContent>
      </w:r>
      <w:r w:rsidR="008610E3">
        <w:drawing>
          <wp:inline distT="0" distB="0" distL="0" distR="0" wp14:anchorId="4754CB56" wp14:editId="02861ED7">
            <wp:extent cx="3348000" cy="2511000"/>
            <wp:effectExtent l="0" t="0" r="5080" b="3810"/>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48000" cy="2511000"/>
                    </a:xfrm>
                    <a:prstGeom prst="rect">
                      <a:avLst/>
                    </a:prstGeom>
                    <a:noFill/>
                    <a:ln>
                      <a:noFill/>
                    </a:ln>
                  </pic:spPr>
                </pic:pic>
              </a:graphicData>
            </a:graphic>
          </wp:inline>
        </w:drawing>
      </w:r>
    </w:p>
    <w:p w14:paraId="172BD0DA" w14:textId="757CD9D8" w:rsidR="008F2682" w:rsidRDefault="008610E3" w:rsidP="008610E3">
      <w:pPr>
        <w:pStyle w:val="Beschriftung"/>
        <w:jc w:val="center"/>
      </w:pPr>
      <w:r>
        <w:t xml:space="preserve">Abbildung </w:t>
      </w:r>
      <w:r w:rsidR="004233F9">
        <w:fldChar w:fldCharType="begin"/>
      </w:r>
      <w:r w:rsidR="004233F9">
        <w:instrText xml:space="preserve"> SEQ Abbildung \* ARABIC </w:instrText>
      </w:r>
      <w:r w:rsidR="004233F9">
        <w:fldChar w:fldCharType="separate"/>
      </w:r>
      <w:r w:rsidR="00B14789">
        <w:rPr>
          <w:noProof/>
        </w:rPr>
        <w:t>3</w:t>
      </w:r>
      <w:r w:rsidR="004233F9">
        <w:rPr>
          <w:noProof/>
        </w:rPr>
        <w:fldChar w:fldCharType="end"/>
      </w:r>
      <w:r>
        <w:t>: Messung über ohmscher Last (grün: Strom, violett: Spannung)</w:t>
      </w:r>
    </w:p>
    <w:p w14:paraId="188FEF0C" w14:textId="77777777" w:rsidR="008610E3" w:rsidRDefault="008610E3" w:rsidP="008610E3">
      <w:pPr>
        <w:pStyle w:val="Abbildung"/>
        <w:keepNext/>
      </w:pPr>
      <w:r>
        <w:drawing>
          <wp:inline distT="0" distB="0" distL="0" distR="0" wp14:anchorId="74898FD0" wp14:editId="456070CD">
            <wp:extent cx="3348000" cy="2511000"/>
            <wp:effectExtent l="0" t="0" r="5080" b="3810"/>
            <wp:docPr id="259" name="Grafik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48000" cy="2511000"/>
                    </a:xfrm>
                    <a:prstGeom prst="rect">
                      <a:avLst/>
                    </a:prstGeom>
                    <a:noFill/>
                    <a:ln>
                      <a:noFill/>
                    </a:ln>
                  </pic:spPr>
                </pic:pic>
              </a:graphicData>
            </a:graphic>
          </wp:inline>
        </w:drawing>
      </w:r>
    </w:p>
    <w:p w14:paraId="673E1C04" w14:textId="60EF6433" w:rsidR="008610E3" w:rsidRDefault="008610E3" w:rsidP="008610E3">
      <w:pPr>
        <w:pStyle w:val="Beschriftung"/>
        <w:jc w:val="center"/>
      </w:pPr>
      <w:r>
        <w:t xml:space="preserve">Abbildung </w:t>
      </w:r>
      <w:r w:rsidR="004233F9">
        <w:fldChar w:fldCharType="begin"/>
      </w:r>
      <w:r w:rsidR="004233F9">
        <w:instrText xml:space="preserve"> SEQ Abbildung \* ARABIC </w:instrText>
      </w:r>
      <w:r w:rsidR="004233F9">
        <w:fldChar w:fldCharType="separate"/>
      </w:r>
      <w:r w:rsidR="00B14789">
        <w:rPr>
          <w:noProof/>
        </w:rPr>
        <w:t>4</w:t>
      </w:r>
      <w:r w:rsidR="004233F9">
        <w:rPr>
          <w:noProof/>
        </w:rPr>
        <w:fldChar w:fldCharType="end"/>
      </w:r>
      <w:r>
        <w:t>:</w:t>
      </w:r>
      <w:r w:rsidRPr="008610E3">
        <w:t xml:space="preserve"> </w:t>
      </w:r>
      <w:r>
        <w:t>Messung über induktiver Last (grün: Strom, violett: Spannung)</w:t>
      </w:r>
    </w:p>
    <w:p w14:paraId="1E73D97D" w14:textId="7C698F98" w:rsidR="00E30B94" w:rsidRDefault="00E30B94" w:rsidP="00E30B94"/>
    <w:p w14:paraId="4923BCBD" w14:textId="77777777" w:rsidR="00E30B94" w:rsidRDefault="00E30B94" w:rsidP="00E30B94">
      <w:pPr>
        <w:pStyle w:val="Abbildung"/>
        <w:keepNext/>
      </w:pPr>
      <w:r>
        <w:lastRenderedPageBreak/>
        <w:drawing>
          <wp:inline distT="0" distB="0" distL="0" distR="0" wp14:anchorId="18350F1C" wp14:editId="7130B716">
            <wp:extent cx="3348000" cy="2511000"/>
            <wp:effectExtent l="0" t="0" r="5080" b="3810"/>
            <wp:docPr id="260" name="Grafik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48000" cy="2511000"/>
                    </a:xfrm>
                    <a:prstGeom prst="rect">
                      <a:avLst/>
                    </a:prstGeom>
                    <a:noFill/>
                    <a:ln>
                      <a:noFill/>
                    </a:ln>
                  </pic:spPr>
                </pic:pic>
              </a:graphicData>
            </a:graphic>
          </wp:inline>
        </w:drawing>
      </w:r>
    </w:p>
    <w:p w14:paraId="78B6AB48" w14:textId="5677160E" w:rsidR="00E30B94" w:rsidRPr="00E30B94" w:rsidRDefault="00E30B94" w:rsidP="00E30B94">
      <w:pPr>
        <w:pStyle w:val="Beschriftung"/>
        <w:jc w:val="center"/>
      </w:pPr>
      <w:r>
        <w:t xml:space="preserve">Abbildung </w:t>
      </w:r>
      <w:r w:rsidR="004233F9">
        <w:fldChar w:fldCharType="begin"/>
      </w:r>
      <w:r w:rsidR="004233F9">
        <w:instrText xml:space="preserve"> SEQ A</w:instrText>
      </w:r>
      <w:r w:rsidR="004233F9">
        <w:instrText xml:space="preserve">bbildung \* ARABIC </w:instrText>
      </w:r>
      <w:r w:rsidR="004233F9">
        <w:fldChar w:fldCharType="separate"/>
      </w:r>
      <w:r w:rsidR="00B14789">
        <w:rPr>
          <w:noProof/>
        </w:rPr>
        <w:t>5</w:t>
      </w:r>
      <w:r w:rsidR="004233F9">
        <w:rPr>
          <w:noProof/>
        </w:rPr>
        <w:fldChar w:fldCharType="end"/>
      </w:r>
      <w:r>
        <w:t>: Messung über Induktivität (blau: Netzstrom, grün: Ausgangsstrom)</w:t>
      </w:r>
    </w:p>
    <w:p w14:paraId="4690D8FC" w14:textId="0CE3644C" w:rsidR="00BA5393" w:rsidRDefault="00BA5393" w:rsidP="00BA5393">
      <w:pPr>
        <w:pStyle w:val="berschrift3"/>
      </w:pPr>
      <w:r>
        <w:t>Interpretation</w:t>
      </w:r>
    </w:p>
    <w:p w14:paraId="56CE3047" w14:textId="45452733" w:rsidR="00BA5393" w:rsidRPr="00BA5393" w:rsidRDefault="00A46882" w:rsidP="00BA5393">
      <w:ins w:id="27" w:author="Giordano" w:date="2017-11-19T03:06:00Z">
        <w:r>
          <w:t xml:space="preserve">Bei der </w:t>
        </w:r>
      </w:ins>
      <w:r w:rsidR="00BA5393">
        <w:t xml:space="preserve">Messung mit ohmscher Last ist der Strom in Phase mit der Spannung. Bei induktiver Last </w:t>
      </w:r>
      <w:r w:rsidR="00D3068B">
        <w:t xml:space="preserve">wirkt eine </w:t>
      </w:r>
      <w:r w:rsidR="00BA5393">
        <w:t xml:space="preserve">Phasenverschiebung. Zudem </w:t>
      </w:r>
      <w:r w:rsidR="00D3068B">
        <w:t>ist auf dem Messbild sichtbar</w:t>
      </w:r>
      <w:r w:rsidR="00BA5393">
        <w:t xml:space="preserve">, dass </w:t>
      </w:r>
      <w:r w:rsidR="00D3068B">
        <w:t xml:space="preserve">der </w:t>
      </w:r>
      <w:r w:rsidR="00BA5393">
        <w:t>Umschalt</w:t>
      </w:r>
      <w:r w:rsidR="00D3068B">
        <w:t>vorgang</w:t>
      </w:r>
      <w:r w:rsidR="00BA5393">
        <w:t xml:space="preserve"> der Halbleiter verzögert wird und in einem Spannungspeak resultiert.</w:t>
      </w:r>
    </w:p>
    <w:p w14:paraId="513BE34A" w14:textId="4EB9D7B2" w:rsidR="00BA5393" w:rsidRDefault="00BA5393" w:rsidP="00BA5393"/>
    <w:p w14:paraId="4A94B283" w14:textId="04DEDFCE" w:rsidR="000D30CC" w:rsidRDefault="00F24CEB" w:rsidP="000D30CC">
      <w:pPr>
        <w:pStyle w:val="berschrift2"/>
      </w:pPr>
      <w:r>
        <w:t>Gesteuerter Betrieb</w:t>
      </w:r>
    </w:p>
    <w:p w14:paraId="714A6E1D" w14:textId="26DBB552" w:rsidR="00010266" w:rsidRDefault="00E30B94" w:rsidP="00E30B94">
      <w:pPr>
        <w:pStyle w:val="berschrift3"/>
      </w:pPr>
      <w:r>
        <w:t>Messaufbau</w:t>
      </w:r>
    </w:p>
    <w:p w14:paraId="2C87B3F4" w14:textId="4296D451" w:rsidR="00E30B94" w:rsidRDefault="00E30B94" w:rsidP="00E30B94">
      <w:r>
        <w:t xml:space="preserve">Der Aufbau entspricht </w:t>
      </w:r>
      <w:r>
        <w:fldChar w:fldCharType="begin"/>
      </w:r>
      <w:r>
        <w:instrText xml:space="preserve"> REF _Ref497840681 \r \h </w:instrText>
      </w:r>
      <w:r>
        <w:fldChar w:fldCharType="separate"/>
      </w:r>
      <w:r>
        <w:t>3.1.1</w:t>
      </w:r>
      <w:r>
        <w:fldChar w:fldCharType="end"/>
      </w:r>
      <w:r>
        <w:t>, jedoch sind die Dioden durch Thyristoren ersetzt.</w:t>
      </w:r>
    </w:p>
    <w:p w14:paraId="2F5C0097" w14:textId="237035B5" w:rsidR="00E30B94" w:rsidRDefault="00E30B94" w:rsidP="00E30B94">
      <w:pPr>
        <w:pStyle w:val="berschrift3"/>
      </w:pPr>
      <w:r>
        <w:lastRenderedPageBreak/>
        <w:t>Messergebnisse</w:t>
      </w:r>
    </w:p>
    <w:p w14:paraId="3F3B74E0" w14:textId="77777777" w:rsidR="00647B94" w:rsidRDefault="00647B94" w:rsidP="00647B94">
      <w:pPr>
        <w:pStyle w:val="Abbildung"/>
        <w:keepNext/>
      </w:pPr>
      <w:r>
        <w:drawing>
          <wp:inline distT="0" distB="0" distL="0" distR="0" wp14:anchorId="3211DA15" wp14:editId="3441BF08">
            <wp:extent cx="3348000" cy="2511000"/>
            <wp:effectExtent l="0" t="0" r="5080" b="3810"/>
            <wp:docPr id="306" name="Grafik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48000" cy="2511000"/>
                    </a:xfrm>
                    <a:prstGeom prst="rect">
                      <a:avLst/>
                    </a:prstGeom>
                    <a:noFill/>
                    <a:ln>
                      <a:noFill/>
                    </a:ln>
                  </pic:spPr>
                </pic:pic>
              </a:graphicData>
            </a:graphic>
          </wp:inline>
        </w:drawing>
      </w:r>
    </w:p>
    <w:p w14:paraId="4E3F7E68" w14:textId="1FCA7082" w:rsidR="00E30B94" w:rsidRDefault="00647B94" w:rsidP="00647B94">
      <w:pPr>
        <w:pStyle w:val="Beschriftung"/>
        <w:jc w:val="center"/>
      </w:pPr>
      <w:r>
        <w:t xml:space="preserve">Abbildung </w:t>
      </w:r>
      <w:r w:rsidR="004233F9">
        <w:fldChar w:fldCharType="begin"/>
      </w:r>
      <w:r w:rsidR="004233F9">
        <w:instrText xml:space="preserve"> SEQ Abbildung \* ARABIC </w:instrText>
      </w:r>
      <w:r w:rsidR="004233F9">
        <w:fldChar w:fldCharType="separate"/>
      </w:r>
      <w:r w:rsidR="00B14789">
        <w:rPr>
          <w:noProof/>
        </w:rPr>
        <w:t>6</w:t>
      </w:r>
      <w:r w:rsidR="004233F9">
        <w:rPr>
          <w:noProof/>
        </w:rPr>
        <w:fldChar w:fldCharType="end"/>
      </w:r>
      <w:r>
        <w:t>: Messung mit ohmscher Last</w:t>
      </w:r>
    </w:p>
    <w:p w14:paraId="26D887A7" w14:textId="21B10D71" w:rsidR="00EF5D3D" w:rsidRDefault="00EF5D3D" w:rsidP="00EF5D3D"/>
    <w:p w14:paraId="3375FA71" w14:textId="77777777" w:rsidR="00EF5D3D" w:rsidRDefault="00EF5D3D" w:rsidP="00EF5D3D">
      <w:pPr>
        <w:pStyle w:val="Abbildung"/>
      </w:pPr>
      <w:r>
        <w:drawing>
          <wp:inline distT="0" distB="0" distL="0" distR="0" wp14:anchorId="65C786D0" wp14:editId="0ECF3F30">
            <wp:extent cx="5334000" cy="4003675"/>
            <wp:effectExtent l="0" t="0" r="0" b="0"/>
            <wp:docPr id="308" name="Grafik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0" cy="4003675"/>
                    </a:xfrm>
                    <a:prstGeom prst="rect">
                      <a:avLst/>
                    </a:prstGeom>
                    <a:noFill/>
                    <a:ln>
                      <a:noFill/>
                    </a:ln>
                  </pic:spPr>
                </pic:pic>
              </a:graphicData>
            </a:graphic>
          </wp:inline>
        </w:drawing>
      </w:r>
    </w:p>
    <w:p w14:paraId="50158CCD" w14:textId="51385C0C" w:rsidR="00EF5D3D" w:rsidRPr="00647B94" w:rsidRDefault="00EF5D3D" w:rsidP="00EF5D3D">
      <w:pPr>
        <w:pStyle w:val="Beschriftung"/>
        <w:jc w:val="center"/>
      </w:pPr>
      <w:r>
        <w:t xml:space="preserve">Abbildung </w:t>
      </w:r>
      <w:r w:rsidR="004233F9">
        <w:fldChar w:fldCharType="begin"/>
      </w:r>
      <w:r w:rsidR="004233F9">
        <w:instrText xml:space="preserve"> SEQ Abbildung \* ARABIC </w:instrText>
      </w:r>
      <w:r w:rsidR="004233F9">
        <w:fldChar w:fldCharType="separate"/>
      </w:r>
      <w:r w:rsidR="00B14789">
        <w:rPr>
          <w:noProof/>
        </w:rPr>
        <w:t>7</w:t>
      </w:r>
      <w:r w:rsidR="004233F9">
        <w:rPr>
          <w:noProof/>
        </w:rPr>
        <w:fldChar w:fldCharType="end"/>
      </w:r>
      <w:r>
        <w:t>: U</w:t>
      </w:r>
      <w:r w:rsidRPr="002239D8">
        <w:t>d</w:t>
      </w:r>
      <w:r>
        <w:t>(</w:t>
      </w:r>
      <w:proofErr w:type="spellStart"/>
      <w:r>
        <w:t>alpha</w:t>
      </w:r>
      <w:proofErr w:type="spellEnd"/>
      <w:r>
        <w:t>) mit konstantem I</w:t>
      </w:r>
      <w:r w:rsidR="00A24DEC">
        <w:t xml:space="preserve"> aus 11 Datenpunkte</w:t>
      </w:r>
    </w:p>
    <w:p w14:paraId="205D7A2D" w14:textId="77777777" w:rsidR="00EF5D3D" w:rsidRPr="00EF5D3D" w:rsidRDefault="00EF5D3D" w:rsidP="00EF5D3D"/>
    <w:p w14:paraId="0582ACDF" w14:textId="71DE0F6C" w:rsidR="00647B94" w:rsidRDefault="00EF5D3D" w:rsidP="00EF5D3D">
      <w:pPr>
        <w:pStyle w:val="berschrift3"/>
      </w:pPr>
      <w:r>
        <w:t>Interpretation</w:t>
      </w:r>
    </w:p>
    <w:p w14:paraId="379E6B67" w14:textId="1CBA7946" w:rsidR="00E30B94" w:rsidRDefault="00A24DEC" w:rsidP="00E30B94">
      <w:r>
        <w:t>Gut erkennbar ist, dass bei zunehmendem Zündwinkel die Ausgangsspannung sinkt.</w:t>
      </w:r>
    </w:p>
    <w:p w14:paraId="38CB24A2" w14:textId="117E54DD" w:rsidR="00942C54" w:rsidRPr="00E30B94" w:rsidRDefault="00942C54" w:rsidP="00E30B94">
      <w:r>
        <w:lastRenderedPageBreak/>
        <w:t xml:space="preserve">Bei </w:t>
      </w:r>
      <w:del w:id="28" w:author="Giordano" w:date="2017-11-19T03:08:00Z">
        <w:r w:rsidDel="00A46882">
          <w:delText xml:space="preserve">zugefügten </w:delText>
        </w:r>
      </w:del>
      <w:ins w:id="29" w:author="Giordano" w:date="2017-11-19T03:08:00Z">
        <w:r w:rsidR="00A46882">
          <w:t>zusätzlicher Induktivität (</w:t>
        </w:r>
      </w:ins>
      <w:del w:id="30" w:author="Giordano" w:date="2017-11-19T03:09:00Z">
        <w:r w:rsidDel="00A46882">
          <w:delText xml:space="preserve">L </w:delText>
        </w:r>
      </w:del>
      <w:ins w:id="31" w:author="Giordano" w:date="2017-11-19T03:09:00Z">
        <w:r w:rsidR="00A46882">
          <w:t xml:space="preserve">L) </w:t>
        </w:r>
      </w:ins>
      <w:r>
        <w:t xml:space="preserve">zur </w:t>
      </w:r>
      <w:r w:rsidR="009D6C42">
        <w:t xml:space="preserve">ohmschen </w:t>
      </w:r>
      <w:r>
        <w:t>Last</w:t>
      </w:r>
      <w:ins w:id="32" w:author="Giordano" w:date="2017-11-19T03:09:00Z">
        <w:r w:rsidR="00A46882">
          <w:t xml:space="preserve"> (R)</w:t>
        </w:r>
      </w:ins>
      <w:r>
        <w:t xml:space="preserve"> wird die Spannung reduziert. Auf Grund der Glättungseigenschaft der Spule und der Erhöhung des </w:t>
      </w:r>
      <w:proofErr w:type="spellStart"/>
      <w:r>
        <w:t>Z</w:t>
      </w:r>
      <w:r w:rsidRPr="00942C54">
        <w:rPr>
          <w:vertAlign w:val="subscript"/>
        </w:rPr>
        <w:t>Last</w:t>
      </w:r>
      <w:proofErr w:type="spellEnd"/>
      <w:r>
        <w:t xml:space="preserve"> </w:t>
      </w:r>
      <w:r w:rsidR="009D6C42">
        <w:t>wurde</w:t>
      </w:r>
      <w:ins w:id="33" w:author="Giordano" w:date="2017-11-19T03:10:00Z">
        <w:r w:rsidR="00A46882">
          <w:t xml:space="preserve"> hingegen</w:t>
        </w:r>
      </w:ins>
      <w:r>
        <w:t xml:space="preserve"> erwartet, dass die Sp</w:t>
      </w:r>
      <w:r w:rsidR="009D6C42">
        <w:t xml:space="preserve">annung </w:t>
      </w:r>
      <w:del w:id="34" w:author="Giordano" w:date="2017-11-19T03:09:00Z">
        <w:r w:rsidR="009D6C42" w:rsidDel="00A46882">
          <w:delText xml:space="preserve">RL </w:delText>
        </w:r>
      </w:del>
      <w:ins w:id="35" w:author="Giordano" w:date="2017-11-19T03:09:00Z">
        <w:r w:rsidR="00A46882">
          <w:t>U</w:t>
        </w:r>
      </w:ins>
      <w:ins w:id="36" w:author="Giordano" w:date="2017-11-19T03:10:00Z">
        <w:r w:rsidR="00A46882">
          <w:rPr>
            <w:vertAlign w:val="subscript"/>
          </w:rPr>
          <w:t>RL</w:t>
        </w:r>
      </w:ins>
      <w:ins w:id="37" w:author="Giordano" w:date="2017-11-19T03:09:00Z">
        <w:r w:rsidR="00A46882">
          <w:t xml:space="preserve"> </w:t>
        </w:r>
      </w:ins>
      <w:r w:rsidR="009D6C42">
        <w:t xml:space="preserve">höher </w:t>
      </w:r>
      <w:r w:rsidR="00324CC1">
        <w:t>ausfällt</w:t>
      </w:r>
      <w:r w:rsidR="009D6C42">
        <w:t xml:space="preserve">, als </w:t>
      </w:r>
      <w:r>
        <w:t>mit rein ohmscher Last.</w:t>
      </w:r>
      <w:r w:rsidR="00E012BF">
        <w:t xml:space="preserve"> Allenfalls könnte eine Begründung sein, dass die Induktivität mit 54mH zu klein ist, um eine ausreichende Glättung zu bewirken.</w:t>
      </w:r>
    </w:p>
    <w:p w14:paraId="5A3D9653" w14:textId="453C09BC" w:rsidR="00010266" w:rsidRDefault="00010266" w:rsidP="00010266">
      <w:pPr>
        <w:pStyle w:val="berschrift2"/>
      </w:pPr>
      <w:bookmarkStart w:id="38" w:name="_Ref497847646"/>
      <w:r>
        <w:t>Kommutierung</w:t>
      </w:r>
      <w:bookmarkEnd w:id="38"/>
    </w:p>
    <w:p w14:paraId="64B1D0E8" w14:textId="77777777" w:rsidR="0029071D" w:rsidRDefault="0029071D" w:rsidP="0029071D">
      <w:pPr>
        <w:pStyle w:val="Abbildung"/>
        <w:keepNext/>
      </w:pPr>
      <w:r>
        <w:drawing>
          <wp:inline distT="0" distB="0" distL="0" distR="0" wp14:anchorId="710AC93F" wp14:editId="68587ED6">
            <wp:extent cx="3348000" cy="2513091"/>
            <wp:effectExtent l="0" t="0" r="5080" b="1905"/>
            <wp:docPr id="309" name="Grafik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48000" cy="2513091"/>
                    </a:xfrm>
                    <a:prstGeom prst="rect">
                      <a:avLst/>
                    </a:prstGeom>
                    <a:noFill/>
                    <a:ln>
                      <a:noFill/>
                    </a:ln>
                  </pic:spPr>
                </pic:pic>
              </a:graphicData>
            </a:graphic>
          </wp:inline>
        </w:drawing>
      </w:r>
    </w:p>
    <w:p w14:paraId="5FB0863A" w14:textId="7F7E29A7" w:rsidR="00786EEB" w:rsidRDefault="0029071D" w:rsidP="0029071D">
      <w:pPr>
        <w:pStyle w:val="Beschriftung"/>
        <w:jc w:val="center"/>
      </w:pPr>
      <w:bookmarkStart w:id="39" w:name="_Ref497844816"/>
      <w:r>
        <w:t xml:space="preserve">Abbildung </w:t>
      </w:r>
      <w:r w:rsidR="004233F9">
        <w:fldChar w:fldCharType="begin"/>
      </w:r>
      <w:r w:rsidR="004233F9">
        <w:instrText xml:space="preserve"> SEQ Abbildung \* ARABIC </w:instrText>
      </w:r>
      <w:r w:rsidR="004233F9">
        <w:fldChar w:fldCharType="separate"/>
      </w:r>
      <w:r w:rsidR="00B14789">
        <w:rPr>
          <w:noProof/>
        </w:rPr>
        <w:t>8</w:t>
      </w:r>
      <w:r w:rsidR="004233F9">
        <w:rPr>
          <w:noProof/>
        </w:rPr>
        <w:fldChar w:fldCharType="end"/>
      </w:r>
      <w:bookmarkEnd w:id="39"/>
      <w:r>
        <w:t>: Kurzschluss</w:t>
      </w:r>
      <w:ins w:id="40" w:author="Giordano" w:date="2017-11-19T03:11:00Z">
        <w:r w:rsidR="00A46882">
          <w:t xml:space="preserve"> verkett</w:t>
        </w:r>
      </w:ins>
      <w:ins w:id="41" w:author="Giordano" w:date="2017-11-19T03:12:00Z">
        <w:r w:rsidR="00A46882">
          <w:t>e</w:t>
        </w:r>
      </w:ins>
      <w:ins w:id="42" w:author="Giordano" w:date="2017-11-19T03:11:00Z">
        <w:r w:rsidR="00A46882">
          <w:t>ter Spannung (gelb)</w:t>
        </w:r>
      </w:ins>
      <w:r>
        <w:t xml:space="preserve"> durch Kommutierung</w:t>
      </w:r>
    </w:p>
    <w:p w14:paraId="38ABD0DF" w14:textId="5271BE04" w:rsidR="0029071D" w:rsidRDefault="0029071D" w:rsidP="0029071D"/>
    <w:p w14:paraId="0A165984" w14:textId="77777777" w:rsidR="0041033F" w:rsidRDefault="0041033F" w:rsidP="0041033F">
      <w:pPr>
        <w:pStyle w:val="Abbildung"/>
        <w:keepNext/>
      </w:pPr>
      <w:r>
        <w:drawing>
          <wp:inline distT="0" distB="0" distL="0" distR="0" wp14:anchorId="792D9253" wp14:editId="6AB7CDD1">
            <wp:extent cx="3348000" cy="2513091"/>
            <wp:effectExtent l="0" t="0" r="5080" b="1905"/>
            <wp:docPr id="311" name="Grafik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48000" cy="2513091"/>
                    </a:xfrm>
                    <a:prstGeom prst="rect">
                      <a:avLst/>
                    </a:prstGeom>
                    <a:noFill/>
                    <a:ln>
                      <a:noFill/>
                    </a:ln>
                  </pic:spPr>
                </pic:pic>
              </a:graphicData>
            </a:graphic>
          </wp:inline>
        </w:drawing>
      </w:r>
    </w:p>
    <w:p w14:paraId="709374B8" w14:textId="7588EB09" w:rsidR="0041033F" w:rsidRDefault="0041033F" w:rsidP="0041033F">
      <w:pPr>
        <w:pStyle w:val="Beschriftung"/>
        <w:jc w:val="center"/>
      </w:pPr>
      <w:bookmarkStart w:id="43" w:name="_Ref497845316"/>
      <w:r>
        <w:t xml:space="preserve">Abbildung </w:t>
      </w:r>
      <w:r w:rsidR="004233F9">
        <w:fldChar w:fldCharType="begin"/>
      </w:r>
      <w:r w:rsidR="004233F9">
        <w:instrText xml:space="preserve"> SEQ </w:instrText>
      </w:r>
      <w:r w:rsidR="004233F9">
        <w:instrText xml:space="preserve">Abbildung \* ARABIC </w:instrText>
      </w:r>
      <w:r w:rsidR="004233F9">
        <w:fldChar w:fldCharType="separate"/>
      </w:r>
      <w:r w:rsidR="00B14789">
        <w:rPr>
          <w:noProof/>
        </w:rPr>
        <w:t>9</w:t>
      </w:r>
      <w:r w:rsidR="004233F9">
        <w:rPr>
          <w:noProof/>
        </w:rPr>
        <w:fldChar w:fldCharType="end"/>
      </w:r>
      <w:bookmarkEnd w:id="43"/>
      <w:r>
        <w:t>:</w:t>
      </w:r>
      <w:r w:rsidR="00825401">
        <w:t xml:space="preserve"> </w:t>
      </w:r>
      <w:r w:rsidR="004904CD">
        <w:t xml:space="preserve">ungesteuerter Betrieb mit RL Last (grün: Laststrom DC, blau: Netzstrom Einphasig AC) </w:t>
      </w:r>
    </w:p>
    <w:p w14:paraId="124C3D1F" w14:textId="14085FD2" w:rsidR="0029071D" w:rsidRDefault="0029071D" w:rsidP="00010266">
      <w:r>
        <w:t xml:space="preserve">Die Kommutierung ist in </w:t>
      </w:r>
      <w:r w:rsidR="0041033F">
        <w:fldChar w:fldCharType="begin"/>
      </w:r>
      <w:r w:rsidR="0041033F">
        <w:instrText xml:space="preserve"> REF _Ref497844816 \h </w:instrText>
      </w:r>
      <w:r w:rsidR="0041033F">
        <w:fldChar w:fldCharType="separate"/>
      </w:r>
      <w:r w:rsidR="0041033F">
        <w:t xml:space="preserve">Abbildung </w:t>
      </w:r>
      <w:r w:rsidR="0041033F">
        <w:rPr>
          <w:noProof/>
        </w:rPr>
        <w:t>8</w:t>
      </w:r>
      <w:r w:rsidR="0041033F">
        <w:fldChar w:fldCharType="end"/>
      </w:r>
      <w:r w:rsidR="0041033F">
        <w:t xml:space="preserve"> gut durch den Kurzschluss der </w:t>
      </w:r>
      <w:r w:rsidR="004904CD">
        <w:t xml:space="preserve">verketteten </w:t>
      </w:r>
      <w:r w:rsidR="0041033F">
        <w:t xml:space="preserve">Spannung erkennbar. Für kurze Zeit sind zwei Halbleiter der gleichen Seite leitend, da die Spule den Strom </w:t>
      </w:r>
      <w:r w:rsidR="004904CD">
        <w:t>aufrechterhält</w:t>
      </w:r>
      <w:r w:rsidR="0041033F">
        <w:t>.</w:t>
      </w:r>
      <w:r w:rsidR="00C8064C">
        <w:t xml:space="preserve"> In </w:t>
      </w:r>
      <w:r w:rsidR="00C8064C">
        <w:fldChar w:fldCharType="begin"/>
      </w:r>
      <w:r w:rsidR="00C8064C">
        <w:instrText xml:space="preserve"> REF _Ref497845316 \h </w:instrText>
      </w:r>
      <w:r w:rsidR="00C8064C">
        <w:fldChar w:fldCharType="separate"/>
      </w:r>
      <w:r w:rsidR="00C8064C">
        <w:t xml:space="preserve">Abbildung </w:t>
      </w:r>
      <w:r w:rsidR="00C8064C">
        <w:rPr>
          <w:noProof/>
        </w:rPr>
        <w:t>9</w:t>
      </w:r>
      <w:r w:rsidR="00C8064C">
        <w:fldChar w:fldCharType="end"/>
      </w:r>
      <w:r w:rsidR="00C8064C">
        <w:t xml:space="preserve"> ist die Kommutierung durch den verzögerten Anstieg</w:t>
      </w:r>
      <w:ins w:id="44" w:author="Giordano" w:date="2017-11-19T03:12:00Z">
        <w:r w:rsidR="00C17246">
          <w:t xml:space="preserve"> (in Form einer "Rampe" im Anstieg der Halbwelle)</w:t>
        </w:r>
      </w:ins>
      <w:r w:rsidR="00C8064C">
        <w:t xml:space="preserve"> im Last- und Netzstrom erkennbar.</w:t>
      </w:r>
    </w:p>
    <w:p w14:paraId="75385F0E" w14:textId="0C4A6EB3" w:rsidR="00E30B94" w:rsidRDefault="00E30B94" w:rsidP="00010266"/>
    <w:p w14:paraId="5515B585" w14:textId="76D6B507" w:rsidR="00E30B94" w:rsidRDefault="00141679" w:rsidP="00E30B94">
      <w:pPr>
        <w:pStyle w:val="berschrift1"/>
      </w:pPr>
      <w:r>
        <w:t>Dreiphasen-Brückenschaltung</w:t>
      </w:r>
    </w:p>
    <w:p w14:paraId="25EBCA73" w14:textId="5BBE8B0F" w:rsidR="00141679" w:rsidRDefault="00141679" w:rsidP="00141679">
      <w:pPr>
        <w:pStyle w:val="berschrift2"/>
      </w:pPr>
      <w:r>
        <w:t>Ungesteuerter Betrieb</w:t>
      </w:r>
    </w:p>
    <w:p w14:paraId="37E9B68F" w14:textId="7AC46C57" w:rsidR="00141679" w:rsidRPr="00141679" w:rsidRDefault="00141679" w:rsidP="00141679">
      <w:pPr>
        <w:pStyle w:val="berschrift3"/>
      </w:pPr>
      <w:bookmarkStart w:id="45" w:name="_Ref497846099"/>
      <w:r>
        <w:t>Messaufbau</w:t>
      </w:r>
      <w:bookmarkEnd w:id="45"/>
    </w:p>
    <w:p w14:paraId="3CE18DA7" w14:textId="77777777" w:rsidR="00E30B94" w:rsidRDefault="00E30B94" w:rsidP="00E30B94">
      <w:r>
        <w:rPr>
          <w:noProof/>
        </w:rPr>
        <mc:AlternateContent>
          <mc:Choice Requires="wpi">
            <w:drawing>
              <wp:anchor distT="0" distB="0" distL="114300" distR="114300" simplePos="0" relativeHeight="251665408" behindDoc="0" locked="0" layoutInCell="1" allowOverlap="1" wp14:anchorId="1A8496B9" wp14:editId="6CCD7428">
                <wp:simplePos x="0" y="0"/>
                <wp:positionH relativeFrom="column">
                  <wp:posOffset>2676213</wp:posOffset>
                </wp:positionH>
                <wp:positionV relativeFrom="paragraph">
                  <wp:posOffset>117301</wp:posOffset>
                </wp:positionV>
                <wp:extent cx="87971" cy="9426"/>
                <wp:effectExtent l="57150" t="38100" r="45720" b="48260"/>
                <wp:wrapNone/>
                <wp:docPr id="257" name="Freihand 257"/>
                <wp:cNvGraphicFramePr/>
                <a:graphic xmlns:a="http://schemas.openxmlformats.org/drawingml/2006/main">
                  <a:graphicData uri="http://schemas.microsoft.com/office/word/2010/wordprocessingInk">
                    <w14:contentPart bwMode="auto" r:id="rId28">
                      <w14:nvContentPartPr>
                        <w14:cNvContentPartPr/>
                      </w14:nvContentPartPr>
                      <w14:xfrm>
                        <a:off x="0" y="0"/>
                        <a:ext cx="87971" cy="9426"/>
                      </w14:xfrm>
                    </w14:contentPart>
                  </a:graphicData>
                </a:graphic>
              </wp:anchor>
            </w:drawing>
          </mc:Choice>
          <mc:Fallback>
            <w:pict>
              <v:shape w14:anchorId="52400679" id="Freihand 257" o:spid="_x0000_s1026" type="#_x0000_t75" style="position:absolute;margin-left:210.05pt;margin-top:8.5pt;width:8.35pt;height:2.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">
                <v:imagedata r:id="rId29" o:title=""/>
              </v:shape>
            </w:pict>
          </mc:Fallback>
        </mc:AlternateContent>
      </w:r>
      <w:r>
        <w:rPr>
          <w:noProof/>
        </w:rPr>
        <mc:AlternateContent>
          <mc:Choice Requires="wpi">
            <w:drawing>
              <wp:anchor distT="0" distB="0" distL="114300" distR="114300" simplePos="0" relativeHeight="251664384" behindDoc="0" locked="0" layoutInCell="1" allowOverlap="1" wp14:anchorId="1956DA7F" wp14:editId="20EE2702">
                <wp:simplePos x="0" y="0"/>
                <wp:positionH relativeFrom="column">
                  <wp:posOffset>2680970</wp:posOffset>
                </wp:positionH>
                <wp:positionV relativeFrom="paragraph">
                  <wp:posOffset>138084</wp:posOffset>
                </wp:positionV>
                <wp:extent cx="69840" cy="90414"/>
                <wp:effectExtent l="38100" t="57150" r="45085" b="43180"/>
                <wp:wrapNone/>
                <wp:docPr id="256" name="Freihand 256"/>
                <wp:cNvGraphicFramePr/>
                <a:graphic xmlns:a="http://schemas.openxmlformats.org/drawingml/2006/main">
                  <a:graphicData uri="http://schemas.microsoft.com/office/word/2010/wordprocessingInk">
                    <w14:contentPart bwMode="auto" r:id="rId30">
                      <w14:nvContentPartPr>
                        <w14:cNvContentPartPr/>
                      </w14:nvContentPartPr>
                      <w14:xfrm>
                        <a:off x="0" y="0"/>
                        <a:ext cx="69840" cy="90414"/>
                      </w14:xfrm>
                    </w14:contentPart>
                  </a:graphicData>
                </a:graphic>
              </wp:anchor>
            </w:drawing>
          </mc:Choice>
          <mc:Fallback>
            <w:pict>
              <v:shape w14:anchorId="40621A14" id="Freihand 256" o:spid="_x0000_s1026" type="#_x0000_t75" style="position:absolute;margin-left:210.4pt;margin-top:10.15pt;width:6.95pt;height: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">
                <v:imagedata r:id="rId31" o:title=""/>
              </v:shape>
            </w:pict>
          </mc:Fallback>
        </mc:AlternateContent>
      </w:r>
      <w:r>
        <w:rPr>
          <w:noProof/>
        </w:rPr>
        <mc:AlternateContent>
          <mc:Choice Requires="wpi">
            <w:drawing>
              <wp:anchor distT="0" distB="0" distL="114300" distR="114300" simplePos="0" relativeHeight="251663360" behindDoc="0" locked="0" layoutInCell="1" allowOverlap="1" wp14:anchorId="57F1D64A" wp14:editId="6B5B3098">
                <wp:simplePos x="0" y="0"/>
                <wp:positionH relativeFrom="column">
                  <wp:posOffset>2786962</wp:posOffset>
                </wp:positionH>
                <wp:positionV relativeFrom="paragraph">
                  <wp:posOffset>445098</wp:posOffset>
                </wp:positionV>
                <wp:extent cx="74095" cy="87971"/>
                <wp:effectExtent l="38100" t="57150" r="40640" b="45720"/>
                <wp:wrapNone/>
                <wp:docPr id="61" name="Freihand 61"/>
                <wp:cNvGraphicFramePr/>
                <a:graphic xmlns:a="http://schemas.openxmlformats.org/drawingml/2006/main">
                  <a:graphicData uri="http://schemas.microsoft.com/office/word/2010/wordprocessingInk">
                    <w14:contentPart bwMode="auto" r:id="rId32">
                      <w14:nvContentPartPr>
                        <w14:cNvContentPartPr/>
                      </w14:nvContentPartPr>
                      <w14:xfrm>
                        <a:off x="0" y="0"/>
                        <a:ext cx="74095" cy="87971"/>
                      </w14:xfrm>
                    </w14:contentPart>
                  </a:graphicData>
                </a:graphic>
              </wp:anchor>
            </w:drawing>
          </mc:Choice>
          <mc:Fallback>
            <w:pict>
              <v:shape w14:anchorId="2F475CAC" id="Freihand 61" o:spid="_x0000_s1026" type="#_x0000_t75" style="position:absolute;margin-left:218.75pt;margin-top:34.35pt;width:7.3pt;height:8.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">
                <v:imagedata r:id="rId33" o:title=""/>
              </v:shape>
            </w:pict>
          </mc:Fallback>
        </mc:AlternateContent>
      </w:r>
      <w:r>
        <w:rPr>
          <w:noProof/>
        </w:rPr>
        <mc:AlternateContent>
          <mc:Choice Requires="wpi">
            <w:drawing>
              <wp:anchor distT="0" distB="0" distL="114300" distR="114300" simplePos="0" relativeHeight="251662336" behindDoc="0" locked="0" layoutInCell="1" allowOverlap="1" wp14:anchorId="4395F2A7" wp14:editId="24643241">
                <wp:simplePos x="0" y="0"/>
                <wp:positionH relativeFrom="column">
                  <wp:posOffset>2634584</wp:posOffset>
                </wp:positionH>
                <wp:positionV relativeFrom="paragraph">
                  <wp:posOffset>639105</wp:posOffset>
                </wp:positionV>
                <wp:extent cx="124887" cy="74095"/>
                <wp:effectExtent l="57150" t="38100" r="0" b="40640"/>
                <wp:wrapNone/>
                <wp:docPr id="60" name="Freihand 60"/>
                <wp:cNvGraphicFramePr/>
                <a:graphic xmlns:a="http://schemas.openxmlformats.org/drawingml/2006/main">
                  <a:graphicData uri="http://schemas.microsoft.com/office/word/2010/wordprocessingInk">
                    <w14:contentPart bwMode="auto" r:id="rId34">
                      <w14:nvContentPartPr>
                        <w14:cNvContentPartPr/>
                      </w14:nvContentPartPr>
                      <w14:xfrm>
                        <a:off x="0" y="0"/>
                        <a:ext cx="124887" cy="74095"/>
                      </w14:xfrm>
                    </w14:contentPart>
                  </a:graphicData>
                </a:graphic>
              </wp:anchor>
            </w:drawing>
          </mc:Choice>
          <mc:Fallback>
            <w:pict>
              <v:shape w14:anchorId="1B6FBE24" id="Freihand 60" o:spid="_x0000_s1026" type="#_x0000_t75" style="position:absolute;margin-left:206.75pt;margin-top:49.6pt;width:11.3pt;height:7.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">
                <v:imagedata r:id="rId35" o:title=""/>
              </v:shape>
            </w:pict>
          </mc:Fallback>
        </mc:AlternateContent>
      </w:r>
      <w:r>
        <w:rPr>
          <w:noProof/>
        </w:rPr>
        <mc:AlternateContent>
          <mc:Choice Requires="wpi">
            <w:drawing>
              <wp:anchor distT="0" distB="0" distL="114300" distR="114300" simplePos="0" relativeHeight="251661312" behindDoc="0" locked="0" layoutInCell="1" allowOverlap="1" wp14:anchorId="6A84A384" wp14:editId="32E8A4FB">
                <wp:simplePos x="0" y="0"/>
                <wp:positionH relativeFrom="column">
                  <wp:posOffset>2690089</wp:posOffset>
                </wp:positionH>
                <wp:positionV relativeFrom="paragraph">
                  <wp:posOffset>334349</wp:posOffset>
                </wp:positionV>
                <wp:extent cx="262" cy="374400"/>
                <wp:effectExtent l="38100" t="38100" r="57150" b="45085"/>
                <wp:wrapNone/>
                <wp:docPr id="59" name="Freihand 59"/>
                <wp:cNvGraphicFramePr/>
                <a:graphic xmlns:a="http://schemas.openxmlformats.org/drawingml/2006/main">
                  <a:graphicData uri="http://schemas.microsoft.com/office/word/2010/wordprocessingInk">
                    <w14:contentPart bwMode="auto" r:id="rId36">
                      <w14:nvContentPartPr>
                        <w14:cNvContentPartPr/>
                      </w14:nvContentPartPr>
                      <w14:xfrm>
                        <a:off x="0" y="0"/>
                        <a:ext cx="262" cy="374400"/>
                      </w14:xfrm>
                    </w14:contentPart>
                  </a:graphicData>
                </a:graphic>
              </wp:anchor>
            </w:drawing>
          </mc:Choice>
          <mc:Fallback>
            <w:pict>
              <v:shape w14:anchorId="0F2840FA" id="Freihand 59" o:spid="_x0000_s1026" type="#_x0000_t75" style="position:absolute;margin-left:211.3pt;margin-top:25.65pt;width:1.05pt;height:30.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">
                <v:imagedata r:id="rId37" o:title=""/>
              </v:shape>
            </w:pict>
          </mc:Fallback>
        </mc:AlternateContent>
      </w:r>
      <w:r>
        <w:rPr>
          <w:noProof/>
        </w:rPr>
        <mc:AlternateContent>
          <mc:Choice Requires="wpi">
            <w:drawing>
              <wp:anchor distT="0" distB="0" distL="114300" distR="114300" simplePos="0" relativeHeight="251660288" behindDoc="0" locked="0" layoutInCell="1" allowOverlap="1" wp14:anchorId="7C7A51FB" wp14:editId="220E01F5">
                <wp:simplePos x="0" y="0"/>
                <wp:positionH relativeFrom="column">
                  <wp:posOffset>2486919</wp:posOffset>
                </wp:positionH>
                <wp:positionV relativeFrom="paragraph">
                  <wp:posOffset>223338</wp:posOffset>
                </wp:positionV>
                <wp:extent cx="120436" cy="69643"/>
                <wp:effectExtent l="57150" t="38100" r="0" b="45085"/>
                <wp:wrapNone/>
                <wp:docPr id="58" name="Freihand 58"/>
                <wp:cNvGraphicFramePr/>
                <a:graphic xmlns:a="http://schemas.openxmlformats.org/drawingml/2006/main">
                  <a:graphicData uri="http://schemas.microsoft.com/office/word/2010/wordprocessingInk">
                    <w14:contentPart bwMode="auto" r:id="rId38">
                      <w14:nvContentPartPr>
                        <w14:cNvContentPartPr/>
                      </w14:nvContentPartPr>
                      <w14:xfrm>
                        <a:off x="0" y="0"/>
                        <a:ext cx="120436" cy="69643"/>
                      </w14:xfrm>
                    </w14:contentPart>
                  </a:graphicData>
                </a:graphic>
              </wp:anchor>
            </w:drawing>
          </mc:Choice>
          <mc:Fallback>
            <w:pict>
              <v:shape w14:anchorId="1DBBDBD6" id="Freihand 58" o:spid="_x0000_s1026" type="#_x0000_t75" style="position:absolute;margin-left:195.1pt;margin-top:16.9pt;width:10.9pt;height:6.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">
                <v:imagedata r:id="rId39" o:title=""/>
              </v:shape>
            </w:pict>
          </mc:Fallback>
        </mc:AlternateContent>
      </w:r>
      <w:r>
        <w:rPr>
          <w:noProof/>
        </w:rPr>
        <mc:AlternateContent>
          <mc:Choice Requires="wpi">
            <w:drawing>
              <wp:anchor distT="0" distB="0" distL="114300" distR="114300" simplePos="0" relativeHeight="251658240" behindDoc="0" locked="0" layoutInCell="1" allowOverlap="1" wp14:anchorId="7613E732" wp14:editId="0E6DE681">
                <wp:simplePos x="0" y="0"/>
                <wp:positionH relativeFrom="column">
                  <wp:posOffset>2500795</wp:posOffset>
                </wp:positionH>
                <wp:positionV relativeFrom="paragraph">
                  <wp:posOffset>84836</wp:posOffset>
                </wp:positionV>
                <wp:extent cx="37178" cy="332771"/>
                <wp:effectExtent l="38100" t="38100" r="58420" b="48260"/>
                <wp:wrapNone/>
                <wp:docPr id="57" name="Freihand 57"/>
                <wp:cNvGraphicFramePr/>
                <a:graphic xmlns:a="http://schemas.openxmlformats.org/drawingml/2006/main">
                  <a:graphicData uri="http://schemas.microsoft.com/office/word/2010/wordprocessingInk">
                    <w14:contentPart bwMode="auto" r:id="rId40">
                      <w14:nvContentPartPr>
                        <w14:cNvContentPartPr/>
                      </w14:nvContentPartPr>
                      <w14:xfrm>
                        <a:off x="0" y="0"/>
                        <a:ext cx="37178" cy="332771"/>
                      </w14:xfrm>
                    </w14:contentPart>
                  </a:graphicData>
                </a:graphic>
              </wp:anchor>
            </w:drawing>
          </mc:Choice>
          <mc:Fallback>
            <w:pict>
              <v:shape w14:anchorId="1A54B104" id="Freihand 57" o:spid="_x0000_s1026" type="#_x0000_t75" style="position:absolute;margin-left:196.2pt;margin-top:6pt;width:4.35pt;height:27.6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">
                <v:imagedata r:id="rId41" o:title=""/>
              </v:shape>
            </w:pict>
          </mc:Fallback>
        </mc:AlternateContent>
      </w:r>
      <w:r>
        <w:rPr>
          <w:noProof/>
        </w:rPr>
        <mc:AlternateContent>
          <mc:Choice Requires="wpi">
            <w:drawing>
              <wp:anchor distT="0" distB="0" distL="114300" distR="114300" simplePos="0" relativeHeight="251656192" behindDoc="0" locked="0" layoutInCell="1" allowOverlap="1" wp14:anchorId="3A7DA324" wp14:editId="293095D1">
                <wp:simplePos x="0" y="0"/>
                <wp:positionH relativeFrom="column">
                  <wp:posOffset>2496082</wp:posOffset>
                </wp:positionH>
                <wp:positionV relativeFrom="paragraph">
                  <wp:posOffset>611352</wp:posOffset>
                </wp:positionV>
                <wp:extent cx="14138" cy="360524"/>
                <wp:effectExtent l="57150" t="57150" r="43180" b="40005"/>
                <wp:wrapNone/>
                <wp:docPr id="55" name="Freihand 55"/>
                <wp:cNvGraphicFramePr/>
                <a:graphic xmlns:a="http://schemas.openxmlformats.org/drawingml/2006/main">
                  <a:graphicData uri="http://schemas.microsoft.com/office/word/2010/wordprocessingInk">
                    <w14:contentPart bwMode="auto" r:id="rId42">
                      <w14:nvContentPartPr>
                        <w14:cNvContentPartPr/>
                      </w14:nvContentPartPr>
                      <w14:xfrm>
                        <a:off x="0" y="0"/>
                        <a:ext cx="14138" cy="360524"/>
                      </w14:xfrm>
                    </w14:contentPart>
                  </a:graphicData>
                </a:graphic>
              </wp:anchor>
            </w:drawing>
          </mc:Choice>
          <mc:Fallback>
            <w:pict>
              <v:shape w14:anchorId="3A00CFCD" id="Freihand 55" o:spid="_x0000_s1026" type="#_x0000_t75" style="position:absolute;margin-left:195.85pt;margin-top:47.45pt;width:2.5pt;height:29.85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">
                <v:imagedata r:id="rId43" o:title=""/>
              </v:shape>
            </w:pict>
          </mc:Fallback>
        </mc:AlternateContent>
      </w:r>
      <w:r>
        <w:rPr>
          <w:noProof/>
        </w:rPr>
        <mc:AlternateContent>
          <mc:Choice Requires="wpi">
            <w:drawing>
              <wp:anchor distT="0" distB="0" distL="114300" distR="114300" simplePos="0" relativeHeight="251653120" behindDoc="0" locked="0" layoutInCell="1" allowOverlap="1" wp14:anchorId="6EFB2152" wp14:editId="47F03A2F">
                <wp:simplePos x="0" y="0"/>
                <wp:positionH relativeFrom="column">
                  <wp:posOffset>2482206</wp:posOffset>
                </wp:positionH>
                <wp:positionV relativeFrom="paragraph">
                  <wp:posOffset>431221</wp:posOffset>
                </wp:positionV>
                <wp:extent cx="69643" cy="180393"/>
                <wp:effectExtent l="38100" t="38100" r="45085" b="48260"/>
                <wp:wrapNone/>
                <wp:docPr id="53" name="Freihand 53"/>
                <wp:cNvGraphicFramePr/>
                <a:graphic xmlns:a="http://schemas.openxmlformats.org/drawingml/2006/main">
                  <a:graphicData uri="http://schemas.microsoft.com/office/word/2010/wordprocessingInk">
                    <w14:contentPart bwMode="auto" r:id="rId44">
                      <w14:nvContentPartPr>
                        <w14:cNvContentPartPr/>
                      </w14:nvContentPartPr>
                      <w14:xfrm>
                        <a:off x="0" y="0"/>
                        <a:ext cx="69643" cy="180393"/>
                      </w14:xfrm>
                    </w14:contentPart>
                  </a:graphicData>
                </a:graphic>
              </wp:anchor>
            </w:drawing>
          </mc:Choice>
          <mc:Fallback>
            <w:pict>
              <v:shape w14:anchorId="66523E52" id="Freihand 53" o:spid="_x0000_s1026" type="#_x0000_t75" style="position:absolute;margin-left:194.75pt;margin-top:33.25pt;width:6.95pt;height:15.6pt;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">
                <v:imagedata r:id="rId45" o:title=""/>
              </v:shape>
            </w:pict>
          </mc:Fallback>
        </mc:AlternateContent>
      </w:r>
      <w:r>
        <w:rPr>
          <w:noProof/>
        </w:rPr>
        <mc:AlternateContent>
          <mc:Choice Requires="wpi">
            <w:drawing>
              <wp:anchor distT="0" distB="0" distL="114300" distR="114300" simplePos="0" relativeHeight="251651072" behindDoc="0" locked="0" layoutInCell="1" allowOverlap="1" wp14:anchorId="59DFC84E" wp14:editId="65F4ECF2">
                <wp:simplePos x="0" y="0"/>
                <wp:positionH relativeFrom="column">
                  <wp:posOffset>2473042</wp:posOffset>
                </wp:positionH>
                <wp:positionV relativeFrom="paragraph">
                  <wp:posOffset>417345</wp:posOffset>
                </wp:positionV>
                <wp:extent cx="14138" cy="185105"/>
                <wp:effectExtent l="57150" t="38100" r="43180" b="43815"/>
                <wp:wrapNone/>
                <wp:docPr id="51" name="Freihand 51"/>
                <wp:cNvGraphicFramePr/>
                <a:graphic xmlns:a="http://schemas.openxmlformats.org/drawingml/2006/main">
                  <a:graphicData uri="http://schemas.microsoft.com/office/word/2010/wordprocessingInk">
                    <w14:contentPart bwMode="auto" r:id="rId46">
                      <w14:nvContentPartPr>
                        <w14:cNvContentPartPr/>
                      </w14:nvContentPartPr>
                      <w14:xfrm>
                        <a:off x="0" y="0"/>
                        <a:ext cx="14138" cy="185105"/>
                      </w14:xfrm>
                    </w14:contentPart>
                  </a:graphicData>
                </a:graphic>
              </wp:anchor>
            </w:drawing>
          </mc:Choice>
          <mc:Fallback>
            <w:pict>
              <v:shape w14:anchorId="356E0EF4" id="Freihand 51" o:spid="_x0000_s1026" type="#_x0000_t75" style="position:absolute;margin-left:194.05pt;margin-top:32.15pt;width:2.5pt;height:16pt;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">
                <v:imagedata r:id="rId47" o:title=""/>
              </v:shape>
            </w:pict>
          </mc:Fallback>
        </mc:AlternateContent>
      </w:r>
      <w:r>
        <w:rPr>
          <w:noProof/>
        </w:rPr>
        <mc:AlternateContent>
          <mc:Choice Requires="wpi">
            <w:drawing>
              <wp:inline distT="0" distB="0" distL="0" distR="0" wp14:anchorId="189EC576" wp14:editId="0032F1E2">
                <wp:extent cx="2445500" cy="964565"/>
                <wp:effectExtent l="57150" t="38100" r="0" b="45085"/>
                <wp:docPr id="47" name="Freihand 47"/>
                <wp:cNvGraphicFramePr/>
                <a:graphic xmlns:a="http://schemas.openxmlformats.org/drawingml/2006/main">
                  <a:graphicData uri="http://schemas.microsoft.com/office/word/2010/wordprocessingInk">
                    <w14:contentPart bwMode="auto" r:id="rId48">
                      <w14:nvContentPartPr>
                        <w14:cNvContentPartPr/>
                      </w14:nvContentPartPr>
                      <w14:xfrm>
                        <a:off x="0" y="0"/>
                        <a:ext cx="2445500" cy="964565"/>
                      </w14:xfrm>
                    </w14:contentPart>
                  </a:graphicData>
                </a:graphic>
              </wp:inline>
            </w:drawing>
          </mc:Choice>
          <mc:Fallback>
            <w:pict>
              <v:shape w14:anchorId="13FF6D90" id="Freihand 47" o:spid="_x0000_i1025" type="#_x0000_t75" style="width:194.25pt;height:77.25pt;visibility:visible;mso-wrap-style:squar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">
                <v:imagedata r:id="rId49" o:title=""/>
              </v:shape>
            </w:pict>
          </mc:Fallback>
        </mc:AlternateContent>
      </w:r>
    </w:p>
    <w:p w14:paraId="34040D72" w14:textId="1DBD2825" w:rsidR="00E30B94" w:rsidRDefault="00141679" w:rsidP="00141679">
      <w:pPr>
        <w:pStyle w:val="berschrift3"/>
      </w:pPr>
      <w:r>
        <w:t>Messergebnisse</w:t>
      </w:r>
    </w:p>
    <w:p w14:paraId="6E94DD64" w14:textId="77777777" w:rsidR="005E72E9" w:rsidRDefault="005E72E9" w:rsidP="005E72E9">
      <w:pPr>
        <w:pStyle w:val="Abbildung"/>
        <w:keepNext/>
      </w:pPr>
      <w:r>
        <w:drawing>
          <wp:inline distT="0" distB="0" distL="0" distR="0" wp14:anchorId="3358B471" wp14:editId="12E3FDA7">
            <wp:extent cx="5332730" cy="3997325"/>
            <wp:effectExtent l="0" t="0" r="1270" b="3175"/>
            <wp:docPr id="312" name="Grafik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332730" cy="3997325"/>
                    </a:xfrm>
                    <a:prstGeom prst="rect">
                      <a:avLst/>
                    </a:prstGeom>
                    <a:noFill/>
                    <a:ln>
                      <a:noFill/>
                    </a:ln>
                  </pic:spPr>
                </pic:pic>
              </a:graphicData>
            </a:graphic>
          </wp:inline>
        </w:drawing>
      </w:r>
    </w:p>
    <w:p w14:paraId="7CB9D4ED" w14:textId="2F6D31B9" w:rsidR="00141679" w:rsidRDefault="005E72E9" w:rsidP="005E72E9">
      <w:pPr>
        <w:pStyle w:val="Beschriftung"/>
        <w:jc w:val="center"/>
      </w:pPr>
      <w:bookmarkStart w:id="46" w:name="_Ref497845737"/>
      <w:r>
        <w:t xml:space="preserve">Abbildung </w:t>
      </w:r>
      <w:r w:rsidR="004233F9">
        <w:fldChar w:fldCharType="begin"/>
      </w:r>
      <w:r w:rsidR="004233F9">
        <w:instrText xml:space="preserve"> SEQ Abbildung \* ARABIC </w:instrText>
      </w:r>
      <w:r w:rsidR="004233F9">
        <w:fldChar w:fldCharType="separate"/>
      </w:r>
      <w:r w:rsidR="00B14789">
        <w:rPr>
          <w:noProof/>
        </w:rPr>
        <w:t>10</w:t>
      </w:r>
      <w:r w:rsidR="004233F9">
        <w:rPr>
          <w:noProof/>
        </w:rPr>
        <w:fldChar w:fldCharType="end"/>
      </w:r>
      <w:bookmarkEnd w:id="46"/>
      <w:r>
        <w:t xml:space="preserve">: </w:t>
      </w:r>
      <w:proofErr w:type="spellStart"/>
      <w:r>
        <w:t>Uout</w:t>
      </w:r>
      <w:proofErr w:type="spellEnd"/>
      <w:r>
        <w:t>(I) mit R-Last und RL-Last</w:t>
      </w:r>
    </w:p>
    <w:p w14:paraId="1E85795C" w14:textId="07299C30" w:rsidR="00E30B94" w:rsidRDefault="005E72E9" w:rsidP="005E72E9">
      <w:pPr>
        <w:pStyle w:val="berschrift3"/>
      </w:pPr>
      <w:r>
        <w:t>Interpretation</w:t>
      </w:r>
    </w:p>
    <w:p w14:paraId="1B52E275" w14:textId="370123A0" w:rsidR="005E72E9" w:rsidRDefault="004D34A7" w:rsidP="005E72E9">
      <w:r>
        <w:t xml:space="preserve">Anders als bei der einphasigen Messung ist in </w:t>
      </w:r>
      <w:r>
        <w:fldChar w:fldCharType="begin"/>
      </w:r>
      <w:r>
        <w:instrText xml:space="preserve"> REF _Ref497845737 \h </w:instrText>
      </w:r>
      <w:r>
        <w:fldChar w:fldCharType="separate"/>
      </w:r>
      <w:r>
        <w:t xml:space="preserve">Abbildung </w:t>
      </w:r>
      <w:r>
        <w:rPr>
          <w:noProof/>
        </w:rPr>
        <w:t>10</w:t>
      </w:r>
      <w:r>
        <w:fldChar w:fldCharType="end"/>
      </w:r>
      <w:r>
        <w:t xml:space="preserve"> nun zu erkennen, dass </w:t>
      </w:r>
      <w:r w:rsidR="004B2667">
        <w:t>bei der</w:t>
      </w:r>
      <w:r>
        <w:t xml:space="preserve"> L-Glättung die Spannung weniger </w:t>
      </w:r>
      <w:ins w:id="47" w:author="Giordano" w:date="2017-11-19T03:13:00Z">
        <w:r w:rsidR="0032141E">
          <w:t xml:space="preserve">steil </w:t>
        </w:r>
      </w:ins>
      <w:r>
        <w:t>abfällt.</w:t>
      </w:r>
    </w:p>
    <w:p w14:paraId="04EB67E4" w14:textId="29B2A7CF" w:rsidR="0066148A" w:rsidRDefault="0066148A" w:rsidP="0066148A">
      <w:pPr>
        <w:pStyle w:val="berschrift2"/>
      </w:pPr>
      <w:r>
        <w:lastRenderedPageBreak/>
        <w:t>Gesteuerter Betrieb</w:t>
      </w:r>
    </w:p>
    <w:p w14:paraId="45DC78B1" w14:textId="37BD34EC" w:rsidR="0066148A" w:rsidRDefault="0066148A" w:rsidP="0066148A">
      <w:pPr>
        <w:pStyle w:val="berschrift3"/>
      </w:pPr>
      <w:r>
        <w:t>Messaufbau</w:t>
      </w:r>
    </w:p>
    <w:p w14:paraId="1637FE7F" w14:textId="1AAEE6DC" w:rsidR="0066148A" w:rsidRDefault="0066148A" w:rsidP="0066148A">
      <w:r>
        <w:t xml:space="preserve">Der Aufbau entspricht </w:t>
      </w:r>
      <w:r>
        <w:fldChar w:fldCharType="begin"/>
      </w:r>
      <w:r>
        <w:instrText xml:space="preserve"> REF _Ref497846099 \r \h </w:instrText>
      </w:r>
      <w:r>
        <w:fldChar w:fldCharType="separate"/>
      </w:r>
      <w:r>
        <w:t>4.1.1</w:t>
      </w:r>
      <w:r>
        <w:fldChar w:fldCharType="end"/>
      </w:r>
      <w:r>
        <w:t>, jedoch sind die Dioden durch Thyristoren ersetzt.</w:t>
      </w:r>
    </w:p>
    <w:p w14:paraId="70A41919" w14:textId="349A5DFF" w:rsidR="0066148A" w:rsidRDefault="0066148A" w:rsidP="0066148A"/>
    <w:p w14:paraId="2114D0F0" w14:textId="64DE5207" w:rsidR="0066148A" w:rsidRDefault="0066148A" w:rsidP="0066148A">
      <w:pPr>
        <w:pStyle w:val="berschrift3"/>
      </w:pPr>
      <w:r>
        <w:t>Messergebnisse</w:t>
      </w:r>
    </w:p>
    <w:p w14:paraId="6EE7F3ED" w14:textId="77777777" w:rsidR="002D2D53" w:rsidRDefault="002D2D53" w:rsidP="002D2D53">
      <w:pPr>
        <w:pStyle w:val="Abbildung"/>
        <w:keepNext/>
      </w:pPr>
      <w:r w:rsidRPr="002D2D53">
        <w:drawing>
          <wp:inline distT="0" distB="0" distL="0" distR="0" wp14:anchorId="0776F883" wp14:editId="25FF1175">
            <wp:extent cx="5332730" cy="3997325"/>
            <wp:effectExtent l="0" t="0" r="1270" b="3175"/>
            <wp:docPr id="314" name="Grafik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332730" cy="3997325"/>
                    </a:xfrm>
                    <a:prstGeom prst="rect">
                      <a:avLst/>
                    </a:prstGeom>
                    <a:noFill/>
                    <a:ln>
                      <a:noFill/>
                    </a:ln>
                  </pic:spPr>
                </pic:pic>
              </a:graphicData>
            </a:graphic>
          </wp:inline>
        </w:drawing>
      </w:r>
    </w:p>
    <w:p w14:paraId="5385C29B" w14:textId="69693600" w:rsidR="002D2D53" w:rsidRDefault="002D2D53" w:rsidP="002D2D53">
      <w:pPr>
        <w:pStyle w:val="Beschriftung"/>
        <w:jc w:val="center"/>
      </w:pPr>
      <w:bookmarkStart w:id="48" w:name="_Ref497846849"/>
      <w:r>
        <w:t xml:space="preserve">Abbildung </w:t>
      </w:r>
      <w:r w:rsidR="004233F9">
        <w:fldChar w:fldCharType="begin"/>
      </w:r>
      <w:r w:rsidR="004233F9">
        <w:instrText xml:space="preserve"> SEQ Abbildung \* ARABIC </w:instrText>
      </w:r>
      <w:r w:rsidR="004233F9">
        <w:fldChar w:fldCharType="separate"/>
      </w:r>
      <w:r w:rsidR="00B14789">
        <w:rPr>
          <w:noProof/>
        </w:rPr>
        <w:t>11</w:t>
      </w:r>
      <w:r w:rsidR="004233F9">
        <w:rPr>
          <w:noProof/>
        </w:rPr>
        <w:fldChar w:fldCharType="end"/>
      </w:r>
      <w:bookmarkEnd w:id="48"/>
      <w:r>
        <w:t xml:space="preserve">: </w:t>
      </w:r>
      <w:proofErr w:type="spellStart"/>
      <w:r>
        <w:t>U</w:t>
      </w:r>
      <w:r w:rsidRPr="002D2D53">
        <w:rPr>
          <w:vertAlign w:val="subscript"/>
        </w:rPr>
        <w:t>dc</w:t>
      </w:r>
      <w:proofErr w:type="spellEnd"/>
      <w:r>
        <w:t>(</w:t>
      </w:r>
      <w:proofErr w:type="spellStart"/>
      <w:r>
        <w:t>alpha</w:t>
      </w:r>
      <w:proofErr w:type="spellEnd"/>
      <w:r>
        <w:t>)</w:t>
      </w:r>
    </w:p>
    <w:p w14:paraId="56F53F07" w14:textId="77777777" w:rsidR="002D2D53" w:rsidRDefault="002D2D53" w:rsidP="002D2D53">
      <w:pPr>
        <w:pStyle w:val="Abbildung"/>
        <w:keepNext/>
      </w:pPr>
      <w:r>
        <w:lastRenderedPageBreak/>
        <w:drawing>
          <wp:inline distT="0" distB="0" distL="0" distR="0" wp14:anchorId="7A287EAC" wp14:editId="7EE18ED9">
            <wp:extent cx="5332730" cy="3997325"/>
            <wp:effectExtent l="0" t="0" r="1270" b="3175"/>
            <wp:docPr id="313" name="Grafik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332730" cy="3997325"/>
                    </a:xfrm>
                    <a:prstGeom prst="rect">
                      <a:avLst/>
                    </a:prstGeom>
                    <a:noFill/>
                    <a:ln>
                      <a:noFill/>
                    </a:ln>
                  </pic:spPr>
                </pic:pic>
              </a:graphicData>
            </a:graphic>
          </wp:inline>
        </w:drawing>
      </w:r>
    </w:p>
    <w:p w14:paraId="3FFDB7BA" w14:textId="75FFDB86" w:rsidR="0066148A" w:rsidRPr="0066148A" w:rsidRDefault="002D2D53" w:rsidP="002D2D53">
      <w:pPr>
        <w:pStyle w:val="Beschriftung"/>
        <w:jc w:val="center"/>
      </w:pPr>
      <w:bookmarkStart w:id="49" w:name="_Ref497846387"/>
      <w:r>
        <w:t xml:space="preserve">Abbildung </w:t>
      </w:r>
      <w:r w:rsidR="004233F9">
        <w:fldChar w:fldCharType="begin"/>
      </w:r>
      <w:r w:rsidR="004233F9">
        <w:instrText xml:space="preserve"> SEQ </w:instrText>
      </w:r>
      <w:r w:rsidR="004233F9">
        <w:instrText xml:space="preserve">Abbildung \* ARABIC </w:instrText>
      </w:r>
      <w:r w:rsidR="004233F9">
        <w:fldChar w:fldCharType="separate"/>
      </w:r>
      <w:r w:rsidR="00B14789">
        <w:rPr>
          <w:noProof/>
        </w:rPr>
        <w:t>12</w:t>
      </w:r>
      <w:r w:rsidR="004233F9">
        <w:rPr>
          <w:noProof/>
        </w:rPr>
        <w:fldChar w:fldCharType="end"/>
      </w:r>
      <w:bookmarkEnd w:id="49"/>
      <w:r>
        <w:t>: Lambda(</w:t>
      </w:r>
      <w:proofErr w:type="spellStart"/>
      <w:r>
        <w:t>alpha</w:t>
      </w:r>
      <w:proofErr w:type="spellEnd"/>
      <w:r>
        <w:t>)</w:t>
      </w:r>
    </w:p>
    <w:p w14:paraId="3706AB07" w14:textId="2E3E48A5" w:rsidR="0066148A" w:rsidRDefault="0066148A" w:rsidP="0066148A"/>
    <w:p w14:paraId="26759DE3" w14:textId="508243DA" w:rsidR="0066148A" w:rsidRDefault="002D2D53" w:rsidP="002D2D53">
      <w:pPr>
        <w:pStyle w:val="berschrift3"/>
      </w:pPr>
      <w:r>
        <w:t>Interpretation</w:t>
      </w:r>
    </w:p>
    <w:p w14:paraId="3071DA9D" w14:textId="5C8C6760" w:rsidR="00506646" w:rsidRPr="00506646" w:rsidRDefault="00506646" w:rsidP="00506646">
      <w:r>
        <w:t>Wie erwartet nimmt bei zunehmendem Zündwinkel die Spannung ab (</w:t>
      </w:r>
      <w:r>
        <w:fldChar w:fldCharType="begin"/>
      </w:r>
      <w:r>
        <w:instrText xml:space="preserve"> REF _Ref497846849 \h </w:instrText>
      </w:r>
      <w:r>
        <w:fldChar w:fldCharType="separate"/>
      </w:r>
      <w:r>
        <w:t xml:space="preserve">Abbildung </w:t>
      </w:r>
      <w:r>
        <w:rPr>
          <w:noProof/>
        </w:rPr>
        <w:t>11</w:t>
      </w:r>
      <w:r>
        <w:fldChar w:fldCharType="end"/>
      </w:r>
      <w:r>
        <w:t xml:space="preserve">). </w:t>
      </w:r>
    </w:p>
    <w:p w14:paraId="227EF1C4" w14:textId="2CD8165B" w:rsidR="002D2D53" w:rsidRDefault="002817E5" w:rsidP="002D2D53">
      <w:r>
        <w:t xml:space="preserve">Gemäss </w:t>
      </w:r>
      <w:r>
        <w:fldChar w:fldCharType="begin"/>
      </w:r>
      <w:r>
        <w:instrText xml:space="preserve"> REF _Ref497846387 \h </w:instrText>
      </w:r>
      <w:r>
        <w:fldChar w:fldCharType="separate"/>
      </w:r>
      <w:r>
        <w:t xml:space="preserve">Abbildung </w:t>
      </w:r>
      <w:r>
        <w:rPr>
          <w:noProof/>
        </w:rPr>
        <w:t>12</w:t>
      </w:r>
      <w:r>
        <w:fldChar w:fldCharType="end"/>
      </w:r>
      <w:r>
        <w:t xml:space="preserve"> wird mit zunehmendem Zündwinkel der Leistungsfaktor</w:t>
      </w:r>
      <w:r w:rsidR="000660C5">
        <w:t xml:space="preserve"> Lambda schlechter. Dies kommt zu Stande, weil die Schaltung zu mehr Oberwellen </w:t>
      </w:r>
      <w:r w:rsidR="00506646">
        <w:t xml:space="preserve">und zu einer Phasenverschiebung </w:t>
      </w:r>
      <w:del w:id="50" w:author="Giordano" w:date="2017-11-19T03:14:00Z">
        <w:r w:rsidR="00506646" w:rsidDel="0032141E">
          <w:delText xml:space="preserve">der </w:delText>
        </w:r>
      </w:del>
      <w:ins w:id="51" w:author="Giordano" w:date="2017-11-19T03:14:00Z">
        <w:r w:rsidR="0032141E">
          <w:t xml:space="preserve">zur </w:t>
        </w:r>
        <w:r w:rsidR="0032141E">
          <w:t xml:space="preserve"> </w:t>
        </w:r>
      </w:ins>
      <w:r w:rsidR="00506646">
        <w:t xml:space="preserve">Grundschwingung </w:t>
      </w:r>
      <w:r w:rsidR="000660C5">
        <w:t>führ</w:t>
      </w:r>
      <w:r w:rsidR="00434E8B">
        <w:t>t</w:t>
      </w:r>
      <w:r w:rsidR="000660C5">
        <w:t>.</w:t>
      </w:r>
    </w:p>
    <w:p w14:paraId="375C15CB" w14:textId="21C25D2F" w:rsidR="00434E8B" w:rsidRDefault="000660C5" w:rsidP="002D2D53">
      <w:r>
        <w:t xml:space="preserve">Bei Stagnierung des Zündwinkels um ~35° </w:t>
      </w:r>
      <w:r w:rsidR="00434E8B">
        <w:t xml:space="preserve">in </w:t>
      </w:r>
      <w:r w:rsidR="00434E8B">
        <w:fldChar w:fldCharType="begin"/>
      </w:r>
      <w:r w:rsidR="00434E8B">
        <w:instrText xml:space="preserve"> REF _Ref497846849 \h </w:instrText>
      </w:r>
      <w:r w:rsidR="00434E8B">
        <w:fldChar w:fldCharType="separate"/>
      </w:r>
      <w:r w:rsidR="00434E8B">
        <w:t xml:space="preserve">Abbildung </w:t>
      </w:r>
      <w:r w:rsidR="00434E8B">
        <w:rPr>
          <w:noProof/>
        </w:rPr>
        <w:t>11</w:t>
      </w:r>
      <w:r w:rsidR="00434E8B">
        <w:fldChar w:fldCharType="end"/>
      </w:r>
      <w:r w:rsidR="00434E8B">
        <w:t xml:space="preserve"> und </w:t>
      </w:r>
      <w:r w:rsidR="00434E8B">
        <w:fldChar w:fldCharType="begin"/>
      </w:r>
      <w:r w:rsidR="00434E8B">
        <w:instrText xml:space="preserve"> REF _Ref497846387 \h </w:instrText>
      </w:r>
      <w:r w:rsidR="00434E8B">
        <w:fldChar w:fldCharType="separate"/>
      </w:r>
      <w:r w:rsidR="00434E8B">
        <w:t xml:space="preserve">Abbildung </w:t>
      </w:r>
      <w:r w:rsidR="00434E8B">
        <w:rPr>
          <w:noProof/>
        </w:rPr>
        <w:t>12</w:t>
      </w:r>
      <w:r w:rsidR="00434E8B">
        <w:fldChar w:fldCharType="end"/>
      </w:r>
      <w:r w:rsidR="00434E8B">
        <w:t xml:space="preserve"> </w:t>
      </w:r>
      <w:r>
        <w:t xml:space="preserve">wird ein Messfehler vermutet, denn </w:t>
      </w:r>
      <w:r w:rsidR="00434E8B">
        <w:t>trotz der Erhöhung des Zündwinkels konnte dieser Messtechnisch nicht mehr nachgewiesen werden. Spannung und Strom verhielten sich</w:t>
      </w:r>
      <w:ins w:id="52" w:author="Giordano" w:date="2017-11-19T03:14:00Z">
        <w:r w:rsidR="0032141E">
          <w:t xml:space="preserve"> hingegen</w:t>
        </w:r>
      </w:ins>
      <w:r w:rsidR="00434E8B">
        <w:t xml:space="preserve"> plausibel.</w:t>
      </w:r>
    </w:p>
    <w:p w14:paraId="4698350B" w14:textId="4C4BA64E" w:rsidR="00434E8B" w:rsidRDefault="000C0321" w:rsidP="000C0321">
      <w:pPr>
        <w:pStyle w:val="berschrift2"/>
      </w:pPr>
      <w:r>
        <w:t>Kommutierung</w:t>
      </w:r>
    </w:p>
    <w:p w14:paraId="4C1900CF" w14:textId="13996975" w:rsidR="009939F3" w:rsidRDefault="009939F3" w:rsidP="009939F3">
      <w:pPr>
        <w:pStyle w:val="berschrift3"/>
      </w:pPr>
      <w:r>
        <w:t>Messaufbau</w:t>
      </w:r>
    </w:p>
    <w:p w14:paraId="609BD3D2" w14:textId="69D1653C" w:rsidR="002102C0" w:rsidRDefault="002102C0" w:rsidP="002102C0">
      <w:pPr>
        <w:spacing w:after="0" w:line="240" w:lineRule="auto"/>
        <w:jc w:val="left"/>
        <w:rPr>
          <w:rFonts w:ascii="Calibri" w:eastAsia="Times New Roman" w:hAnsi="Calibri" w:cs="Calibri"/>
          <w:lang w:eastAsia="de-CH"/>
        </w:rPr>
      </w:pPr>
    </w:p>
    <w:p w14:paraId="717AFC3C" w14:textId="642F719A" w:rsidR="00CE6897" w:rsidRPr="00CE6897" w:rsidRDefault="00CE6897" w:rsidP="00CE6897">
      <w:pPr>
        <w:spacing w:after="0" w:line="240" w:lineRule="auto"/>
        <w:jc w:val="left"/>
        <w:rPr>
          <w:rFonts w:ascii="Calibri" w:eastAsia="Times New Roman" w:hAnsi="Calibri" w:cs="Calibri"/>
          <w:lang w:eastAsia="de-CH"/>
        </w:rPr>
      </w:pPr>
      <w:r w:rsidRPr="00CE6897">
        <w:rPr>
          <w:rFonts w:ascii="Calibri" w:eastAsia="Times New Roman" w:hAnsi="Calibri" w:cs="Calibri"/>
          <w:noProof/>
          <w:lang w:eastAsia="de-CH"/>
        </w:rPr>
        <w:lastRenderedPageBreak/>
        <w:drawing>
          <wp:inline distT="0" distB="0" distL="0" distR="0" wp14:anchorId="0AD39154" wp14:editId="0B2E9BE3">
            <wp:extent cx="3418431" cy="1440000"/>
            <wp:effectExtent l="0" t="0" r="0" b="8255"/>
            <wp:docPr id="321" name="Grafik 321" descr="C:\Users\Andreas\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ndreas\AppData\Local\Packages\Microsoft.Office.OneNote_8wekyb3d8bbwe\TempState\msohtmlclip\clip_image001.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418431" cy="1440000"/>
                    </a:xfrm>
                    <a:prstGeom prst="rect">
                      <a:avLst/>
                    </a:prstGeom>
                    <a:noFill/>
                    <a:ln>
                      <a:noFill/>
                    </a:ln>
                  </pic:spPr>
                </pic:pic>
              </a:graphicData>
            </a:graphic>
          </wp:inline>
        </w:drawing>
      </w:r>
    </w:p>
    <w:p w14:paraId="5BC440AF" w14:textId="77777777" w:rsidR="00CE6897" w:rsidRPr="002102C0" w:rsidRDefault="00CE6897" w:rsidP="002102C0">
      <w:pPr>
        <w:spacing w:after="0" w:line="240" w:lineRule="auto"/>
        <w:jc w:val="left"/>
        <w:rPr>
          <w:rFonts w:ascii="Calibri" w:eastAsia="Times New Roman" w:hAnsi="Calibri" w:cs="Calibri"/>
          <w:lang w:eastAsia="de-CH"/>
        </w:rPr>
      </w:pPr>
    </w:p>
    <w:p w14:paraId="7F6F5D61" w14:textId="77777777" w:rsidR="002102C0" w:rsidRPr="002102C0" w:rsidRDefault="002102C0" w:rsidP="002102C0"/>
    <w:p w14:paraId="353053D5" w14:textId="77777777" w:rsidR="009939F3" w:rsidRDefault="009939F3" w:rsidP="009939F3">
      <w:pPr>
        <w:pStyle w:val="berschrift3"/>
      </w:pPr>
      <w:r>
        <w:t>Messergebnisse</w:t>
      </w:r>
    </w:p>
    <w:p w14:paraId="0D37DCAD" w14:textId="77777777" w:rsidR="009939F3" w:rsidRPr="009939F3" w:rsidRDefault="009939F3" w:rsidP="009939F3"/>
    <w:p w14:paraId="0C9E5474" w14:textId="77777777" w:rsidR="009939F3" w:rsidRDefault="009939F3" w:rsidP="009939F3">
      <w:pPr>
        <w:pStyle w:val="Abbildung"/>
        <w:keepNext/>
      </w:pPr>
      <w:r>
        <w:drawing>
          <wp:inline distT="0" distB="0" distL="0" distR="0" wp14:anchorId="52757BB6" wp14:editId="64C16B13">
            <wp:extent cx="3348000" cy="2513091"/>
            <wp:effectExtent l="0" t="0" r="5080" b="1905"/>
            <wp:docPr id="318" name="Grafik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348000" cy="2513091"/>
                    </a:xfrm>
                    <a:prstGeom prst="rect">
                      <a:avLst/>
                    </a:prstGeom>
                    <a:noFill/>
                    <a:ln>
                      <a:noFill/>
                    </a:ln>
                  </pic:spPr>
                </pic:pic>
              </a:graphicData>
            </a:graphic>
          </wp:inline>
        </w:drawing>
      </w:r>
    </w:p>
    <w:p w14:paraId="55EDF111" w14:textId="01EE4687" w:rsidR="009939F3" w:rsidRDefault="009939F3" w:rsidP="009939F3">
      <w:pPr>
        <w:pStyle w:val="Beschriftung"/>
        <w:jc w:val="center"/>
      </w:pPr>
      <w:bookmarkStart w:id="53" w:name="_Ref497847695"/>
      <w:r>
        <w:t xml:space="preserve">Abbildung </w:t>
      </w:r>
      <w:r w:rsidR="004233F9">
        <w:fldChar w:fldCharType="begin"/>
      </w:r>
      <w:r w:rsidR="004233F9">
        <w:instrText xml:space="preserve"> SEQ Abbildung \* ARABIC </w:instrText>
      </w:r>
      <w:r w:rsidR="004233F9">
        <w:fldChar w:fldCharType="separate"/>
      </w:r>
      <w:r w:rsidR="00B14789">
        <w:rPr>
          <w:noProof/>
        </w:rPr>
        <w:t>13</w:t>
      </w:r>
      <w:r w:rsidR="004233F9">
        <w:rPr>
          <w:noProof/>
        </w:rPr>
        <w:fldChar w:fldCharType="end"/>
      </w:r>
      <w:bookmarkEnd w:id="53"/>
      <w:r>
        <w:t>: Eingangsphase Strom (</w:t>
      </w:r>
      <w:del w:id="54" w:author="Giordano" w:date="2017-11-19T03:17:00Z">
        <w:r w:rsidDel="0032141E">
          <w:delText>gelb</w:delText>
        </w:r>
      </w:del>
      <w:ins w:id="55" w:author="Giordano" w:date="2017-11-19T03:17:00Z">
        <w:r w:rsidR="0032141E">
          <w:t>blau</w:t>
        </w:r>
      </w:ins>
      <w:r>
        <w:t>) und Spannung (</w:t>
      </w:r>
      <w:del w:id="56" w:author="Giordano" w:date="2017-11-19T03:17:00Z">
        <w:r w:rsidDel="0032141E">
          <w:delText>blau</w:delText>
        </w:r>
      </w:del>
      <w:ins w:id="57" w:author="Giordano" w:date="2017-11-19T03:17:00Z">
        <w:r w:rsidR="0032141E">
          <w:t>gelb</w:t>
        </w:r>
      </w:ins>
      <w:r>
        <w:t>)</w:t>
      </w:r>
    </w:p>
    <w:p w14:paraId="793325B0" w14:textId="77777777" w:rsidR="00B14789" w:rsidRDefault="00B14789" w:rsidP="00B14789">
      <w:pPr>
        <w:pStyle w:val="Abbildung"/>
        <w:keepNext/>
      </w:pPr>
      <w:r>
        <w:drawing>
          <wp:inline distT="0" distB="0" distL="0" distR="0" wp14:anchorId="66B7D7D7" wp14:editId="258F3A7F">
            <wp:extent cx="3348000" cy="2513091"/>
            <wp:effectExtent l="0" t="0" r="5080" b="1905"/>
            <wp:docPr id="320" name="Grafik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48000" cy="2513091"/>
                    </a:xfrm>
                    <a:prstGeom prst="rect">
                      <a:avLst/>
                    </a:prstGeom>
                    <a:noFill/>
                    <a:ln>
                      <a:noFill/>
                    </a:ln>
                  </pic:spPr>
                </pic:pic>
              </a:graphicData>
            </a:graphic>
          </wp:inline>
        </w:drawing>
      </w:r>
    </w:p>
    <w:p w14:paraId="1CB73B32" w14:textId="08F895D8" w:rsidR="00B14789" w:rsidRPr="00B14789" w:rsidRDefault="00B14789" w:rsidP="00B14789">
      <w:pPr>
        <w:pStyle w:val="Beschriftung"/>
        <w:jc w:val="center"/>
      </w:pPr>
      <w:r>
        <w:t xml:space="preserve">Abbildung </w:t>
      </w:r>
      <w:r w:rsidR="004233F9">
        <w:fldChar w:fldCharType="begin"/>
      </w:r>
      <w:r w:rsidR="004233F9">
        <w:instrText xml:space="preserve"> SEQ Abbildung \* ARABIC </w:instrText>
      </w:r>
      <w:r w:rsidR="004233F9">
        <w:fldChar w:fldCharType="separate"/>
      </w:r>
      <w:r>
        <w:rPr>
          <w:noProof/>
        </w:rPr>
        <w:t>14</w:t>
      </w:r>
      <w:r w:rsidR="004233F9">
        <w:rPr>
          <w:noProof/>
        </w:rPr>
        <w:fldChar w:fldCharType="end"/>
      </w:r>
      <w:r>
        <w:t>: Eingangsphase Strom</w:t>
      </w:r>
      <w:ins w:id="58" w:author="Giordano" w:date="2017-11-19T03:17:00Z">
        <w:r w:rsidR="0032141E">
          <w:t xml:space="preserve"> (blau)</w:t>
        </w:r>
      </w:ins>
      <w:r>
        <w:t xml:space="preserve"> Nahaufnahme</w:t>
      </w:r>
    </w:p>
    <w:p w14:paraId="74CD2E56" w14:textId="1387BBFE" w:rsidR="009939F3" w:rsidRDefault="009939F3" w:rsidP="009939F3"/>
    <w:p w14:paraId="70010DD5" w14:textId="77777777" w:rsidR="009939F3" w:rsidRDefault="009939F3" w:rsidP="009939F3">
      <w:pPr>
        <w:pStyle w:val="berschrift3"/>
      </w:pPr>
      <w:r>
        <w:lastRenderedPageBreak/>
        <w:t>Interpretation</w:t>
      </w:r>
    </w:p>
    <w:p w14:paraId="5943C375" w14:textId="790E01BD" w:rsidR="009939F3" w:rsidRDefault="009939F3" w:rsidP="009939F3">
      <w:r>
        <w:t xml:space="preserve">Der </w:t>
      </w:r>
      <w:r w:rsidR="002102C0">
        <w:t>g</w:t>
      </w:r>
      <w:r>
        <w:t xml:space="preserve">leiche Effekt in der Spannung durch die </w:t>
      </w:r>
      <w:r w:rsidR="002102C0">
        <w:t>Kommutierung</w:t>
      </w:r>
      <w:r>
        <w:t xml:space="preserve"> wie in Kapitel </w:t>
      </w:r>
      <w:r>
        <w:fldChar w:fldCharType="begin"/>
      </w:r>
      <w:r>
        <w:instrText xml:space="preserve"> REF _Ref497847646 \r \h </w:instrText>
      </w:r>
      <w:r>
        <w:fldChar w:fldCharType="separate"/>
      </w:r>
      <w:r>
        <w:t>3.3</w:t>
      </w:r>
      <w:r>
        <w:fldChar w:fldCharType="end"/>
      </w:r>
      <w:ins w:id="59" w:author="Giordano" w:date="2017-11-19T03:16:00Z">
        <w:r w:rsidR="0032141E">
          <w:t xml:space="preserve"> (einphasige Brückenschaltung)</w:t>
        </w:r>
      </w:ins>
      <w:r>
        <w:t xml:space="preserve"> ist zu erkennen</w:t>
      </w:r>
      <w:r w:rsidR="00FB5D5E">
        <w:t xml:space="preserve"> (</w:t>
      </w:r>
      <w:r w:rsidR="00FB5D5E">
        <w:fldChar w:fldCharType="begin"/>
      </w:r>
      <w:r w:rsidR="00FB5D5E">
        <w:instrText xml:space="preserve"> REF _Ref497847695 \h </w:instrText>
      </w:r>
      <w:r w:rsidR="00FB5D5E">
        <w:fldChar w:fldCharType="separate"/>
      </w:r>
      <w:r w:rsidR="00FB5D5E">
        <w:t xml:space="preserve">Abbildung </w:t>
      </w:r>
      <w:r w:rsidR="00FB5D5E">
        <w:rPr>
          <w:noProof/>
        </w:rPr>
        <w:t>13</w:t>
      </w:r>
      <w:r w:rsidR="00FB5D5E">
        <w:fldChar w:fldCharType="end"/>
      </w:r>
      <w:r w:rsidR="00FB5D5E">
        <w:t>)</w:t>
      </w:r>
      <w:r>
        <w:t xml:space="preserve">. </w:t>
      </w:r>
      <w:r w:rsidR="002102C0">
        <w:t>Im Unterschied zum einphasigen Gleichrichter sind i</w:t>
      </w:r>
      <w:r>
        <w:t xml:space="preserve">m Strom </w:t>
      </w:r>
      <w:r w:rsidR="00FB5D5E">
        <w:t>die Buckel der einzelnen Phasen die dazu geschalten werden zu erkennen.</w:t>
      </w:r>
    </w:p>
    <w:p w14:paraId="3F16CD13" w14:textId="2F6E974D" w:rsidR="00840E68" w:rsidRDefault="005D531F" w:rsidP="00840E68">
      <w:pPr>
        <w:pStyle w:val="berschrift2"/>
      </w:pPr>
      <w:r>
        <w:t>Strombegrenzung</w:t>
      </w:r>
    </w:p>
    <w:p w14:paraId="31CB720D" w14:textId="3403CB79" w:rsidR="00840E68" w:rsidRDefault="0093529F" w:rsidP="00840E68">
      <w:r>
        <w:t xml:space="preserve">Auf Grund der Messunsicherheit </w:t>
      </w:r>
      <w:r w:rsidR="00840E68">
        <w:t xml:space="preserve">mit dem Zündwinkel </w:t>
      </w:r>
      <w:r>
        <w:t xml:space="preserve">aus den vorhergehenden Messungen </w:t>
      </w:r>
      <w:r w:rsidR="00840E68">
        <w:t>wurde auf diese Aufgabe verzichtet.</w:t>
      </w:r>
    </w:p>
    <w:p w14:paraId="0103FF30" w14:textId="75C94E15" w:rsidR="00840E68" w:rsidRDefault="005D531F" w:rsidP="00FE47F2">
      <w:pPr>
        <w:pStyle w:val="berschrift1"/>
      </w:pPr>
      <w:r>
        <w:t>Spannungsbelastung der Halbleiter</w:t>
      </w:r>
    </w:p>
    <w:p w14:paraId="46C5728A" w14:textId="5394CAF3" w:rsidR="001B72A2" w:rsidRDefault="001B72A2" w:rsidP="00664AB8">
      <w:pPr>
        <w:pStyle w:val="berschrift2"/>
      </w:pPr>
      <w:r>
        <w:t>Messaufbau</w:t>
      </w:r>
    </w:p>
    <w:p w14:paraId="7D02B23C" w14:textId="494767D3" w:rsidR="001B72A2" w:rsidRPr="001B72A2" w:rsidRDefault="001B72A2" w:rsidP="001B72A2">
      <w:pPr>
        <w:spacing w:after="0" w:line="240" w:lineRule="auto"/>
        <w:jc w:val="left"/>
        <w:rPr>
          <w:rFonts w:ascii="Calibri" w:eastAsia="Times New Roman" w:hAnsi="Calibri" w:cs="Calibri"/>
          <w:lang w:eastAsia="de-CH"/>
        </w:rPr>
      </w:pPr>
      <w:r w:rsidRPr="001B72A2">
        <w:rPr>
          <w:rFonts w:ascii="Calibri" w:eastAsia="Times New Roman" w:hAnsi="Calibri" w:cs="Calibri"/>
          <w:noProof/>
          <w:lang w:eastAsia="de-CH"/>
        </w:rPr>
        <w:drawing>
          <wp:inline distT="0" distB="0" distL="0" distR="0" wp14:anchorId="1CAB91BD" wp14:editId="67FBF436">
            <wp:extent cx="3227241" cy="1359462"/>
            <wp:effectExtent l="0" t="0" r="0" b="0"/>
            <wp:docPr id="316" name="Grafik 316" descr="C:\Users\Andreas\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ndreas\AppData\Local\Packages\Microsoft.Office.OneNote_8wekyb3d8bbwe\TempState\msohtmlclip\clip_image001.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245350" cy="1367090"/>
                    </a:xfrm>
                    <a:prstGeom prst="rect">
                      <a:avLst/>
                    </a:prstGeom>
                    <a:noFill/>
                    <a:ln>
                      <a:noFill/>
                    </a:ln>
                  </pic:spPr>
                </pic:pic>
              </a:graphicData>
            </a:graphic>
          </wp:inline>
        </w:drawing>
      </w:r>
    </w:p>
    <w:p w14:paraId="1DB4E9EE" w14:textId="2EBF3BCD" w:rsidR="001B72A2" w:rsidRDefault="001B72A2" w:rsidP="001B72A2"/>
    <w:p w14:paraId="38C780AB" w14:textId="52E65436" w:rsidR="001B72A2" w:rsidRPr="001B72A2" w:rsidRDefault="001B72A2" w:rsidP="00664AB8">
      <w:pPr>
        <w:pStyle w:val="berschrift2"/>
      </w:pPr>
      <w:r>
        <w:t>Messergebnisse</w:t>
      </w:r>
    </w:p>
    <w:p w14:paraId="53600E5B" w14:textId="3B32F13E" w:rsidR="005D531F" w:rsidRDefault="001B72A2" w:rsidP="005D531F">
      <w:pPr>
        <w:pStyle w:val="Abbildung"/>
        <w:keepNext/>
      </w:pPr>
      <w:r>
        <w:drawing>
          <wp:inline distT="0" distB="0" distL="0" distR="0" wp14:anchorId="79F0C521" wp14:editId="7F18E4EA">
            <wp:extent cx="3348000" cy="2513091"/>
            <wp:effectExtent l="0" t="0" r="5080" b="1905"/>
            <wp:docPr id="317" name="Grafik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48000" cy="2513091"/>
                    </a:xfrm>
                    <a:prstGeom prst="rect">
                      <a:avLst/>
                    </a:prstGeom>
                    <a:noFill/>
                    <a:ln>
                      <a:noFill/>
                    </a:ln>
                  </pic:spPr>
                </pic:pic>
              </a:graphicData>
            </a:graphic>
          </wp:inline>
        </w:drawing>
      </w:r>
    </w:p>
    <w:p w14:paraId="416B82F0" w14:textId="128B486A" w:rsidR="005D531F" w:rsidRDefault="005D531F" w:rsidP="005D531F">
      <w:pPr>
        <w:pStyle w:val="Beschriftung"/>
        <w:jc w:val="center"/>
      </w:pPr>
      <w:bookmarkStart w:id="60" w:name="_Ref497848375"/>
      <w:r>
        <w:t xml:space="preserve">Abbildung </w:t>
      </w:r>
      <w:r w:rsidR="004233F9">
        <w:fldChar w:fldCharType="begin"/>
      </w:r>
      <w:r w:rsidR="004233F9">
        <w:instrText xml:space="preserve"> SEQ Abbildung \* ARABIC </w:instrText>
      </w:r>
      <w:r w:rsidR="004233F9">
        <w:fldChar w:fldCharType="separate"/>
      </w:r>
      <w:r w:rsidR="00B14789">
        <w:rPr>
          <w:noProof/>
        </w:rPr>
        <w:t>15</w:t>
      </w:r>
      <w:r w:rsidR="004233F9">
        <w:rPr>
          <w:noProof/>
        </w:rPr>
        <w:fldChar w:fldCharType="end"/>
      </w:r>
      <w:bookmarkEnd w:id="60"/>
      <w:r>
        <w:t>: Verlauf Strom (blau) und Spannung (gelb) über Halbleiter</w:t>
      </w:r>
    </w:p>
    <w:p w14:paraId="622E26A2" w14:textId="77777777" w:rsidR="009939F3" w:rsidRPr="009939F3" w:rsidRDefault="009939F3" w:rsidP="009939F3"/>
    <w:p w14:paraId="2DA3BE36" w14:textId="456D10CF" w:rsidR="005D531F" w:rsidRDefault="001B72A2" w:rsidP="00664AB8">
      <w:pPr>
        <w:pStyle w:val="berschrift2"/>
      </w:pPr>
      <w:r>
        <w:lastRenderedPageBreak/>
        <w:t>Interpretation</w:t>
      </w:r>
    </w:p>
    <w:p w14:paraId="38043FD9" w14:textId="09220E5B" w:rsidR="000716D2" w:rsidRDefault="0068641C" w:rsidP="001B72A2">
      <w:r>
        <w:t xml:space="preserve">Gut in </w:t>
      </w:r>
      <w:r>
        <w:fldChar w:fldCharType="begin"/>
      </w:r>
      <w:r>
        <w:instrText xml:space="preserve"> REF _Ref497848375 \h </w:instrText>
      </w:r>
      <w:r>
        <w:fldChar w:fldCharType="separate"/>
      </w:r>
      <w:r>
        <w:t xml:space="preserve">Abbildung </w:t>
      </w:r>
      <w:r>
        <w:rPr>
          <w:noProof/>
        </w:rPr>
        <w:t>15</w:t>
      </w:r>
      <w:r>
        <w:fldChar w:fldCharType="end"/>
      </w:r>
      <w:r>
        <w:t xml:space="preserve"> zu sehen ist, dass die Spannung eine kurze negative Spannungsspitze aufweist. Dies kommt zu Stande, weil der Halbleiter durch den Strom der Spule leitend bleibt.</w:t>
      </w:r>
    </w:p>
    <w:p w14:paraId="7A8D6D95" w14:textId="76096D60" w:rsidR="000716D2" w:rsidRPr="001B72A2" w:rsidRDefault="000716D2" w:rsidP="001B72A2">
      <w:r>
        <w:t xml:space="preserve">Die kleine Rückwärtsstromspitze, welche </w:t>
      </w:r>
      <w:r w:rsidR="00C94460">
        <w:t>durch die Schwingungen leicht</w:t>
      </w:r>
      <w:r>
        <w:t xml:space="preserve"> sichtbar ist, ist durch die physikalischen Eigenschaften des Halbleiters gegeben</w:t>
      </w:r>
      <w:r w:rsidR="00C94460">
        <w:t xml:space="preserve"> (</w:t>
      </w:r>
      <w:r w:rsidR="000C4328">
        <w:t>Ausräumung</w:t>
      </w:r>
      <w:r w:rsidR="00C94460">
        <w:t xml:space="preserve"> PN-Übergang)</w:t>
      </w:r>
      <w:r>
        <w:t>.</w:t>
      </w:r>
    </w:p>
    <w:p w14:paraId="793F7558" w14:textId="3CABAA89" w:rsidR="005D531F" w:rsidRDefault="00664AB8" w:rsidP="00664AB8">
      <w:pPr>
        <w:pStyle w:val="berschrift1"/>
      </w:pPr>
      <w:r>
        <w:t>Wechselrichterbetrieb</w:t>
      </w:r>
    </w:p>
    <w:p w14:paraId="20BA1C31" w14:textId="61223E4A" w:rsidR="000C4328" w:rsidRDefault="000C4328" w:rsidP="000C4328">
      <w:pPr>
        <w:pStyle w:val="berschrift2"/>
      </w:pPr>
      <w:r>
        <w:t>Messaufbau</w:t>
      </w:r>
    </w:p>
    <w:p w14:paraId="308EDF84" w14:textId="07BDC0FA" w:rsidR="000C4328" w:rsidRPr="000C4328" w:rsidRDefault="000C4328" w:rsidP="000C4328">
      <w:pPr>
        <w:spacing w:after="0" w:line="240" w:lineRule="auto"/>
        <w:jc w:val="left"/>
        <w:rPr>
          <w:rFonts w:ascii="Calibri" w:eastAsia="Times New Roman" w:hAnsi="Calibri" w:cs="Calibri"/>
          <w:lang w:eastAsia="de-CH"/>
        </w:rPr>
      </w:pPr>
      <w:r w:rsidRPr="000C4328">
        <w:rPr>
          <w:rFonts w:ascii="Calibri" w:eastAsia="Times New Roman" w:hAnsi="Calibri" w:cs="Calibri"/>
          <w:noProof/>
          <w:lang w:eastAsia="de-CH"/>
        </w:rPr>
        <w:drawing>
          <wp:inline distT="0" distB="0" distL="0" distR="0" wp14:anchorId="0D452451" wp14:editId="4B2F9C8A">
            <wp:extent cx="4834544" cy="1080000"/>
            <wp:effectExtent l="0" t="0" r="4445" b="6350"/>
            <wp:docPr id="322" name="Grafik 322" descr="C:\Users\Andreas\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ndreas\AppData\Local\Packages\Microsoft.Office.OneNote_8wekyb3d8bbwe\TempState\msohtmlclip\clip_image001.pn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834544" cy="1080000"/>
                    </a:xfrm>
                    <a:prstGeom prst="rect">
                      <a:avLst/>
                    </a:prstGeom>
                    <a:noFill/>
                    <a:ln>
                      <a:noFill/>
                    </a:ln>
                  </pic:spPr>
                </pic:pic>
              </a:graphicData>
            </a:graphic>
          </wp:inline>
        </w:drawing>
      </w:r>
    </w:p>
    <w:p w14:paraId="79BC93CA" w14:textId="77777777" w:rsidR="000C4328" w:rsidRPr="000C4328" w:rsidRDefault="000C4328" w:rsidP="000C4328"/>
    <w:p w14:paraId="5C281320" w14:textId="07F279E1" w:rsidR="000C4328" w:rsidRDefault="000C4328" w:rsidP="000C4328">
      <w:pPr>
        <w:pStyle w:val="berschrift2"/>
      </w:pPr>
      <w:r>
        <w:t>Messergebnisse</w:t>
      </w:r>
    </w:p>
    <w:p w14:paraId="7C3A54F9" w14:textId="0D232B05" w:rsidR="000C4328" w:rsidRPr="000C4328" w:rsidRDefault="00513373" w:rsidP="000C4328">
      <w:r>
        <w:t xml:space="preserve">Die Schaltung wurde erfolgreich betrieben. </w:t>
      </w:r>
      <w:r w:rsidR="000C4328">
        <w:t>Die Messergebnisse wurden mit dem KO nicht gespeichert.</w:t>
      </w:r>
    </w:p>
    <w:p w14:paraId="6E26F064" w14:textId="013E5F87" w:rsidR="000C4328" w:rsidRDefault="000C4328" w:rsidP="000C4328">
      <w:pPr>
        <w:pStyle w:val="berschrift2"/>
      </w:pPr>
      <w:r>
        <w:t>Interpretation</w:t>
      </w:r>
    </w:p>
    <w:p w14:paraId="50E36A1A" w14:textId="7E7186B2" w:rsidR="00513373" w:rsidRPr="00513373" w:rsidRDefault="00513373" w:rsidP="00513373">
      <w:r>
        <w:t xml:space="preserve">Den Gleichrichter sowie den Wechselrichter als Stromsenke, kann man sich als zwei DC Spannungsquellen denken. Der Spannungsunterschied über der Last bestimmt den Stromfluss. Durch die unterschiedlichen Zündwinkel kann in einem Wechselrichter die Spannung für den Zwischenkreis und damit die Stromrichtung bestimmt werden. </w:t>
      </w:r>
    </w:p>
    <w:p w14:paraId="0F930DA2" w14:textId="5ED2223C" w:rsidR="00664AB8" w:rsidRDefault="00664AB8" w:rsidP="00664AB8">
      <w:pPr>
        <w:pStyle w:val="berschrift1"/>
      </w:pPr>
      <w:r>
        <w:t>Netzrückwirkungen</w:t>
      </w:r>
    </w:p>
    <w:p w14:paraId="3E7831DC" w14:textId="54536C9D" w:rsidR="00664AB8" w:rsidRPr="00664AB8" w:rsidRDefault="00664AB8" w:rsidP="00664AB8">
      <w:r>
        <w:t xml:space="preserve">Diese Aufgabe wurde aus Zeitgründen nicht mehr </w:t>
      </w:r>
      <w:r w:rsidR="00513373">
        <w:t>durchgeführt</w:t>
      </w:r>
      <w:r>
        <w:t>.</w:t>
      </w:r>
    </w:p>
    <w:p w14:paraId="70C83DBE" w14:textId="1397EE28" w:rsidR="00E4156E" w:rsidRDefault="00E4156E">
      <w:pPr>
        <w:spacing w:line="259" w:lineRule="auto"/>
        <w:jc w:val="left"/>
      </w:pPr>
      <w:r>
        <w:br w:type="page"/>
      </w:r>
    </w:p>
    <w:p w14:paraId="330637B9" w14:textId="77777777" w:rsidR="0013789C" w:rsidRDefault="0013789C" w:rsidP="0013789C">
      <w:pPr>
        <w:pStyle w:val="berschrift1"/>
      </w:pPr>
      <w:bookmarkStart w:id="61" w:name="_Toc471593244"/>
      <w:bookmarkStart w:id="62" w:name="_Toc497836894"/>
      <w:r w:rsidRPr="006D43BF">
        <w:lastRenderedPageBreak/>
        <w:t>Schlussfolgerungen</w:t>
      </w:r>
      <w:bookmarkEnd w:id="61"/>
      <w:bookmarkEnd w:id="62"/>
    </w:p>
    <w:p w14:paraId="738315ED" w14:textId="3E1BCEF1" w:rsidR="00651C1A" w:rsidRDefault="00651C1A" w:rsidP="0013789C">
      <w:r>
        <w:t xml:space="preserve">Die abgearbeitete so wie die vorangehenden Laborarbeiten sind sehr interessant. Durch die praktische Sichtbarkeit der theoretischen Inputs werden viele «aha» Erlebnisse ermöglicht. Insbesondere die Analysen die Messergebnisse sind lehrreich. Es zeigt sich auch, dass in der Theorie viele reale Effekte vernachlässigt wurden, die dann während den Messungen zu vielen Fragen führten. Trotz gründlicher Laborvorarbeit musste dann der Beistand der anwesenden Fachlehrpersonen öfters hinzugezogen werden. Der Anteil an selbständiger und effizienter </w:t>
      </w:r>
      <w:r w:rsidR="00F87979">
        <w:t>Durchführung</w:t>
      </w:r>
      <w:r>
        <w:t xml:space="preserve"> der Messaufgaben war aus unserer Sicht </w:t>
      </w:r>
      <w:r w:rsidR="00F87979">
        <w:t xml:space="preserve">erschwert. Zusätzlich ist die fehlende Erfahrung mit den vorhandenen Messgeräten und Messaufbauten problematisch. Oft wurden wir </w:t>
      </w:r>
      <w:ins w:id="63" w:author="Giordano" w:date="2017-11-19T03:19:00Z">
        <w:r w:rsidR="00871A69">
          <w:t xml:space="preserve">dann erst </w:t>
        </w:r>
      </w:ins>
      <w:r w:rsidR="00F87979">
        <w:t xml:space="preserve">auf </w:t>
      </w:r>
      <w:del w:id="64" w:author="Giordano" w:date="2017-11-19T03:19:00Z">
        <w:r w:rsidR="00F87979" w:rsidDel="00871A69">
          <w:delText xml:space="preserve">Dinge </w:delText>
        </w:r>
      </w:del>
      <w:ins w:id="65" w:author="Giordano" w:date="2017-11-19T03:19:00Z">
        <w:r w:rsidR="00871A69">
          <w:t>Anfrage auf Umstände</w:t>
        </w:r>
        <w:r w:rsidR="00871A69">
          <w:t xml:space="preserve"> </w:t>
        </w:r>
      </w:ins>
      <w:r w:rsidR="00F87979">
        <w:t>hingewiesen die wir selbst nicht herausfinden konnten.</w:t>
      </w:r>
    </w:p>
    <w:p w14:paraId="4A638118" w14:textId="7945EE99" w:rsidR="00F87979" w:rsidRDefault="00DE6CE9" w:rsidP="0013789C">
      <w:r>
        <w:t xml:space="preserve">Trotz der kritischen Worte empfanden wir dieses Labor als eines der besseren und lehrreichen in unserer bisherigen Studienzeit. Wir konnten uns </w:t>
      </w:r>
      <w:del w:id="66" w:author="Giordano" w:date="2017-11-19T03:20:00Z">
        <w:r w:rsidDel="00871A69">
          <w:delText xml:space="preserve">oft </w:delText>
        </w:r>
      </w:del>
      <w:ins w:id="67" w:author="Giordano" w:date="2017-11-19T03:20:00Z">
        <w:r w:rsidR="00871A69">
          <w:t xml:space="preserve">viel </w:t>
        </w:r>
      </w:ins>
      <w:del w:id="68" w:author="Giordano" w:date="2017-11-19T03:20:00Z">
        <w:r w:rsidDel="00871A69">
          <w:delText xml:space="preserve">die </w:delText>
        </w:r>
      </w:del>
      <w:r>
        <w:t>Zeit nehmen einige</w:t>
      </w:r>
      <w:ins w:id="69" w:author="Giordano" w:date="2017-11-19T03:20:00Z">
        <w:r w:rsidR="00871A69">
          <w:t xml:space="preserve"> wesentliche</w:t>
        </w:r>
      </w:ins>
      <w:bookmarkStart w:id="70" w:name="_GoBack"/>
      <w:bookmarkEnd w:id="70"/>
      <w:r>
        <w:t xml:space="preserve"> Details zu analysieren die schlussendlich den eigentlichen Lerneffekt erbrachten.</w:t>
      </w:r>
    </w:p>
    <w:p w14:paraId="4B13DDB3" w14:textId="77777777" w:rsidR="00651C1A" w:rsidRDefault="00651C1A" w:rsidP="0013789C"/>
    <w:p w14:paraId="7CDE7B2D" w14:textId="77777777" w:rsidR="008829E7" w:rsidRPr="008829E7" w:rsidRDefault="008829E7" w:rsidP="008829E7"/>
    <w:sectPr w:rsidR="008829E7" w:rsidRPr="008829E7" w:rsidSect="00652C44">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0FFE2" w14:textId="77777777" w:rsidR="004233F9" w:rsidRDefault="004233F9" w:rsidP="00060C0E">
      <w:pPr>
        <w:spacing w:after="0" w:line="240" w:lineRule="auto"/>
      </w:pPr>
      <w:r>
        <w:separator/>
      </w:r>
    </w:p>
  </w:endnote>
  <w:endnote w:type="continuationSeparator" w:id="0">
    <w:p w14:paraId="03458B63" w14:textId="77777777" w:rsidR="004233F9" w:rsidRDefault="004233F9" w:rsidP="00060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Malgun Gothic Semilight">
    <w:panose1 w:val="020B0502040204020203"/>
    <w:charset w:val="81"/>
    <w:family w:val="swiss"/>
    <w:pitch w:val="variable"/>
    <w:sig w:usb0="B0000AAF" w:usb1="09DF7CFB" w:usb2="00000012" w:usb3="00000000" w:csb0="003E01BD"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07D02" w14:textId="742ED062" w:rsidR="00651C1A" w:rsidRDefault="00651C1A" w:rsidP="00A16200">
    <w:pPr>
      <w:pStyle w:val="Fuzeile"/>
      <w:pBdr>
        <w:top w:val="single" w:sz="4" w:space="1" w:color="auto"/>
      </w:pBdr>
    </w:pPr>
    <w:r>
      <w:tab/>
    </w:r>
    <w:r>
      <w:tab/>
      <w:t xml:space="preserve">Seite </w:t>
    </w:r>
    <w:r>
      <w:fldChar w:fldCharType="begin"/>
    </w:r>
    <w:r>
      <w:instrText xml:space="preserve"> PAGE  \* Arabic  \* MERGEFORMAT </w:instrText>
    </w:r>
    <w:r>
      <w:fldChar w:fldCharType="separate"/>
    </w:r>
    <w:r w:rsidR="00871A69">
      <w:rPr>
        <w:noProof/>
      </w:rPr>
      <w:t>16</w:t>
    </w:r>
    <w:r>
      <w:fldChar w:fldCharType="end"/>
    </w:r>
    <w:r>
      <w:t xml:space="preserve"> von </w:t>
    </w:r>
    <w:r w:rsidR="004233F9">
      <w:fldChar w:fldCharType="begin"/>
    </w:r>
    <w:r w:rsidR="004233F9">
      <w:instrText xml:space="preserve"> NUMPAGES  \* Arabic  \* MERGEFORMAT </w:instrText>
    </w:r>
    <w:r w:rsidR="004233F9">
      <w:fldChar w:fldCharType="separate"/>
    </w:r>
    <w:r w:rsidR="00871A69">
      <w:rPr>
        <w:noProof/>
      </w:rPr>
      <w:t>16</w:t>
    </w:r>
    <w:r w:rsidR="004233F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35F23" w14:textId="77777777" w:rsidR="004233F9" w:rsidRDefault="004233F9" w:rsidP="00060C0E">
      <w:pPr>
        <w:spacing w:after="0" w:line="240" w:lineRule="auto"/>
      </w:pPr>
      <w:r>
        <w:separator/>
      </w:r>
    </w:p>
  </w:footnote>
  <w:footnote w:type="continuationSeparator" w:id="0">
    <w:p w14:paraId="444CB5F7" w14:textId="77777777" w:rsidR="004233F9" w:rsidRDefault="004233F9" w:rsidP="00060C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31003" w14:textId="6BFABBD0" w:rsidR="00651C1A" w:rsidRDefault="00651C1A">
    <w:pPr>
      <w:pStyle w:val="Kopfzeile"/>
    </w:pPr>
    <w:r>
      <w:tab/>
    </w:r>
    <w:r>
      <w:tab/>
      <w:t>EAT Laborbericht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71A22"/>
    <w:multiLevelType w:val="hybridMultilevel"/>
    <w:tmpl w:val="8F7877E6"/>
    <w:lvl w:ilvl="0" w:tplc="1D106E78">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CA4985E">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69A273A">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DAA607A">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714E7A0">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02005F4">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0D8FEBE">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DF60144">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FA2F5AA">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274239C"/>
    <w:multiLevelType w:val="hybridMultilevel"/>
    <w:tmpl w:val="97528AD4"/>
    <w:lvl w:ilvl="0" w:tplc="75BE9C6E">
      <w:start w:val="1"/>
      <w:numFmt w:val="bullet"/>
      <w:lvlText w:val="•"/>
      <w:lvlJc w:val="left"/>
      <w:pPr>
        <w:ind w:left="157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D99CE750">
      <w:start w:val="1"/>
      <w:numFmt w:val="bullet"/>
      <w:lvlText w:val="o"/>
      <w:lvlJc w:val="left"/>
      <w:pPr>
        <w:ind w:left="2293"/>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A9B05F92">
      <w:start w:val="1"/>
      <w:numFmt w:val="bullet"/>
      <w:lvlText w:val="▪"/>
      <w:lvlJc w:val="left"/>
      <w:pPr>
        <w:ind w:left="3013"/>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FDF65D18">
      <w:start w:val="1"/>
      <w:numFmt w:val="bullet"/>
      <w:lvlText w:val="•"/>
      <w:lvlJc w:val="left"/>
      <w:pPr>
        <w:ind w:left="3733"/>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E6389AB4">
      <w:start w:val="1"/>
      <w:numFmt w:val="bullet"/>
      <w:lvlText w:val="o"/>
      <w:lvlJc w:val="left"/>
      <w:pPr>
        <w:ind w:left="4453"/>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68CCEC70">
      <w:start w:val="1"/>
      <w:numFmt w:val="bullet"/>
      <w:lvlText w:val="▪"/>
      <w:lvlJc w:val="left"/>
      <w:pPr>
        <w:ind w:left="5173"/>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2492503C">
      <w:start w:val="1"/>
      <w:numFmt w:val="bullet"/>
      <w:lvlText w:val="•"/>
      <w:lvlJc w:val="left"/>
      <w:pPr>
        <w:ind w:left="5893"/>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6E400732">
      <w:start w:val="1"/>
      <w:numFmt w:val="bullet"/>
      <w:lvlText w:val="o"/>
      <w:lvlJc w:val="left"/>
      <w:pPr>
        <w:ind w:left="6613"/>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596E2BF4">
      <w:start w:val="1"/>
      <w:numFmt w:val="bullet"/>
      <w:lvlText w:val="▪"/>
      <w:lvlJc w:val="left"/>
      <w:pPr>
        <w:ind w:left="7333"/>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37FE4B1F"/>
    <w:multiLevelType w:val="hybridMultilevel"/>
    <w:tmpl w:val="40A446EE"/>
    <w:lvl w:ilvl="0" w:tplc="F9FA7A24">
      <w:start w:val="1"/>
      <w:numFmt w:val="lowerLetter"/>
      <w:pStyle w:val="berschrift4"/>
      <w:lvlText w:val="%1."/>
      <w:lvlJc w:val="left"/>
      <w:pPr>
        <w:ind w:left="720" w:hanging="360"/>
      </w:pPr>
      <w:rPr>
        <w:rFonts w:hint="default"/>
        <w:caps/>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43A55B45"/>
    <w:multiLevelType w:val="hybridMultilevel"/>
    <w:tmpl w:val="E3F4C2BA"/>
    <w:lvl w:ilvl="0" w:tplc="DB780E9E">
      <w:start w:val="1"/>
      <w:numFmt w:val="decimal"/>
      <w:lvlText w:val="%1)"/>
      <w:lvlJc w:val="left"/>
      <w:pPr>
        <w:ind w:left="720" w:hanging="360"/>
      </w:pPr>
      <w:rPr>
        <w:rFonts w:hint="default"/>
        <w:b w:val="0"/>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5D75951"/>
    <w:multiLevelType w:val="hybridMultilevel"/>
    <w:tmpl w:val="40901F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B2151CD"/>
    <w:multiLevelType w:val="hybridMultilevel"/>
    <w:tmpl w:val="F124ABF2"/>
    <w:lvl w:ilvl="0" w:tplc="F486485A">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578DCCA">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6E47F98">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2F4908E">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F489260">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2B0269A">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804945A">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4FCDBB6">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FEEAA46">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B4E112B"/>
    <w:multiLevelType w:val="hybridMultilevel"/>
    <w:tmpl w:val="B5809054"/>
    <w:lvl w:ilvl="0" w:tplc="C218BD90">
      <w:start w:val="1"/>
      <w:numFmt w:val="upperRoman"/>
      <w:pStyle w:val="berschrift5"/>
      <w:lvlText w:val="%1."/>
      <w:lvlJc w:val="righ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5E831B4E"/>
    <w:multiLevelType w:val="multilevel"/>
    <w:tmpl w:val="AFA8377A"/>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8" w15:restartNumberingAfterBreak="0">
    <w:nsid w:val="633D6864"/>
    <w:multiLevelType w:val="hybridMultilevel"/>
    <w:tmpl w:val="2D7069FC"/>
    <w:lvl w:ilvl="0" w:tplc="63E84E5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B44916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C7024A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6AA68C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D7A4FB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8243DC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564781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05ADC4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F6C623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5B15A7E"/>
    <w:multiLevelType w:val="hybridMultilevel"/>
    <w:tmpl w:val="816210E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7"/>
  </w:num>
  <w:num w:numId="2">
    <w:abstractNumId w:val="3"/>
  </w:num>
  <w:num w:numId="3">
    <w:abstractNumId w:val="6"/>
  </w:num>
  <w:num w:numId="4">
    <w:abstractNumId w:val="2"/>
  </w:num>
  <w:num w:numId="5">
    <w:abstractNumId w:val="0"/>
  </w:num>
  <w:num w:numId="6">
    <w:abstractNumId w:val="1"/>
  </w:num>
  <w:num w:numId="7">
    <w:abstractNumId w:val="5"/>
  </w:num>
  <w:num w:numId="8">
    <w:abstractNumId w:val="8"/>
  </w:num>
  <w:num w:numId="9">
    <w:abstractNumId w:val="9"/>
  </w:num>
  <w:num w:numId="10">
    <w:abstractNumId w:val="4"/>
  </w:num>
  <w:num w:numId="11">
    <w:abstractNumId w:val="7"/>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iordano">
    <w15:presenceInfo w15:providerId="None" w15:userId="Giorda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CH" w:vendorID="64" w:dllVersion="0" w:nlCheck="1" w:checkStyle="0"/>
  <w:activeWritingStyle w:appName="MSWord" w:lang="en-US" w:vendorID="64" w:dllVersion="0" w:nlCheck="1" w:checkStyle="1"/>
  <w:activeWritingStyle w:appName="MSWord" w:lang="de-DE" w:vendorID="64" w:dllVersion="0" w:nlCheck="1" w:checkStyle="0"/>
  <w:activeWritingStyle w:appName="MSWord" w:lang="fr-CH" w:vendorID="64" w:dllVersion="0" w:nlCheck="1" w:checkStyle="0"/>
  <w:activeWritingStyle w:appName="MSWord" w:lang="en-GB" w:vendorID="64" w:dllVersion="0" w:nlCheck="1" w:checkStyle="1"/>
  <w:proofState w:spelling="clean"/>
  <w:attachedTemplate r:id="rId1"/>
  <w:trackRevisions/>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6382"/>
    <w:rsid w:val="0000139E"/>
    <w:rsid w:val="00001E2E"/>
    <w:rsid w:val="00002656"/>
    <w:rsid w:val="00003327"/>
    <w:rsid w:val="00003380"/>
    <w:rsid w:val="0000403D"/>
    <w:rsid w:val="00006339"/>
    <w:rsid w:val="00007312"/>
    <w:rsid w:val="00010266"/>
    <w:rsid w:val="00010BF7"/>
    <w:rsid w:val="00012254"/>
    <w:rsid w:val="000125C8"/>
    <w:rsid w:val="00013C5D"/>
    <w:rsid w:val="00015BAE"/>
    <w:rsid w:val="00015FC8"/>
    <w:rsid w:val="00016032"/>
    <w:rsid w:val="00022518"/>
    <w:rsid w:val="00022DDB"/>
    <w:rsid w:val="000233ED"/>
    <w:rsid w:val="00024290"/>
    <w:rsid w:val="00024D54"/>
    <w:rsid w:val="00025DC1"/>
    <w:rsid w:val="0002733D"/>
    <w:rsid w:val="000273E5"/>
    <w:rsid w:val="000311B1"/>
    <w:rsid w:val="00031C25"/>
    <w:rsid w:val="00031DC2"/>
    <w:rsid w:val="00034D6D"/>
    <w:rsid w:val="000352D6"/>
    <w:rsid w:val="00035869"/>
    <w:rsid w:val="0003639D"/>
    <w:rsid w:val="00036BEC"/>
    <w:rsid w:val="00036D28"/>
    <w:rsid w:val="00037284"/>
    <w:rsid w:val="00037773"/>
    <w:rsid w:val="00041962"/>
    <w:rsid w:val="00041D8D"/>
    <w:rsid w:val="00044B4B"/>
    <w:rsid w:val="000456D5"/>
    <w:rsid w:val="00046221"/>
    <w:rsid w:val="00046C8F"/>
    <w:rsid w:val="000474B6"/>
    <w:rsid w:val="0004783C"/>
    <w:rsid w:val="00050D6B"/>
    <w:rsid w:val="000513D5"/>
    <w:rsid w:val="000517E8"/>
    <w:rsid w:val="0005232F"/>
    <w:rsid w:val="00053345"/>
    <w:rsid w:val="00056389"/>
    <w:rsid w:val="00056FF6"/>
    <w:rsid w:val="000576C9"/>
    <w:rsid w:val="0006051A"/>
    <w:rsid w:val="00060C0E"/>
    <w:rsid w:val="00061B57"/>
    <w:rsid w:val="00063ABC"/>
    <w:rsid w:val="00063FAF"/>
    <w:rsid w:val="00065FEF"/>
    <w:rsid w:val="000660C5"/>
    <w:rsid w:val="00066C9F"/>
    <w:rsid w:val="00067D7A"/>
    <w:rsid w:val="0007151D"/>
    <w:rsid w:val="0007158E"/>
    <w:rsid w:val="000716D2"/>
    <w:rsid w:val="000729E8"/>
    <w:rsid w:val="00072AEE"/>
    <w:rsid w:val="00073280"/>
    <w:rsid w:val="00074CE7"/>
    <w:rsid w:val="00076901"/>
    <w:rsid w:val="00077040"/>
    <w:rsid w:val="0008075E"/>
    <w:rsid w:val="0008114C"/>
    <w:rsid w:val="00082309"/>
    <w:rsid w:val="00082BB4"/>
    <w:rsid w:val="0008467B"/>
    <w:rsid w:val="00084C02"/>
    <w:rsid w:val="00084D82"/>
    <w:rsid w:val="0008518C"/>
    <w:rsid w:val="000879B5"/>
    <w:rsid w:val="0009014C"/>
    <w:rsid w:val="000903AD"/>
    <w:rsid w:val="000912AD"/>
    <w:rsid w:val="0009151E"/>
    <w:rsid w:val="000936B0"/>
    <w:rsid w:val="000938ED"/>
    <w:rsid w:val="00094211"/>
    <w:rsid w:val="0009424F"/>
    <w:rsid w:val="00094D08"/>
    <w:rsid w:val="00096040"/>
    <w:rsid w:val="0009614B"/>
    <w:rsid w:val="0009619D"/>
    <w:rsid w:val="000A1A27"/>
    <w:rsid w:val="000A1D11"/>
    <w:rsid w:val="000A3A80"/>
    <w:rsid w:val="000A512F"/>
    <w:rsid w:val="000A69D9"/>
    <w:rsid w:val="000B140E"/>
    <w:rsid w:val="000B1C38"/>
    <w:rsid w:val="000B1CE8"/>
    <w:rsid w:val="000B2A85"/>
    <w:rsid w:val="000B311B"/>
    <w:rsid w:val="000B3275"/>
    <w:rsid w:val="000B3CD4"/>
    <w:rsid w:val="000B3FA2"/>
    <w:rsid w:val="000B6949"/>
    <w:rsid w:val="000B6CD3"/>
    <w:rsid w:val="000B742D"/>
    <w:rsid w:val="000B7F1E"/>
    <w:rsid w:val="000C0321"/>
    <w:rsid w:val="000C0C1A"/>
    <w:rsid w:val="000C1480"/>
    <w:rsid w:val="000C1E1A"/>
    <w:rsid w:val="000C1F1A"/>
    <w:rsid w:val="000C20C9"/>
    <w:rsid w:val="000C2C32"/>
    <w:rsid w:val="000C33CC"/>
    <w:rsid w:val="000C3834"/>
    <w:rsid w:val="000C3CF8"/>
    <w:rsid w:val="000C425B"/>
    <w:rsid w:val="000C4328"/>
    <w:rsid w:val="000C4CB9"/>
    <w:rsid w:val="000C4FCC"/>
    <w:rsid w:val="000C6F87"/>
    <w:rsid w:val="000C7B0C"/>
    <w:rsid w:val="000C7F38"/>
    <w:rsid w:val="000D0FCF"/>
    <w:rsid w:val="000D1B57"/>
    <w:rsid w:val="000D1E90"/>
    <w:rsid w:val="000D2BD8"/>
    <w:rsid w:val="000D3047"/>
    <w:rsid w:val="000D30CC"/>
    <w:rsid w:val="000D52D5"/>
    <w:rsid w:val="000D5B6C"/>
    <w:rsid w:val="000D6588"/>
    <w:rsid w:val="000D6698"/>
    <w:rsid w:val="000D7D79"/>
    <w:rsid w:val="000E39EF"/>
    <w:rsid w:val="000E45EE"/>
    <w:rsid w:val="000F0376"/>
    <w:rsid w:val="000F22B5"/>
    <w:rsid w:val="000F6359"/>
    <w:rsid w:val="000F6ABF"/>
    <w:rsid w:val="001011B4"/>
    <w:rsid w:val="00101545"/>
    <w:rsid w:val="00101802"/>
    <w:rsid w:val="00101975"/>
    <w:rsid w:val="0010310D"/>
    <w:rsid w:val="001034AF"/>
    <w:rsid w:val="00103905"/>
    <w:rsid w:val="00105644"/>
    <w:rsid w:val="00105666"/>
    <w:rsid w:val="00107833"/>
    <w:rsid w:val="001122CF"/>
    <w:rsid w:val="00112EB6"/>
    <w:rsid w:val="0011302C"/>
    <w:rsid w:val="00113853"/>
    <w:rsid w:val="0011389F"/>
    <w:rsid w:val="001158C5"/>
    <w:rsid w:val="001158CC"/>
    <w:rsid w:val="00116959"/>
    <w:rsid w:val="00117962"/>
    <w:rsid w:val="00120470"/>
    <w:rsid w:val="0012379F"/>
    <w:rsid w:val="0012397A"/>
    <w:rsid w:val="00125916"/>
    <w:rsid w:val="00125A13"/>
    <w:rsid w:val="00125E02"/>
    <w:rsid w:val="001260F0"/>
    <w:rsid w:val="00127433"/>
    <w:rsid w:val="00127436"/>
    <w:rsid w:val="0013381D"/>
    <w:rsid w:val="00135FB8"/>
    <w:rsid w:val="0013789C"/>
    <w:rsid w:val="00137E7D"/>
    <w:rsid w:val="00140C61"/>
    <w:rsid w:val="0014135D"/>
    <w:rsid w:val="00141679"/>
    <w:rsid w:val="00142E88"/>
    <w:rsid w:val="00145D9E"/>
    <w:rsid w:val="001461B5"/>
    <w:rsid w:val="00146573"/>
    <w:rsid w:val="001500FB"/>
    <w:rsid w:val="00150A05"/>
    <w:rsid w:val="00150AB0"/>
    <w:rsid w:val="00150C2F"/>
    <w:rsid w:val="00151B8C"/>
    <w:rsid w:val="00152190"/>
    <w:rsid w:val="00153303"/>
    <w:rsid w:val="001546A6"/>
    <w:rsid w:val="00154A37"/>
    <w:rsid w:val="001562D9"/>
    <w:rsid w:val="00156ACB"/>
    <w:rsid w:val="0016049C"/>
    <w:rsid w:val="00161A15"/>
    <w:rsid w:val="0016421D"/>
    <w:rsid w:val="001642A6"/>
    <w:rsid w:val="00164562"/>
    <w:rsid w:val="0016461C"/>
    <w:rsid w:val="0016511B"/>
    <w:rsid w:val="0016770E"/>
    <w:rsid w:val="00170721"/>
    <w:rsid w:val="00170892"/>
    <w:rsid w:val="00171264"/>
    <w:rsid w:val="00171442"/>
    <w:rsid w:val="001714CD"/>
    <w:rsid w:val="00171641"/>
    <w:rsid w:val="00171D6C"/>
    <w:rsid w:val="00172AE2"/>
    <w:rsid w:val="001731D1"/>
    <w:rsid w:val="00176399"/>
    <w:rsid w:val="0017648E"/>
    <w:rsid w:val="00177D39"/>
    <w:rsid w:val="0018156E"/>
    <w:rsid w:val="00182C0D"/>
    <w:rsid w:val="0018520B"/>
    <w:rsid w:val="001852EA"/>
    <w:rsid w:val="001900C0"/>
    <w:rsid w:val="00190518"/>
    <w:rsid w:val="00191280"/>
    <w:rsid w:val="0019161A"/>
    <w:rsid w:val="00192634"/>
    <w:rsid w:val="00193C5F"/>
    <w:rsid w:val="001967D7"/>
    <w:rsid w:val="00196F0D"/>
    <w:rsid w:val="001A107E"/>
    <w:rsid w:val="001A1290"/>
    <w:rsid w:val="001A1A14"/>
    <w:rsid w:val="001A2584"/>
    <w:rsid w:val="001A28D4"/>
    <w:rsid w:val="001A426B"/>
    <w:rsid w:val="001A628D"/>
    <w:rsid w:val="001B0B6E"/>
    <w:rsid w:val="001B1659"/>
    <w:rsid w:val="001B2C52"/>
    <w:rsid w:val="001B3788"/>
    <w:rsid w:val="001B45E6"/>
    <w:rsid w:val="001B4637"/>
    <w:rsid w:val="001B72A2"/>
    <w:rsid w:val="001B7310"/>
    <w:rsid w:val="001B7C26"/>
    <w:rsid w:val="001B7E3F"/>
    <w:rsid w:val="001C0A36"/>
    <w:rsid w:val="001C2276"/>
    <w:rsid w:val="001C483E"/>
    <w:rsid w:val="001C4B4A"/>
    <w:rsid w:val="001C6447"/>
    <w:rsid w:val="001C7550"/>
    <w:rsid w:val="001C7ED8"/>
    <w:rsid w:val="001D040E"/>
    <w:rsid w:val="001D07CB"/>
    <w:rsid w:val="001D12E7"/>
    <w:rsid w:val="001D1712"/>
    <w:rsid w:val="001D2B0C"/>
    <w:rsid w:val="001D3B23"/>
    <w:rsid w:val="001D5EAC"/>
    <w:rsid w:val="001D6619"/>
    <w:rsid w:val="001D75A3"/>
    <w:rsid w:val="001E1CBD"/>
    <w:rsid w:val="001E1E39"/>
    <w:rsid w:val="001E1FA6"/>
    <w:rsid w:val="001E2801"/>
    <w:rsid w:val="001E3209"/>
    <w:rsid w:val="001E3BBC"/>
    <w:rsid w:val="001E533C"/>
    <w:rsid w:val="001E535A"/>
    <w:rsid w:val="001E56A2"/>
    <w:rsid w:val="001E56B3"/>
    <w:rsid w:val="001E59A8"/>
    <w:rsid w:val="001F0EC0"/>
    <w:rsid w:val="001F2EA8"/>
    <w:rsid w:val="001F5A35"/>
    <w:rsid w:val="001F7F51"/>
    <w:rsid w:val="00203E97"/>
    <w:rsid w:val="002054F5"/>
    <w:rsid w:val="00205A5E"/>
    <w:rsid w:val="00205C72"/>
    <w:rsid w:val="00205EB5"/>
    <w:rsid w:val="00205FD2"/>
    <w:rsid w:val="00206A38"/>
    <w:rsid w:val="002102C0"/>
    <w:rsid w:val="00212FD8"/>
    <w:rsid w:val="002139B8"/>
    <w:rsid w:val="00213E1E"/>
    <w:rsid w:val="002147E5"/>
    <w:rsid w:val="00214A05"/>
    <w:rsid w:val="0021527C"/>
    <w:rsid w:val="00215EEF"/>
    <w:rsid w:val="00216285"/>
    <w:rsid w:val="00217869"/>
    <w:rsid w:val="00217BA0"/>
    <w:rsid w:val="00220975"/>
    <w:rsid w:val="00220BC6"/>
    <w:rsid w:val="00222374"/>
    <w:rsid w:val="00223205"/>
    <w:rsid w:val="00223801"/>
    <w:rsid w:val="002239D8"/>
    <w:rsid w:val="002265DF"/>
    <w:rsid w:val="00226857"/>
    <w:rsid w:val="00226D73"/>
    <w:rsid w:val="0022758F"/>
    <w:rsid w:val="00231A5B"/>
    <w:rsid w:val="00233696"/>
    <w:rsid w:val="00235BA3"/>
    <w:rsid w:val="0023640B"/>
    <w:rsid w:val="002413BD"/>
    <w:rsid w:val="00241BE5"/>
    <w:rsid w:val="00242205"/>
    <w:rsid w:val="00242D97"/>
    <w:rsid w:val="00245053"/>
    <w:rsid w:val="00245B5B"/>
    <w:rsid w:val="00245CDE"/>
    <w:rsid w:val="00247496"/>
    <w:rsid w:val="00247F49"/>
    <w:rsid w:val="00250465"/>
    <w:rsid w:val="00250663"/>
    <w:rsid w:val="00250A2D"/>
    <w:rsid w:val="00251ABB"/>
    <w:rsid w:val="00251D51"/>
    <w:rsid w:val="00254654"/>
    <w:rsid w:val="00254B2C"/>
    <w:rsid w:val="00254EF6"/>
    <w:rsid w:val="002566D3"/>
    <w:rsid w:val="00261D3C"/>
    <w:rsid w:val="00261DEB"/>
    <w:rsid w:val="00262020"/>
    <w:rsid w:val="00263629"/>
    <w:rsid w:val="002639C6"/>
    <w:rsid w:val="00264CEA"/>
    <w:rsid w:val="002676BD"/>
    <w:rsid w:val="00267985"/>
    <w:rsid w:val="002702CB"/>
    <w:rsid w:val="00270695"/>
    <w:rsid w:val="00271ED3"/>
    <w:rsid w:val="00276BB7"/>
    <w:rsid w:val="0027708E"/>
    <w:rsid w:val="00277428"/>
    <w:rsid w:val="002813D0"/>
    <w:rsid w:val="002817E5"/>
    <w:rsid w:val="00285F24"/>
    <w:rsid w:val="0028699D"/>
    <w:rsid w:val="002870D0"/>
    <w:rsid w:val="0029071D"/>
    <w:rsid w:val="00290FA0"/>
    <w:rsid w:val="00291A32"/>
    <w:rsid w:val="00293161"/>
    <w:rsid w:val="002931F5"/>
    <w:rsid w:val="002940E3"/>
    <w:rsid w:val="002950B8"/>
    <w:rsid w:val="00295821"/>
    <w:rsid w:val="00295F8A"/>
    <w:rsid w:val="00296A03"/>
    <w:rsid w:val="00296C43"/>
    <w:rsid w:val="00297D31"/>
    <w:rsid w:val="002A2354"/>
    <w:rsid w:val="002A2A1E"/>
    <w:rsid w:val="002A2C5A"/>
    <w:rsid w:val="002A3050"/>
    <w:rsid w:val="002A3911"/>
    <w:rsid w:val="002A4008"/>
    <w:rsid w:val="002A432A"/>
    <w:rsid w:val="002A454A"/>
    <w:rsid w:val="002A5A11"/>
    <w:rsid w:val="002A6164"/>
    <w:rsid w:val="002A6382"/>
    <w:rsid w:val="002A6A9F"/>
    <w:rsid w:val="002A6D29"/>
    <w:rsid w:val="002B03B8"/>
    <w:rsid w:val="002B0A9A"/>
    <w:rsid w:val="002B1271"/>
    <w:rsid w:val="002B20A9"/>
    <w:rsid w:val="002B35BE"/>
    <w:rsid w:val="002B6604"/>
    <w:rsid w:val="002C036D"/>
    <w:rsid w:val="002C044A"/>
    <w:rsid w:val="002C05C0"/>
    <w:rsid w:val="002C0667"/>
    <w:rsid w:val="002C1136"/>
    <w:rsid w:val="002C1388"/>
    <w:rsid w:val="002C21CD"/>
    <w:rsid w:val="002C2259"/>
    <w:rsid w:val="002C2829"/>
    <w:rsid w:val="002C2A4F"/>
    <w:rsid w:val="002C3B6A"/>
    <w:rsid w:val="002C5E20"/>
    <w:rsid w:val="002C6192"/>
    <w:rsid w:val="002C68B4"/>
    <w:rsid w:val="002C6C11"/>
    <w:rsid w:val="002C75F9"/>
    <w:rsid w:val="002D09FD"/>
    <w:rsid w:val="002D0ADA"/>
    <w:rsid w:val="002D0EC7"/>
    <w:rsid w:val="002D1E80"/>
    <w:rsid w:val="002D2D53"/>
    <w:rsid w:val="002D4581"/>
    <w:rsid w:val="002D61AA"/>
    <w:rsid w:val="002D6DF1"/>
    <w:rsid w:val="002D6E7F"/>
    <w:rsid w:val="002D7674"/>
    <w:rsid w:val="002E153C"/>
    <w:rsid w:val="002E1844"/>
    <w:rsid w:val="002E1CA9"/>
    <w:rsid w:val="002E3870"/>
    <w:rsid w:val="002E68F5"/>
    <w:rsid w:val="002E6B93"/>
    <w:rsid w:val="002E72A9"/>
    <w:rsid w:val="002E7D87"/>
    <w:rsid w:val="002F21B5"/>
    <w:rsid w:val="002F272C"/>
    <w:rsid w:val="002F483E"/>
    <w:rsid w:val="002F4AF9"/>
    <w:rsid w:val="002F60B6"/>
    <w:rsid w:val="002F61CA"/>
    <w:rsid w:val="002F63E1"/>
    <w:rsid w:val="002F6508"/>
    <w:rsid w:val="002F743E"/>
    <w:rsid w:val="00300763"/>
    <w:rsid w:val="00301895"/>
    <w:rsid w:val="00303A9E"/>
    <w:rsid w:val="003040DA"/>
    <w:rsid w:val="00304613"/>
    <w:rsid w:val="00304A1C"/>
    <w:rsid w:val="00304E0D"/>
    <w:rsid w:val="00305254"/>
    <w:rsid w:val="003055DF"/>
    <w:rsid w:val="00306316"/>
    <w:rsid w:val="00306335"/>
    <w:rsid w:val="00306781"/>
    <w:rsid w:val="00313F08"/>
    <w:rsid w:val="0031547B"/>
    <w:rsid w:val="0031580C"/>
    <w:rsid w:val="0031768C"/>
    <w:rsid w:val="00317E3A"/>
    <w:rsid w:val="00320239"/>
    <w:rsid w:val="003204BE"/>
    <w:rsid w:val="00320FA0"/>
    <w:rsid w:val="00320FF1"/>
    <w:rsid w:val="0032141E"/>
    <w:rsid w:val="0032199B"/>
    <w:rsid w:val="00321EBD"/>
    <w:rsid w:val="0032308F"/>
    <w:rsid w:val="00323483"/>
    <w:rsid w:val="00323986"/>
    <w:rsid w:val="0032403F"/>
    <w:rsid w:val="00324CC1"/>
    <w:rsid w:val="00325E9C"/>
    <w:rsid w:val="00326061"/>
    <w:rsid w:val="00327302"/>
    <w:rsid w:val="003301D2"/>
    <w:rsid w:val="00330A14"/>
    <w:rsid w:val="003312A7"/>
    <w:rsid w:val="003317EA"/>
    <w:rsid w:val="0033734E"/>
    <w:rsid w:val="003404A4"/>
    <w:rsid w:val="003411C3"/>
    <w:rsid w:val="0034141A"/>
    <w:rsid w:val="0034160C"/>
    <w:rsid w:val="00341FA0"/>
    <w:rsid w:val="003420DB"/>
    <w:rsid w:val="003427F7"/>
    <w:rsid w:val="003428D0"/>
    <w:rsid w:val="00342945"/>
    <w:rsid w:val="00343D8A"/>
    <w:rsid w:val="0034410A"/>
    <w:rsid w:val="0034633F"/>
    <w:rsid w:val="00346CB8"/>
    <w:rsid w:val="003476D6"/>
    <w:rsid w:val="00347C49"/>
    <w:rsid w:val="00350F0A"/>
    <w:rsid w:val="003512AB"/>
    <w:rsid w:val="0035182F"/>
    <w:rsid w:val="00351B03"/>
    <w:rsid w:val="00351FB3"/>
    <w:rsid w:val="00353C4E"/>
    <w:rsid w:val="003557A9"/>
    <w:rsid w:val="003564AF"/>
    <w:rsid w:val="00357DB2"/>
    <w:rsid w:val="00360599"/>
    <w:rsid w:val="003613A8"/>
    <w:rsid w:val="0036231E"/>
    <w:rsid w:val="0036265E"/>
    <w:rsid w:val="00363EC9"/>
    <w:rsid w:val="0036435C"/>
    <w:rsid w:val="00364662"/>
    <w:rsid w:val="0036541F"/>
    <w:rsid w:val="0036722F"/>
    <w:rsid w:val="0037014B"/>
    <w:rsid w:val="003723CF"/>
    <w:rsid w:val="00373499"/>
    <w:rsid w:val="003754FC"/>
    <w:rsid w:val="003757F9"/>
    <w:rsid w:val="003762DD"/>
    <w:rsid w:val="00376381"/>
    <w:rsid w:val="003777FD"/>
    <w:rsid w:val="00377AD5"/>
    <w:rsid w:val="00377D6A"/>
    <w:rsid w:val="00380F0C"/>
    <w:rsid w:val="0038191F"/>
    <w:rsid w:val="00382021"/>
    <w:rsid w:val="00382959"/>
    <w:rsid w:val="003837EF"/>
    <w:rsid w:val="00385A8C"/>
    <w:rsid w:val="00385BD6"/>
    <w:rsid w:val="00386A33"/>
    <w:rsid w:val="00390006"/>
    <w:rsid w:val="003908B0"/>
    <w:rsid w:val="003915F4"/>
    <w:rsid w:val="00392C00"/>
    <w:rsid w:val="00393652"/>
    <w:rsid w:val="003950DC"/>
    <w:rsid w:val="003959FF"/>
    <w:rsid w:val="00395A21"/>
    <w:rsid w:val="00395CDC"/>
    <w:rsid w:val="003960E4"/>
    <w:rsid w:val="00396C91"/>
    <w:rsid w:val="00396FE0"/>
    <w:rsid w:val="003976E0"/>
    <w:rsid w:val="003A259E"/>
    <w:rsid w:val="003A4DFF"/>
    <w:rsid w:val="003A55A2"/>
    <w:rsid w:val="003A5600"/>
    <w:rsid w:val="003A6D7C"/>
    <w:rsid w:val="003A74FB"/>
    <w:rsid w:val="003A79A1"/>
    <w:rsid w:val="003B024C"/>
    <w:rsid w:val="003B0509"/>
    <w:rsid w:val="003B0BAB"/>
    <w:rsid w:val="003B0D50"/>
    <w:rsid w:val="003B1456"/>
    <w:rsid w:val="003B24E7"/>
    <w:rsid w:val="003B2AEE"/>
    <w:rsid w:val="003B39B5"/>
    <w:rsid w:val="003B78D8"/>
    <w:rsid w:val="003C048D"/>
    <w:rsid w:val="003C1842"/>
    <w:rsid w:val="003C2039"/>
    <w:rsid w:val="003C4D5C"/>
    <w:rsid w:val="003C67C7"/>
    <w:rsid w:val="003C7040"/>
    <w:rsid w:val="003C71C5"/>
    <w:rsid w:val="003C747D"/>
    <w:rsid w:val="003C77D6"/>
    <w:rsid w:val="003D0D87"/>
    <w:rsid w:val="003D1983"/>
    <w:rsid w:val="003D1E78"/>
    <w:rsid w:val="003D279D"/>
    <w:rsid w:val="003D362B"/>
    <w:rsid w:val="003D40E1"/>
    <w:rsid w:val="003D4C51"/>
    <w:rsid w:val="003D54FD"/>
    <w:rsid w:val="003D5FB7"/>
    <w:rsid w:val="003D67F6"/>
    <w:rsid w:val="003D6F70"/>
    <w:rsid w:val="003D7151"/>
    <w:rsid w:val="003E11C8"/>
    <w:rsid w:val="003E15BF"/>
    <w:rsid w:val="003E1C30"/>
    <w:rsid w:val="003E2697"/>
    <w:rsid w:val="003E3A47"/>
    <w:rsid w:val="003E431A"/>
    <w:rsid w:val="003E5363"/>
    <w:rsid w:val="003E5B93"/>
    <w:rsid w:val="003E605E"/>
    <w:rsid w:val="003E6B62"/>
    <w:rsid w:val="003F1BB5"/>
    <w:rsid w:val="003F4FA9"/>
    <w:rsid w:val="003F59BF"/>
    <w:rsid w:val="003F60D3"/>
    <w:rsid w:val="003F73AE"/>
    <w:rsid w:val="00400A37"/>
    <w:rsid w:val="00400D29"/>
    <w:rsid w:val="00401BCC"/>
    <w:rsid w:val="0040244A"/>
    <w:rsid w:val="00402BC0"/>
    <w:rsid w:val="00403ECB"/>
    <w:rsid w:val="004055DC"/>
    <w:rsid w:val="004061F3"/>
    <w:rsid w:val="00406824"/>
    <w:rsid w:val="0041033F"/>
    <w:rsid w:val="00410CA3"/>
    <w:rsid w:val="00412062"/>
    <w:rsid w:val="00413D4C"/>
    <w:rsid w:val="00414F84"/>
    <w:rsid w:val="0041527C"/>
    <w:rsid w:val="00416414"/>
    <w:rsid w:val="004164E9"/>
    <w:rsid w:val="004177C8"/>
    <w:rsid w:val="00420F18"/>
    <w:rsid w:val="004233F9"/>
    <w:rsid w:val="00423599"/>
    <w:rsid w:val="00426401"/>
    <w:rsid w:val="00426F22"/>
    <w:rsid w:val="00427545"/>
    <w:rsid w:val="00430426"/>
    <w:rsid w:val="004329AD"/>
    <w:rsid w:val="00433D9F"/>
    <w:rsid w:val="00434E8B"/>
    <w:rsid w:val="00435A01"/>
    <w:rsid w:val="004378DB"/>
    <w:rsid w:val="00440850"/>
    <w:rsid w:val="004414D8"/>
    <w:rsid w:val="00441DF1"/>
    <w:rsid w:val="004447F4"/>
    <w:rsid w:val="00445210"/>
    <w:rsid w:val="00450018"/>
    <w:rsid w:val="00450727"/>
    <w:rsid w:val="00452E6B"/>
    <w:rsid w:val="00452EE8"/>
    <w:rsid w:val="0045381D"/>
    <w:rsid w:val="00453ADF"/>
    <w:rsid w:val="00453E5B"/>
    <w:rsid w:val="00454756"/>
    <w:rsid w:val="00454D68"/>
    <w:rsid w:val="00460A8D"/>
    <w:rsid w:val="00460EE4"/>
    <w:rsid w:val="004611E8"/>
    <w:rsid w:val="00464451"/>
    <w:rsid w:val="00470CFB"/>
    <w:rsid w:val="004733E0"/>
    <w:rsid w:val="00474357"/>
    <w:rsid w:val="00474518"/>
    <w:rsid w:val="00476A33"/>
    <w:rsid w:val="004772BF"/>
    <w:rsid w:val="00481045"/>
    <w:rsid w:val="004817C1"/>
    <w:rsid w:val="00481F44"/>
    <w:rsid w:val="004830FA"/>
    <w:rsid w:val="004871D3"/>
    <w:rsid w:val="0048790A"/>
    <w:rsid w:val="004904CD"/>
    <w:rsid w:val="00490AAE"/>
    <w:rsid w:val="00490B09"/>
    <w:rsid w:val="00490F80"/>
    <w:rsid w:val="0049322E"/>
    <w:rsid w:val="0049357E"/>
    <w:rsid w:val="00493D75"/>
    <w:rsid w:val="004956F8"/>
    <w:rsid w:val="00497116"/>
    <w:rsid w:val="004A15BE"/>
    <w:rsid w:val="004A20C0"/>
    <w:rsid w:val="004A2445"/>
    <w:rsid w:val="004A2B9B"/>
    <w:rsid w:val="004A4F70"/>
    <w:rsid w:val="004A58C6"/>
    <w:rsid w:val="004A5BE6"/>
    <w:rsid w:val="004A5C22"/>
    <w:rsid w:val="004A60AD"/>
    <w:rsid w:val="004A69B8"/>
    <w:rsid w:val="004B1BDE"/>
    <w:rsid w:val="004B2667"/>
    <w:rsid w:val="004B3944"/>
    <w:rsid w:val="004B44D4"/>
    <w:rsid w:val="004B62EB"/>
    <w:rsid w:val="004B662F"/>
    <w:rsid w:val="004B6D8C"/>
    <w:rsid w:val="004B6D99"/>
    <w:rsid w:val="004B71AD"/>
    <w:rsid w:val="004C0482"/>
    <w:rsid w:val="004C0B30"/>
    <w:rsid w:val="004C1FF2"/>
    <w:rsid w:val="004C5A1C"/>
    <w:rsid w:val="004C6616"/>
    <w:rsid w:val="004C6C22"/>
    <w:rsid w:val="004C702B"/>
    <w:rsid w:val="004C7B39"/>
    <w:rsid w:val="004D0300"/>
    <w:rsid w:val="004D0C35"/>
    <w:rsid w:val="004D0DBD"/>
    <w:rsid w:val="004D15C4"/>
    <w:rsid w:val="004D214C"/>
    <w:rsid w:val="004D34A7"/>
    <w:rsid w:val="004D502B"/>
    <w:rsid w:val="004D5EA3"/>
    <w:rsid w:val="004D65CD"/>
    <w:rsid w:val="004D6D51"/>
    <w:rsid w:val="004D7C64"/>
    <w:rsid w:val="004E02EA"/>
    <w:rsid w:val="004E1142"/>
    <w:rsid w:val="004E142C"/>
    <w:rsid w:val="004E180A"/>
    <w:rsid w:val="004E1863"/>
    <w:rsid w:val="004E208D"/>
    <w:rsid w:val="004E3691"/>
    <w:rsid w:val="004E4B41"/>
    <w:rsid w:val="004E4E4B"/>
    <w:rsid w:val="004E5524"/>
    <w:rsid w:val="004E5CEA"/>
    <w:rsid w:val="004E6920"/>
    <w:rsid w:val="004E69E7"/>
    <w:rsid w:val="004E7AF4"/>
    <w:rsid w:val="004F01D7"/>
    <w:rsid w:val="004F06B7"/>
    <w:rsid w:val="004F0A1B"/>
    <w:rsid w:val="004F0F6B"/>
    <w:rsid w:val="004F1C1D"/>
    <w:rsid w:val="004F2761"/>
    <w:rsid w:val="004F290B"/>
    <w:rsid w:val="004F3D98"/>
    <w:rsid w:val="004F6A1D"/>
    <w:rsid w:val="004F6E6A"/>
    <w:rsid w:val="004F7278"/>
    <w:rsid w:val="00500BF9"/>
    <w:rsid w:val="00501E1B"/>
    <w:rsid w:val="00501E5F"/>
    <w:rsid w:val="0050358D"/>
    <w:rsid w:val="0050541D"/>
    <w:rsid w:val="00506336"/>
    <w:rsid w:val="00506646"/>
    <w:rsid w:val="005103BB"/>
    <w:rsid w:val="00510832"/>
    <w:rsid w:val="00511E98"/>
    <w:rsid w:val="00513373"/>
    <w:rsid w:val="005151F4"/>
    <w:rsid w:val="00516878"/>
    <w:rsid w:val="00516D62"/>
    <w:rsid w:val="00516EE7"/>
    <w:rsid w:val="005214C1"/>
    <w:rsid w:val="005215F8"/>
    <w:rsid w:val="00522008"/>
    <w:rsid w:val="005224BA"/>
    <w:rsid w:val="00523CC4"/>
    <w:rsid w:val="00524B31"/>
    <w:rsid w:val="00524C98"/>
    <w:rsid w:val="0052512B"/>
    <w:rsid w:val="005251F0"/>
    <w:rsid w:val="00526688"/>
    <w:rsid w:val="00526710"/>
    <w:rsid w:val="00526D08"/>
    <w:rsid w:val="00530D90"/>
    <w:rsid w:val="00530F5B"/>
    <w:rsid w:val="00532F62"/>
    <w:rsid w:val="0053374A"/>
    <w:rsid w:val="0053720B"/>
    <w:rsid w:val="00540661"/>
    <w:rsid w:val="00540BB3"/>
    <w:rsid w:val="0054156E"/>
    <w:rsid w:val="00541803"/>
    <w:rsid w:val="005424A5"/>
    <w:rsid w:val="0054328E"/>
    <w:rsid w:val="00543F1E"/>
    <w:rsid w:val="00544FC2"/>
    <w:rsid w:val="005462A6"/>
    <w:rsid w:val="00546EE1"/>
    <w:rsid w:val="00550884"/>
    <w:rsid w:val="00550E40"/>
    <w:rsid w:val="00551E1E"/>
    <w:rsid w:val="00552B7F"/>
    <w:rsid w:val="00553E4D"/>
    <w:rsid w:val="00555128"/>
    <w:rsid w:val="0055691A"/>
    <w:rsid w:val="00557E82"/>
    <w:rsid w:val="0056075C"/>
    <w:rsid w:val="00560E07"/>
    <w:rsid w:val="00560EC8"/>
    <w:rsid w:val="00560F41"/>
    <w:rsid w:val="005629EC"/>
    <w:rsid w:val="00564C23"/>
    <w:rsid w:val="0056509D"/>
    <w:rsid w:val="00570536"/>
    <w:rsid w:val="00570AFC"/>
    <w:rsid w:val="005710E6"/>
    <w:rsid w:val="005713FF"/>
    <w:rsid w:val="00575403"/>
    <w:rsid w:val="00575CDA"/>
    <w:rsid w:val="00577166"/>
    <w:rsid w:val="005773DE"/>
    <w:rsid w:val="00580161"/>
    <w:rsid w:val="0058075C"/>
    <w:rsid w:val="00580C62"/>
    <w:rsid w:val="00582C78"/>
    <w:rsid w:val="005832A5"/>
    <w:rsid w:val="0058366B"/>
    <w:rsid w:val="005838B5"/>
    <w:rsid w:val="00584525"/>
    <w:rsid w:val="00584D32"/>
    <w:rsid w:val="00584D62"/>
    <w:rsid w:val="005851BD"/>
    <w:rsid w:val="00585788"/>
    <w:rsid w:val="005858C4"/>
    <w:rsid w:val="00590AD5"/>
    <w:rsid w:val="0059140B"/>
    <w:rsid w:val="005920A7"/>
    <w:rsid w:val="00594C75"/>
    <w:rsid w:val="00594E47"/>
    <w:rsid w:val="0059594A"/>
    <w:rsid w:val="005977C7"/>
    <w:rsid w:val="005A0E86"/>
    <w:rsid w:val="005A14F4"/>
    <w:rsid w:val="005A1F6D"/>
    <w:rsid w:val="005A3C0C"/>
    <w:rsid w:val="005A3EB7"/>
    <w:rsid w:val="005A4BDB"/>
    <w:rsid w:val="005A5265"/>
    <w:rsid w:val="005A5597"/>
    <w:rsid w:val="005A5B62"/>
    <w:rsid w:val="005A61E0"/>
    <w:rsid w:val="005A65EB"/>
    <w:rsid w:val="005A6E1C"/>
    <w:rsid w:val="005A7E42"/>
    <w:rsid w:val="005B271B"/>
    <w:rsid w:val="005B2FC3"/>
    <w:rsid w:val="005B318F"/>
    <w:rsid w:val="005B3562"/>
    <w:rsid w:val="005B3B01"/>
    <w:rsid w:val="005B44D2"/>
    <w:rsid w:val="005B5789"/>
    <w:rsid w:val="005C0DF1"/>
    <w:rsid w:val="005C2F90"/>
    <w:rsid w:val="005C41FC"/>
    <w:rsid w:val="005C58B6"/>
    <w:rsid w:val="005C5D5A"/>
    <w:rsid w:val="005C6686"/>
    <w:rsid w:val="005C6D00"/>
    <w:rsid w:val="005C744D"/>
    <w:rsid w:val="005C78E3"/>
    <w:rsid w:val="005D05E8"/>
    <w:rsid w:val="005D18D6"/>
    <w:rsid w:val="005D31AC"/>
    <w:rsid w:val="005D4DB0"/>
    <w:rsid w:val="005D531F"/>
    <w:rsid w:val="005D644E"/>
    <w:rsid w:val="005D6DBF"/>
    <w:rsid w:val="005D7D88"/>
    <w:rsid w:val="005E0393"/>
    <w:rsid w:val="005E2CCF"/>
    <w:rsid w:val="005E6082"/>
    <w:rsid w:val="005E62D7"/>
    <w:rsid w:val="005E72E9"/>
    <w:rsid w:val="005F16FD"/>
    <w:rsid w:val="005F2E88"/>
    <w:rsid w:val="005F344F"/>
    <w:rsid w:val="005F474C"/>
    <w:rsid w:val="005F52E9"/>
    <w:rsid w:val="005F54EB"/>
    <w:rsid w:val="005F5972"/>
    <w:rsid w:val="005F6F31"/>
    <w:rsid w:val="006003DD"/>
    <w:rsid w:val="00600BE2"/>
    <w:rsid w:val="006010F0"/>
    <w:rsid w:val="00602323"/>
    <w:rsid w:val="006042A0"/>
    <w:rsid w:val="006050DC"/>
    <w:rsid w:val="00605991"/>
    <w:rsid w:val="00605FA8"/>
    <w:rsid w:val="0060604F"/>
    <w:rsid w:val="00606F6C"/>
    <w:rsid w:val="00607699"/>
    <w:rsid w:val="006108C1"/>
    <w:rsid w:val="00611667"/>
    <w:rsid w:val="00616349"/>
    <w:rsid w:val="00617D67"/>
    <w:rsid w:val="00617DBC"/>
    <w:rsid w:val="00617E0D"/>
    <w:rsid w:val="0062023B"/>
    <w:rsid w:val="00621471"/>
    <w:rsid w:val="00622CE2"/>
    <w:rsid w:val="0062305A"/>
    <w:rsid w:val="006248FA"/>
    <w:rsid w:val="00625966"/>
    <w:rsid w:val="00625AA5"/>
    <w:rsid w:val="00626C75"/>
    <w:rsid w:val="006271B0"/>
    <w:rsid w:val="00631E07"/>
    <w:rsid w:val="00633B3A"/>
    <w:rsid w:val="00634231"/>
    <w:rsid w:val="006357BD"/>
    <w:rsid w:val="0063583B"/>
    <w:rsid w:val="00636CE3"/>
    <w:rsid w:val="00637019"/>
    <w:rsid w:val="00637CEF"/>
    <w:rsid w:val="0064125E"/>
    <w:rsid w:val="00641ACC"/>
    <w:rsid w:val="00642B42"/>
    <w:rsid w:val="00643061"/>
    <w:rsid w:val="006438D7"/>
    <w:rsid w:val="00645DD6"/>
    <w:rsid w:val="00646AE2"/>
    <w:rsid w:val="0064712F"/>
    <w:rsid w:val="006471EA"/>
    <w:rsid w:val="006479A2"/>
    <w:rsid w:val="00647A0D"/>
    <w:rsid w:val="00647B94"/>
    <w:rsid w:val="006508AD"/>
    <w:rsid w:val="00651BB1"/>
    <w:rsid w:val="00651C1A"/>
    <w:rsid w:val="00652681"/>
    <w:rsid w:val="00652BBE"/>
    <w:rsid w:val="00652C44"/>
    <w:rsid w:val="00652E98"/>
    <w:rsid w:val="00655CEB"/>
    <w:rsid w:val="00657EFC"/>
    <w:rsid w:val="006605FF"/>
    <w:rsid w:val="0066146D"/>
    <w:rsid w:val="0066148A"/>
    <w:rsid w:val="00662466"/>
    <w:rsid w:val="006624FF"/>
    <w:rsid w:val="00663666"/>
    <w:rsid w:val="006636F0"/>
    <w:rsid w:val="0066429D"/>
    <w:rsid w:val="00664AB8"/>
    <w:rsid w:val="00665C5C"/>
    <w:rsid w:val="00667B68"/>
    <w:rsid w:val="006705B4"/>
    <w:rsid w:val="00672F3B"/>
    <w:rsid w:val="0067318F"/>
    <w:rsid w:val="0068098E"/>
    <w:rsid w:val="00681024"/>
    <w:rsid w:val="006814F2"/>
    <w:rsid w:val="00682AB9"/>
    <w:rsid w:val="006833B0"/>
    <w:rsid w:val="00684E84"/>
    <w:rsid w:val="00684FF1"/>
    <w:rsid w:val="00685087"/>
    <w:rsid w:val="00685302"/>
    <w:rsid w:val="0068641C"/>
    <w:rsid w:val="00687BA4"/>
    <w:rsid w:val="00687D24"/>
    <w:rsid w:val="006902C4"/>
    <w:rsid w:val="006909C7"/>
    <w:rsid w:val="00690B8D"/>
    <w:rsid w:val="00694246"/>
    <w:rsid w:val="00694886"/>
    <w:rsid w:val="00695853"/>
    <w:rsid w:val="0069595C"/>
    <w:rsid w:val="0069637B"/>
    <w:rsid w:val="00697516"/>
    <w:rsid w:val="006A067A"/>
    <w:rsid w:val="006A0F06"/>
    <w:rsid w:val="006A23F4"/>
    <w:rsid w:val="006A2458"/>
    <w:rsid w:val="006A2A84"/>
    <w:rsid w:val="006A384A"/>
    <w:rsid w:val="006A43BF"/>
    <w:rsid w:val="006A4722"/>
    <w:rsid w:val="006A5F5E"/>
    <w:rsid w:val="006A6FE6"/>
    <w:rsid w:val="006B14E9"/>
    <w:rsid w:val="006B1712"/>
    <w:rsid w:val="006B1784"/>
    <w:rsid w:val="006B30DA"/>
    <w:rsid w:val="006B35DC"/>
    <w:rsid w:val="006B462F"/>
    <w:rsid w:val="006B4D28"/>
    <w:rsid w:val="006C06CC"/>
    <w:rsid w:val="006C17AC"/>
    <w:rsid w:val="006C2492"/>
    <w:rsid w:val="006C490D"/>
    <w:rsid w:val="006C4C2C"/>
    <w:rsid w:val="006C5032"/>
    <w:rsid w:val="006C6320"/>
    <w:rsid w:val="006D0876"/>
    <w:rsid w:val="006D181B"/>
    <w:rsid w:val="006D3290"/>
    <w:rsid w:val="006D43BF"/>
    <w:rsid w:val="006D55FA"/>
    <w:rsid w:val="006D69D3"/>
    <w:rsid w:val="006E017D"/>
    <w:rsid w:val="006E10BE"/>
    <w:rsid w:val="006E10D2"/>
    <w:rsid w:val="006E2AC5"/>
    <w:rsid w:val="006E2D31"/>
    <w:rsid w:val="006E2E95"/>
    <w:rsid w:val="006E33B3"/>
    <w:rsid w:val="006E4698"/>
    <w:rsid w:val="006E6319"/>
    <w:rsid w:val="006E7AD3"/>
    <w:rsid w:val="006F06AD"/>
    <w:rsid w:val="006F1094"/>
    <w:rsid w:val="006F213F"/>
    <w:rsid w:val="006F23F0"/>
    <w:rsid w:val="006F2619"/>
    <w:rsid w:val="006F2993"/>
    <w:rsid w:val="006F2D8D"/>
    <w:rsid w:val="006F35FE"/>
    <w:rsid w:val="006F3639"/>
    <w:rsid w:val="006F3B59"/>
    <w:rsid w:val="006F3EF5"/>
    <w:rsid w:val="006F5462"/>
    <w:rsid w:val="006F5DE3"/>
    <w:rsid w:val="006F683F"/>
    <w:rsid w:val="006F7A9F"/>
    <w:rsid w:val="00700895"/>
    <w:rsid w:val="00701035"/>
    <w:rsid w:val="00701B27"/>
    <w:rsid w:val="00702186"/>
    <w:rsid w:val="00703D4C"/>
    <w:rsid w:val="00703ED2"/>
    <w:rsid w:val="00704971"/>
    <w:rsid w:val="00704D9A"/>
    <w:rsid w:val="00705174"/>
    <w:rsid w:val="00705190"/>
    <w:rsid w:val="00705FD9"/>
    <w:rsid w:val="00706A14"/>
    <w:rsid w:val="00707CAF"/>
    <w:rsid w:val="0071029B"/>
    <w:rsid w:val="007102DE"/>
    <w:rsid w:val="007117E8"/>
    <w:rsid w:val="00711B8A"/>
    <w:rsid w:val="00711FED"/>
    <w:rsid w:val="007129B3"/>
    <w:rsid w:val="0071429C"/>
    <w:rsid w:val="00714F5D"/>
    <w:rsid w:val="00715D0B"/>
    <w:rsid w:val="0071618B"/>
    <w:rsid w:val="00716C52"/>
    <w:rsid w:val="0072021C"/>
    <w:rsid w:val="00721ACE"/>
    <w:rsid w:val="00722D2F"/>
    <w:rsid w:val="00723632"/>
    <w:rsid w:val="0072513F"/>
    <w:rsid w:val="00725C53"/>
    <w:rsid w:val="007312A6"/>
    <w:rsid w:val="00731456"/>
    <w:rsid w:val="007319B0"/>
    <w:rsid w:val="00731EA0"/>
    <w:rsid w:val="0073221E"/>
    <w:rsid w:val="00734A81"/>
    <w:rsid w:val="00734BBF"/>
    <w:rsid w:val="00734BD0"/>
    <w:rsid w:val="00734C34"/>
    <w:rsid w:val="00735B9B"/>
    <w:rsid w:val="00736FB7"/>
    <w:rsid w:val="00741A0A"/>
    <w:rsid w:val="00741E52"/>
    <w:rsid w:val="00743301"/>
    <w:rsid w:val="00743619"/>
    <w:rsid w:val="00743949"/>
    <w:rsid w:val="0074489B"/>
    <w:rsid w:val="00745C71"/>
    <w:rsid w:val="007466CC"/>
    <w:rsid w:val="007476E6"/>
    <w:rsid w:val="00747D4B"/>
    <w:rsid w:val="00750FE6"/>
    <w:rsid w:val="007517DB"/>
    <w:rsid w:val="00751F11"/>
    <w:rsid w:val="00751F7B"/>
    <w:rsid w:val="007538FA"/>
    <w:rsid w:val="007561CB"/>
    <w:rsid w:val="0075759B"/>
    <w:rsid w:val="00757A86"/>
    <w:rsid w:val="00760CD3"/>
    <w:rsid w:val="00762027"/>
    <w:rsid w:val="007628F7"/>
    <w:rsid w:val="00762AA1"/>
    <w:rsid w:val="00763470"/>
    <w:rsid w:val="0076426F"/>
    <w:rsid w:val="00764349"/>
    <w:rsid w:val="00764487"/>
    <w:rsid w:val="007644BA"/>
    <w:rsid w:val="00764A5A"/>
    <w:rsid w:val="00764DDB"/>
    <w:rsid w:val="00764E37"/>
    <w:rsid w:val="00764E8D"/>
    <w:rsid w:val="0076529F"/>
    <w:rsid w:val="00765563"/>
    <w:rsid w:val="00766B50"/>
    <w:rsid w:val="007672E1"/>
    <w:rsid w:val="0076766A"/>
    <w:rsid w:val="007723DE"/>
    <w:rsid w:val="007729EC"/>
    <w:rsid w:val="00773C7F"/>
    <w:rsid w:val="00774E96"/>
    <w:rsid w:val="00775BF2"/>
    <w:rsid w:val="007761A0"/>
    <w:rsid w:val="0077691F"/>
    <w:rsid w:val="0078011C"/>
    <w:rsid w:val="00780332"/>
    <w:rsid w:val="00780C27"/>
    <w:rsid w:val="00781C45"/>
    <w:rsid w:val="00782BAF"/>
    <w:rsid w:val="007849F7"/>
    <w:rsid w:val="007860C9"/>
    <w:rsid w:val="00786928"/>
    <w:rsid w:val="00786EEB"/>
    <w:rsid w:val="007870DF"/>
    <w:rsid w:val="007870EB"/>
    <w:rsid w:val="00791EAF"/>
    <w:rsid w:val="00791F0F"/>
    <w:rsid w:val="007920C3"/>
    <w:rsid w:val="007928C8"/>
    <w:rsid w:val="00793EE6"/>
    <w:rsid w:val="00794DAF"/>
    <w:rsid w:val="00794FB0"/>
    <w:rsid w:val="00795435"/>
    <w:rsid w:val="00795C54"/>
    <w:rsid w:val="00796978"/>
    <w:rsid w:val="00797179"/>
    <w:rsid w:val="007979A4"/>
    <w:rsid w:val="00797B53"/>
    <w:rsid w:val="00797FA1"/>
    <w:rsid w:val="007A0251"/>
    <w:rsid w:val="007A11AB"/>
    <w:rsid w:val="007A1CF0"/>
    <w:rsid w:val="007A3955"/>
    <w:rsid w:val="007A5AB8"/>
    <w:rsid w:val="007A727E"/>
    <w:rsid w:val="007A736F"/>
    <w:rsid w:val="007A79FD"/>
    <w:rsid w:val="007B0125"/>
    <w:rsid w:val="007B021C"/>
    <w:rsid w:val="007B05CC"/>
    <w:rsid w:val="007B18EF"/>
    <w:rsid w:val="007B1D35"/>
    <w:rsid w:val="007B6EAD"/>
    <w:rsid w:val="007B7DD2"/>
    <w:rsid w:val="007C130A"/>
    <w:rsid w:val="007C1326"/>
    <w:rsid w:val="007C3048"/>
    <w:rsid w:val="007C30BD"/>
    <w:rsid w:val="007C3791"/>
    <w:rsid w:val="007C390D"/>
    <w:rsid w:val="007C44A7"/>
    <w:rsid w:val="007C6466"/>
    <w:rsid w:val="007C7515"/>
    <w:rsid w:val="007C75E2"/>
    <w:rsid w:val="007D081E"/>
    <w:rsid w:val="007D0A8C"/>
    <w:rsid w:val="007D17A2"/>
    <w:rsid w:val="007D1ADE"/>
    <w:rsid w:val="007D26B3"/>
    <w:rsid w:val="007D3859"/>
    <w:rsid w:val="007D711E"/>
    <w:rsid w:val="007D75DA"/>
    <w:rsid w:val="007D7BC2"/>
    <w:rsid w:val="007E068D"/>
    <w:rsid w:val="007E139D"/>
    <w:rsid w:val="007E3FE1"/>
    <w:rsid w:val="007E4547"/>
    <w:rsid w:val="007E4911"/>
    <w:rsid w:val="007E6CC7"/>
    <w:rsid w:val="007E6E16"/>
    <w:rsid w:val="007E7B24"/>
    <w:rsid w:val="007E7BC4"/>
    <w:rsid w:val="007E7C96"/>
    <w:rsid w:val="007F090E"/>
    <w:rsid w:val="007F1A3A"/>
    <w:rsid w:val="007F2F18"/>
    <w:rsid w:val="007F392F"/>
    <w:rsid w:val="008009C2"/>
    <w:rsid w:val="0080188F"/>
    <w:rsid w:val="00803DA4"/>
    <w:rsid w:val="00804490"/>
    <w:rsid w:val="00806009"/>
    <w:rsid w:val="00806600"/>
    <w:rsid w:val="00806606"/>
    <w:rsid w:val="008075B6"/>
    <w:rsid w:val="008104B8"/>
    <w:rsid w:val="00810663"/>
    <w:rsid w:val="00812AAD"/>
    <w:rsid w:val="008137F1"/>
    <w:rsid w:val="00814958"/>
    <w:rsid w:val="00820E89"/>
    <w:rsid w:val="00821C3C"/>
    <w:rsid w:val="008223F5"/>
    <w:rsid w:val="00822671"/>
    <w:rsid w:val="00823933"/>
    <w:rsid w:val="00825401"/>
    <w:rsid w:val="008258D3"/>
    <w:rsid w:val="00825E3E"/>
    <w:rsid w:val="00827912"/>
    <w:rsid w:val="00827EA7"/>
    <w:rsid w:val="008318FD"/>
    <w:rsid w:val="00831DBE"/>
    <w:rsid w:val="008321F2"/>
    <w:rsid w:val="00833436"/>
    <w:rsid w:val="00833710"/>
    <w:rsid w:val="00833FB3"/>
    <w:rsid w:val="0083425C"/>
    <w:rsid w:val="008359A3"/>
    <w:rsid w:val="00835C5E"/>
    <w:rsid w:val="008368AB"/>
    <w:rsid w:val="00836B84"/>
    <w:rsid w:val="00836D69"/>
    <w:rsid w:val="00837A43"/>
    <w:rsid w:val="00840DCB"/>
    <w:rsid w:val="00840E68"/>
    <w:rsid w:val="00840FB8"/>
    <w:rsid w:val="00841E39"/>
    <w:rsid w:val="0084245C"/>
    <w:rsid w:val="00843683"/>
    <w:rsid w:val="0084378B"/>
    <w:rsid w:val="00844E45"/>
    <w:rsid w:val="00845521"/>
    <w:rsid w:val="00845AB6"/>
    <w:rsid w:val="008462DC"/>
    <w:rsid w:val="0084689B"/>
    <w:rsid w:val="00847198"/>
    <w:rsid w:val="00847512"/>
    <w:rsid w:val="00851CCB"/>
    <w:rsid w:val="00852DEA"/>
    <w:rsid w:val="0085486F"/>
    <w:rsid w:val="00854B4F"/>
    <w:rsid w:val="00855C0F"/>
    <w:rsid w:val="00856B30"/>
    <w:rsid w:val="0085759D"/>
    <w:rsid w:val="00860C5F"/>
    <w:rsid w:val="008610E3"/>
    <w:rsid w:val="008613F5"/>
    <w:rsid w:val="0086315F"/>
    <w:rsid w:val="00865D71"/>
    <w:rsid w:val="00867655"/>
    <w:rsid w:val="00867A9E"/>
    <w:rsid w:val="008701C9"/>
    <w:rsid w:val="00871203"/>
    <w:rsid w:val="00871A69"/>
    <w:rsid w:val="008734F4"/>
    <w:rsid w:val="008747B2"/>
    <w:rsid w:val="00875B0D"/>
    <w:rsid w:val="00875DA6"/>
    <w:rsid w:val="00875EFC"/>
    <w:rsid w:val="008769B8"/>
    <w:rsid w:val="00876B78"/>
    <w:rsid w:val="00880AA1"/>
    <w:rsid w:val="00880F56"/>
    <w:rsid w:val="008829E7"/>
    <w:rsid w:val="00882BBB"/>
    <w:rsid w:val="00883F9C"/>
    <w:rsid w:val="008840CA"/>
    <w:rsid w:val="00884508"/>
    <w:rsid w:val="0088596B"/>
    <w:rsid w:val="00886A94"/>
    <w:rsid w:val="00886F21"/>
    <w:rsid w:val="00891319"/>
    <w:rsid w:val="00892987"/>
    <w:rsid w:val="00892A40"/>
    <w:rsid w:val="00893DC0"/>
    <w:rsid w:val="0089576A"/>
    <w:rsid w:val="008A0E6F"/>
    <w:rsid w:val="008A1EAF"/>
    <w:rsid w:val="008A23BD"/>
    <w:rsid w:val="008A2C1F"/>
    <w:rsid w:val="008A639C"/>
    <w:rsid w:val="008B05A5"/>
    <w:rsid w:val="008B0D6C"/>
    <w:rsid w:val="008B1275"/>
    <w:rsid w:val="008B1E43"/>
    <w:rsid w:val="008B3F93"/>
    <w:rsid w:val="008B44A5"/>
    <w:rsid w:val="008B55FF"/>
    <w:rsid w:val="008B5C85"/>
    <w:rsid w:val="008B6089"/>
    <w:rsid w:val="008B64FC"/>
    <w:rsid w:val="008B7803"/>
    <w:rsid w:val="008C170D"/>
    <w:rsid w:val="008C34B0"/>
    <w:rsid w:val="008C3D54"/>
    <w:rsid w:val="008C4A9D"/>
    <w:rsid w:val="008C7F25"/>
    <w:rsid w:val="008D16FA"/>
    <w:rsid w:val="008D28D5"/>
    <w:rsid w:val="008D3BA1"/>
    <w:rsid w:val="008D71E5"/>
    <w:rsid w:val="008D7E0A"/>
    <w:rsid w:val="008E0DF4"/>
    <w:rsid w:val="008E1944"/>
    <w:rsid w:val="008E1B83"/>
    <w:rsid w:val="008E235C"/>
    <w:rsid w:val="008E2429"/>
    <w:rsid w:val="008E3198"/>
    <w:rsid w:val="008E39F7"/>
    <w:rsid w:val="008E3A57"/>
    <w:rsid w:val="008E4BB4"/>
    <w:rsid w:val="008E54AD"/>
    <w:rsid w:val="008F13C5"/>
    <w:rsid w:val="008F1E1B"/>
    <w:rsid w:val="008F2682"/>
    <w:rsid w:val="008F2F3F"/>
    <w:rsid w:val="008F575E"/>
    <w:rsid w:val="008F5F30"/>
    <w:rsid w:val="008F6A2D"/>
    <w:rsid w:val="008F7A9E"/>
    <w:rsid w:val="0090085E"/>
    <w:rsid w:val="00901819"/>
    <w:rsid w:val="00902C86"/>
    <w:rsid w:val="00904477"/>
    <w:rsid w:val="0090451E"/>
    <w:rsid w:val="009053C4"/>
    <w:rsid w:val="00905EAD"/>
    <w:rsid w:val="00906F88"/>
    <w:rsid w:val="0091022D"/>
    <w:rsid w:val="00910367"/>
    <w:rsid w:val="00910604"/>
    <w:rsid w:val="00911C1F"/>
    <w:rsid w:val="009137EC"/>
    <w:rsid w:val="009143D2"/>
    <w:rsid w:val="0091669F"/>
    <w:rsid w:val="00916B24"/>
    <w:rsid w:val="009206E6"/>
    <w:rsid w:val="00920E63"/>
    <w:rsid w:val="00920F5B"/>
    <w:rsid w:val="00922CD7"/>
    <w:rsid w:val="00923F00"/>
    <w:rsid w:val="00925B12"/>
    <w:rsid w:val="00927348"/>
    <w:rsid w:val="0092795E"/>
    <w:rsid w:val="00931E8E"/>
    <w:rsid w:val="00932C18"/>
    <w:rsid w:val="00932F38"/>
    <w:rsid w:val="00933497"/>
    <w:rsid w:val="00935067"/>
    <w:rsid w:val="0093529F"/>
    <w:rsid w:val="00935583"/>
    <w:rsid w:val="00935754"/>
    <w:rsid w:val="009361DC"/>
    <w:rsid w:val="0093638C"/>
    <w:rsid w:val="0093680D"/>
    <w:rsid w:val="0093729B"/>
    <w:rsid w:val="00937BCB"/>
    <w:rsid w:val="00940788"/>
    <w:rsid w:val="00940AE8"/>
    <w:rsid w:val="00942C54"/>
    <w:rsid w:val="00943FCB"/>
    <w:rsid w:val="00944F6F"/>
    <w:rsid w:val="009459F0"/>
    <w:rsid w:val="00945DAB"/>
    <w:rsid w:val="00945E05"/>
    <w:rsid w:val="0094708E"/>
    <w:rsid w:val="009511B6"/>
    <w:rsid w:val="00951DB4"/>
    <w:rsid w:val="009529D1"/>
    <w:rsid w:val="00953716"/>
    <w:rsid w:val="009537A0"/>
    <w:rsid w:val="0095398A"/>
    <w:rsid w:val="009540FD"/>
    <w:rsid w:val="00955EB0"/>
    <w:rsid w:val="00960C60"/>
    <w:rsid w:val="00961EF0"/>
    <w:rsid w:val="00962850"/>
    <w:rsid w:val="00962B33"/>
    <w:rsid w:val="00963A4E"/>
    <w:rsid w:val="00964368"/>
    <w:rsid w:val="0096520B"/>
    <w:rsid w:val="009674C3"/>
    <w:rsid w:val="009675FB"/>
    <w:rsid w:val="0097025E"/>
    <w:rsid w:val="00971648"/>
    <w:rsid w:val="00972B99"/>
    <w:rsid w:val="00973149"/>
    <w:rsid w:val="00974723"/>
    <w:rsid w:val="00974DF3"/>
    <w:rsid w:val="009754AD"/>
    <w:rsid w:val="009760B8"/>
    <w:rsid w:val="009768EC"/>
    <w:rsid w:val="00977335"/>
    <w:rsid w:val="00977F4B"/>
    <w:rsid w:val="00980D71"/>
    <w:rsid w:val="009811BD"/>
    <w:rsid w:val="009813E8"/>
    <w:rsid w:val="009816A8"/>
    <w:rsid w:val="00982211"/>
    <w:rsid w:val="00982970"/>
    <w:rsid w:val="00982B30"/>
    <w:rsid w:val="009847D8"/>
    <w:rsid w:val="00984E30"/>
    <w:rsid w:val="00986117"/>
    <w:rsid w:val="009864CA"/>
    <w:rsid w:val="00986CB5"/>
    <w:rsid w:val="00986CBF"/>
    <w:rsid w:val="0099024D"/>
    <w:rsid w:val="00993972"/>
    <w:rsid w:val="009939F3"/>
    <w:rsid w:val="00993E1F"/>
    <w:rsid w:val="00994048"/>
    <w:rsid w:val="00996475"/>
    <w:rsid w:val="00996C69"/>
    <w:rsid w:val="00997CA8"/>
    <w:rsid w:val="009A027A"/>
    <w:rsid w:val="009A0EDF"/>
    <w:rsid w:val="009A1335"/>
    <w:rsid w:val="009A1B25"/>
    <w:rsid w:val="009A2555"/>
    <w:rsid w:val="009A4411"/>
    <w:rsid w:val="009A45DE"/>
    <w:rsid w:val="009A64F6"/>
    <w:rsid w:val="009A7733"/>
    <w:rsid w:val="009A7AB0"/>
    <w:rsid w:val="009B006E"/>
    <w:rsid w:val="009B1531"/>
    <w:rsid w:val="009B25B5"/>
    <w:rsid w:val="009B2B31"/>
    <w:rsid w:val="009B3061"/>
    <w:rsid w:val="009B3C7C"/>
    <w:rsid w:val="009B426F"/>
    <w:rsid w:val="009B4F3F"/>
    <w:rsid w:val="009B6493"/>
    <w:rsid w:val="009C2380"/>
    <w:rsid w:val="009C2D8C"/>
    <w:rsid w:val="009C495D"/>
    <w:rsid w:val="009C6040"/>
    <w:rsid w:val="009C76C3"/>
    <w:rsid w:val="009D140E"/>
    <w:rsid w:val="009D18A6"/>
    <w:rsid w:val="009D2F37"/>
    <w:rsid w:val="009D3FEE"/>
    <w:rsid w:val="009D401A"/>
    <w:rsid w:val="009D41B4"/>
    <w:rsid w:val="009D47D5"/>
    <w:rsid w:val="009D48F5"/>
    <w:rsid w:val="009D5503"/>
    <w:rsid w:val="009D55B2"/>
    <w:rsid w:val="009D5F7A"/>
    <w:rsid w:val="009D6C42"/>
    <w:rsid w:val="009D716B"/>
    <w:rsid w:val="009E0B73"/>
    <w:rsid w:val="009E170E"/>
    <w:rsid w:val="009E1FFB"/>
    <w:rsid w:val="009E2AAD"/>
    <w:rsid w:val="009E2BCA"/>
    <w:rsid w:val="009E3F07"/>
    <w:rsid w:val="009E4104"/>
    <w:rsid w:val="009E469D"/>
    <w:rsid w:val="009E6723"/>
    <w:rsid w:val="009E68B5"/>
    <w:rsid w:val="009E7027"/>
    <w:rsid w:val="009E70BF"/>
    <w:rsid w:val="009E7B93"/>
    <w:rsid w:val="009F1616"/>
    <w:rsid w:val="009F39C8"/>
    <w:rsid w:val="009F421F"/>
    <w:rsid w:val="009F5C44"/>
    <w:rsid w:val="009F61AE"/>
    <w:rsid w:val="009F6298"/>
    <w:rsid w:val="009F6897"/>
    <w:rsid w:val="00A01972"/>
    <w:rsid w:val="00A01AC2"/>
    <w:rsid w:val="00A02A6B"/>
    <w:rsid w:val="00A031C1"/>
    <w:rsid w:val="00A06500"/>
    <w:rsid w:val="00A069DB"/>
    <w:rsid w:val="00A07615"/>
    <w:rsid w:val="00A07C79"/>
    <w:rsid w:val="00A104DB"/>
    <w:rsid w:val="00A10719"/>
    <w:rsid w:val="00A10864"/>
    <w:rsid w:val="00A11ACC"/>
    <w:rsid w:val="00A138DD"/>
    <w:rsid w:val="00A13D7F"/>
    <w:rsid w:val="00A140A6"/>
    <w:rsid w:val="00A141F4"/>
    <w:rsid w:val="00A14A5E"/>
    <w:rsid w:val="00A1573F"/>
    <w:rsid w:val="00A15DA7"/>
    <w:rsid w:val="00A16200"/>
    <w:rsid w:val="00A176E3"/>
    <w:rsid w:val="00A17FE0"/>
    <w:rsid w:val="00A20791"/>
    <w:rsid w:val="00A24DEC"/>
    <w:rsid w:val="00A2530B"/>
    <w:rsid w:val="00A26C32"/>
    <w:rsid w:val="00A27350"/>
    <w:rsid w:val="00A27635"/>
    <w:rsid w:val="00A301F1"/>
    <w:rsid w:val="00A30A0F"/>
    <w:rsid w:val="00A316BD"/>
    <w:rsid w:val="00A331A3"/>
    <w:rsid w:val="00A33505"/>
    <w:rsid w:val="00A4149F"/>
    <w:rsid w:val="00A41E08"/>
    <w:rsid w:val="00A43B98"/>
    <w:rsid w:val="00A44055"/>
    <w:rsid w:val="00A44479"/>
    <w:rsid w:val="00A450F0"/>
    <w:rsid w:val="00A460F4"/>
    <w:rsid w:val="00A46203"/>
    <w:rsid w:val="00A46882"/>
    <w:rsid w:val="00A4756E"/>
    <w:rsid w:val="00A50136"/>
    <w:rsid w:val="00A50239"/>
    <w:rsid w:val="00A50C73"/>
    <w:rsid w:val="00A5360D"/>
    <w:rsid w:val="00A53C83"/>
    <w:rsid w:val="00A543AD"/>
    <w:rsid w:val="00A564DB"/>
    <w:rsid w:val="00A567ED"/>
    <w:rsid w:val="00A56D2C"/>
    <w:rsid w:val="00A57A8D"/>
    <w:rsid w:val="00A60B71"/>
    <w:rsid w:val="00A61EAB"/>
    <w:rsid w:val="00A6214B"/>
    <w:rsid w:val="00A62255"/>
    <w:rsid w:val="00A62506"/>
    <w:rsid w:val="00A63969"/>
    <w:rsid w:val="00A63BD8"/>
    <w:rsid w:val="00A65068"/>
    <w:rsid w:val="00A651E7"/>
    <w:rsid w:val="00A66D49"/>
    <w:rsid w:val="00A67AE9"/>
    <w:rsid w:val="00A7048D"/>
    <w:rsid w:val="00A712BB"/>
    <w:rsid w:val="00A725FD"/>
    <w:rsid w:val="00A72810"/>
    <w:rsid w:val="00A73931"/>
    <w:rsid w:val="00A74BC9"/>
    <w:rsid w:val="00A74FB6"/>
    <w:rsid w:val="00A752A1"/>
    <w:rsid w:val="00A75BEA"/>
    <w:rsid w:val="00A81301"/>
    <w:rsid w:val="00A83F56"/>
    <w:rsid w:val="00A85B9C"/>
    <w:rsid w:val="00A86013"/>
    <w:rsid w:val="00A86986"/>
    <w:rsid w:val="00A90228"/>
    <w:rsid w:val="00A9122B"/>
    <w:rsid w:val="00A9135E"/>
    <w:rsid w:val="00A91681"/>
    <w:rsid w:val="00A92504"/>
    <w:rsid w:val="00A925E8"/>
    <w:rsid w:val="00A93326"/>
    <w:rsid w:val="00A9497E"/>
    <w:rsid w:val="00A9611B"/>
    <w:rsid w:val="00A9669C"/>
    <w:rsid w:val="00A96903"/>
    <w:rsid w:val="00AA0090"/>
    <w:rsid w:val="00AA02FE"/>
    <w:rsid w:val="00AA3ADF"/>
    <w:rsid w:val="00AA61E8"/>
    <w:rsid w:val="00AA6962"/>
    <w:rsid w:val="00AA7A9A"/>
    <w:rsid w:val="00AA7FEF"/>
    <w:rsid w:val="00AB0156"/>
    <w:rsid w:val="00AB40A3"/>
    <w:rsid w:val="00AB45C3"/>
    <w:rsid w:val="00AB4C6A"/>
    <w:rsid w:val="00AB4FEA"/>
    <w:rsid w:val="00AB55B3"/>
    <w:rsid w:val="00AB5C44"/>
    <w:rsid w:val="00AB5F16"/>
    <w:rsid w:val="00AB6DEA"/>
    <w:rsid w:val="00AB7D78"/>
    <w:rsid w:val="00AC0A2D"/>
    <w:rsid w:val="00AC15A0"/>
    <w:rsid w:val="00AC2593"/>
    <w:rsid w:val="00AC2892"/>
    <w:rsid w:val="00AC37A9"/>
    <w:rsid w:val="00AC6088"/>
    <w:rsid w:val="00AD0A0B"/>
    <w:rsid w:val="00AD3D61"/>
    <w:rsid w:val="00AD581C"/>
    <w:rsid w:val="00AD64A8"/>
    <w:rsid w:val="00AD6FBB"/>
    <w:rsid w:val="00AD743B"/>
    <w:rsid w:val="00AE0FCB"/>
    <w:rsid w:val="00AE22B2"/>
    <w:rsid w:val="00AE5954"/>
    <w:rsid w:val="00AE7550"/>
    <w:rsid w:val="00AF0338"/>
    <w:rsid w:val="00AF25B4"/>
    <w:rsid w:val="00AF3272"/>
    <w:rsid w:val="00AF4DAB"/>
    <w:rsid w:val="00AF7AD7"/>
    <w:rsid w:val="00B002EC"/>
    <w:rsid w:val="00B005DB"/>
    <w:rsid w:val="00B00E88"/>
    <w:rsid w:val="00B02A8E"/>
    <w:rsid w:val="00B02B2E"/>
    <w:rsid w:val="00B03CDA"/>
    <w:rsid w:val="00B0431D"/>
    <w:rsid w:val="00B05A14"/>
    <w:rsid w:val="00B067F7"/>
    <w:rsid w:val="00B1039D"/>
    <w:rsid w:val="00B10B36"/>
    <w:rsid w:val="00B110C9"/>
    <w:rsid w:val="00B11D41"/>
    <w:rsid w:val="00B12307"/>
    <w:rsid w:val="00B12971"/>
    <w:rsid w:val="00B1375D"/>
    <w:rsid w:val="00B13AF8"/>
    <w:rsid w:val="00B14789"/>
    <w:rsid w:val="00B15754"/>
    <w:rsid w:val="00B1686A"/>
    <w:rsid w:val="00B16943"/>
    <w:rsid w:val="00B17A5A"/>
    <w:rsid w:val="00B206BD"/>
    <w:rsid w:val="00B22874"/>
    <w:rsid w:val="00B2343D"/>
    <w:rsid w:val="00B23451"/>
    <w:rsid w:val="00B23A22"/>
    <w:rsid w:val="00B23E16"/>
    <w:rsid w:val="00B24CF3"/>
    <w:rsid w:val="00B25328"/>
    <w:rsid w:val="00B25D32"/>
    <w:rsid w:val="00B27DA1"/>
    <w:rsid w:val="00B31D93"/>
    <w:rsid w:val="00B32CDE"/>
    <w:rsid w:val="00B33850"/>
    <w:rsid w:val="00B33995"/>
    <w:rsid w:val="00B34511"/>
    <w:rsid w:val="00B346FF"/>
    <w:rsid w:val="00B34DE3"/>
    <w:rsid w:val="00B36804"/>
    <w:rsid w:val="00B36DA7"/>
    <w:rsid w:val="00B36DF7"/>
    <w:rsid w:val="00B41F6D"/>
    <w:rsid w:val="00B42713"/>
    <w:rsid w:val="00B42BD4"/>
    <w:rsid w:val="00B434FC"/>
    <w:rsid w:val="00B4447F"/>
    <w:rsid w:val="00B45370"/>
    <w:rsid w:val="00B467F1"/>
    <w:rsid w:val="00B46F3F"/>
    <w:rsid w:val="00B52123"/>
    <w:rsid w:val="00B5372D"/>
    <w:rsid w:val="00B5491D"/>
    <w:rsid w:val="00B54B53"/>
    <w:rsid w:val="00B55B42"/>
    <w:rsid w:val="00B56D0C"/>
    <w:rsid w:val="00B60818"/>
    <w:rsid w:val="00B61F18"/>
    <w:rsid w:val="00B622A9"/>
    <w:rsid w:val="00B63DDA"/>
    <w:rsid w:val="00B63EC5"/>
    <w:rsid w:val="00B6578E"/>
    <w:rsid w:val="00B670AB"/>
    <w:rsid w:val="00B67235"/>
    <w:rsid w:val="00B67382"/>
    <w:rsid w:val="00B71AF5"/>
    <w:rsid w:val="00B71D07"/>
    <w:rsid w:val="00B743C2"/>
    <w:rsid w:val="00B74765"/>
    <w:rsid w:val="00B74A19"/>
    <w:rsid w:val="00B74A95"/>
    <w:rsid w:val="00B76F01"/>
    <w:rsid w:val="00B80337"/>
    <w:rsid w:val="00B82ABC"/>
    <w:rsid w:val="00B83025"/>
    <w:rsid w:val="00B85521"/>
    <w:rsid w:val="00B85E52"/>
    <w:rsid w:val="00B90D66"/>
    <w:rsid w:val="00B91033"/>
    <w:rsid w:val="00B91AB1"/>
    <w:rsid w:val="00B92973"/>
    <w:rsid w:val="00B93FDE"/>
    <w:rsid w:val="00B95884"/>
    <w:rsid w:val="00B96B1F"/>
    <w:rsid w:val="00B96C5D"/>
    <w:rsid w:val="00BA01B9"/>
    <w:rsid w:val="00BA1102"/>
    <w:rsid w:val="00BA1415"/>
    <w:rsid w:val="00BA2686"/>
    <w:rsid w:val="00BA2A2C"/>
    <w:rsid w:val="00BA4092"/>
    <w:rsid w:val="00BA5393"/>
    <w:rsid w:val="00BA64B6"/>
    <w:rsid w:val="00BA6B32"/>
    <w:rsid w:val="00BA7809"/>
    <w:rsid w:val="00BB00A6"/>
    <w:rsid w:val="00BB23F3"/>
    <w:rsid w:val="00BB312B"/>
    <w:rsid w:val="00BB3A1C"/>
    <w:rsid w:val="00BB65CB"/>
    <w:rsid w:val="00BB785A"/>
    <w:rsid w:val="00BC19CB"/>
    <w:rsid w:val="00BC339C"/>
    <w:rsid w:val="00BC3D69"/>
    <w:rsid w:val="00BC6AF5"/>
    <w:rsid w:val="00BD09D9"/>
    <w:rsid w:val="00BD1579"/>
    <w:rsid w:val="00BD1C81"/>
    <w:rsid w:val="00BD2773"/>
    <w:rsid w:val="00BD346D"/>
    <w:rsid w:val="00BD3E2A"/>
    <w:rsid w:val="00BD5F8A"/>
    <w:rsid w:val="00BD703D"/>
    <w:rsid w:val="00BE0238"/>
    <w:rsid w:val="00BE0A1E"/>
    <w:rsid w:val="00BE5B9A"/>
    <w:rsid w:val="00BE72D4"/>
    <w:rsid w:val="00BE77BD"/>
    <w:rsid w:val="00BE7A54"/>
    <w:rsid w:val="00BF07A2"/>
    <w:rsid w:val="00BF4E4C"/>
    <w:rsid w:val="00BF70AA"/>
    <w:rsid w:val="00BF77EB"/>
    <w:rsid w:val="00BF7F90"/>
    <w:rsid w:val="00C013D0"/>
    <w:rsid w:val="00C01F90"/>
    <w:rsid w:val="00C0284A"/>
    <w:rsid w:val="00C03B33"/>
    <w:rsid w:val="00C0436B"/>
    <w:rsid w:val="00C04F7D"/>
    <w:rsid w:val="00C06504"/>
    <w:rsid w:val="00C06F0A"/>
    <w:rsid w:val="00C11A65"/>
    <w:rsid w:val="00C12E73"/>
    <w:rsid w:val="00C13CDE"/>
    <w:rsid w:val="00C14B5F"/>
    <w:rsid w:val="00C15E56"/>
    <w:rsid w:val="00C16947"/>
    <w:rsid w:val="00C17246"/>
    <w:rsid w:val="00C2010C"/>
    <w:rsid w:val="00C209AD"/>
    <w:rsid w:val="00C20AD7"/>
    <w:rsid w:val="00C20F02"/>
    <w:rsid w:val="00C21E8F"/>
    <w:rsid w:val="00C2365C"/>
    <w:rsid w:val="00C249FB"/>
    <w:rsid w:val="00C25D56"/>
    <w:rsid w:val="00C26DD5"/>
    <w:rsid w:val="00C30064"/>
    <w:rsid w:val="00C316F9"/>
    <w:rsid w:val="00C31DDB"/>
    <w:rsid w:val="00C3255C"/>
    <w:rsid w:val="00C32B2C"/>
    <w:rsid w:val="00C33FB5"/>
    <w:rsid w:val="00C3516C"/>
    <w:rsid w:val="00C37631"/>
    <w:rsid w:val="00C4006C"/>
    <w:rsid w:val="00C40E4C"/>
    <w:rsid w:val="00C42329"/>
    <w:rsid w:val="00C42537"/>
    <w:rsid w:val="00C428BF"/>
    <w:rsid w:val="00C432AC"/>
    <w:rsid w:val="00C443DC"/>
    <w:rsid w:val="00C464B8"/>
    <w:rsid w:val="00C4719B"/>
    <w:rsid w:val="00C47B2E"/>
    <w:rsid w:val="00C5027A"/>
    <w:rsid w:val="00C51198"/>
    <w:rsid w:val="00C5148D"/>
    <w:rsid w:val="00C529CA"/>
    <w:rsid w:val="00C54400"/>
    <w:rsid w:val="00C56F55"/>
    <w:rsid w:val="00C57BFF"/>
    <w:rsid w:val="00C61354"/>
    <w:rsid w:val="00C63005"/>
    <w:rsid w:val="00C63AE8"/>
    <w:rsid w:val="00C63DEA"/>
    <w:rsid w:val="00C65979"/>
    <w:rsid w:val="00C65C09"/>
    <w:rsid w:val="00C65D3E"/>
    <w:rsid w:val="00C65E21"/>
    <w:rsid w:val="00C67027"/>
    <w:rsid w:val="00C700CD"/>
    <w:rsid w:val="00C709DA"/>
    <w:rsid w:val="00C73152"/>
    <w:rsid w:val="00C7650D"/>
    <w:rsid w:val="00C7698E"/>
    <w:rsid w:val="00C776CA"/>
    <w:rsid w:val="00C8064C"/>
    <w:rsid w:val="00C8106D"/>
    <w:rsid w:val="00C82833"/>
    <w:rsid w:val="00C8446F"/>
    <w:rsid w:val="00C84CAB"/>
    <w:rsid w:val="00C856C6"/>
    <w:rsid w:val="00C86887"/>
    <w:rsid w:val="00C86F7D"/>
    <w:rsid w:val="00C875CB"/>
    <w:rsid w:val="00C877B7"/>
    <w:rsid w:val="00C90575"/>
    <w:rsid w:val="00C905F6"/>
    <w:rsid w:val="00C90B22"/>
    <w:rsid w:val="00C92430"/>
    <w:rsid w:val="00C94460"/>
    <w:rsid w:val="00C971E4"/>
    <w:rsid w:val="00C97EA2"/>
    <w:rsid w:val="00CA13FE"/>
    <w:rsid w:val="00CA196F"/>
    <w:rsid w:val="00CA1AA0"/>
    <w:rsid w:val="00CA3CF4"/>
    <w:rsid w:val="00CA3DD5"/>
    <w:rsid w:val="00CA4359"/>
    <w:rsid w:val="00CA50FE"/>
    <w:rsid w:val="00CA526D"/>
    <w:rsid w:val="00CA7098"/>
    <w:rsid w:val="00CB18D2"/>
    <w:rsid w:val="00CB22B2"/>
    <w:rsid w:val="00CB26A0"/>
    <w:rsid w:val="00CB4C18"/>
    <w:rsid w:val="00CB60F8"/>
    <w:rsid w:val="00CB6AAE"/>
    <w:rsid w:val="00CB7311"/>
    <w:rsid w:val="00CC0782"/>
    <w:rsid w:val="00CC07DF"/>
    <w:rsid w:val="00CC1558"/>
    <w:rsid w:val="00CC2547"/>
    <w:rsid w:val="00CC2893"/>
    <w:rsid w:val="00CC2DBF"/>
    <w:rsid w:val="00CC3332"/>
    <w:rsid w:val="00CC3FFA"/>
    <w:rsid w:val="00CC5E05"/>
    <w:rsid w:val="00CC6036"/>
    <w:rsid w:val="00CC69D7"/>
    <w:rsid w:val="00CD17B2"/>
    <w:rsid w:val="00CD1D4C"/>
    <w:rsid w:val="00CD23EF"/>
    <w:rsid w:val="00CD3672"/>
    <w:rsid w:val="00CD42CA"/>
    <w:rsid w:val="00CD42D0"/>
    <w:rsid w:val="00CD5134"/>
    <w:rsid w:val="00CD54FC"/>
    <w:rsid w:val="00CD559C"/>
    <w:rsid w:val="00CD5852"/>
    <w:rsid w:val="00CE1827"/>
    <w:rsid w:val="00CE1AE1"/>
    <w:rsid w:val="00CE2E0C"/>
    <w:rsid w:val="00CE4EEC"/>
    <w:rsid w:val="00CE515A"/>
    <w:rsid w:val="00CE5D7C"/>
    <w:rsid w:val="00CE6897"/>
    <w:rsid w:val="00CE6B62"/>
    <w:rsid w:val="00CE760E"/>
    <w:rsid w:val="00CE7EBB"/>
    <w:rsid w:val="00CF1116"/>
    <w:rsid w:val="00CF1225"/>
    <w:rsid w:val="00CF14FE"/>
    <w:rsid w:val="00CF1CC4"/>
    <w:rsid w:val="00CF2427"/>
    <w:rsid w:val="00CF402B"/>
    <w:rsid w:val="00CF5AE9"/>
    <w:rsid w:val="00CF652C"/>
    <w:rsid w:val="00D00706"/>
    <w:rsid w:val="00D01605"/>
    <w:rsid w:val="00D017BC"/>
    <w:rsid w:val="00D02222"/>
    <w:rsid w:val="00D025FE"/>
    <w:rsid w:val="00D0434B"/>
    <w:rsid w:val="00D048FA"/>
    <w:rsid w:val="00D04DFE"/>
    <w:rsid w:val="00D07D15"/>
    <w:rsid w:val="00D10005"/>
    <w:rsid w:val="00D106E8"/>
    <w:rsid w:val="00D109C0"/>
    <w:rsid w:val="00D10B92"/>
    <w:rsid w:val="00D1311F"/>
    <w:rsid w:val="00D134C5"/>
    <w:rsid w:val="00D1368B"/>
    <w:rsid w:val="00D221AD"/>
    <w:rsid w:val="00D22240"/>
    <w:rsid w:val="00D2635B"/>
    <w:rsid w:val="00D263D8"/>
    <w:rsid w:val="00D26AEE"/>
    <w:rsid w:val="00D26C45"/>
    <w:rsid w:val="00D3068B"/>
    <w:rsid w:val="00D31232"/>
    <w:rsid w:val="00D31233"/>
    <w:rsid w:val="00D315A3"/>
    <w:rsid w:val="00D330C3"/>
    <w:rsid w:val="00D339B9"/>
    <w:rsid w:val="00D345AD"/>
    <w:rsid w:val="00D351F4"/>
    <w:rsid w:val="00D36595"/>
    <w:rsid w:val="00D40142"/>
    <w:rsid w:val="00D40571"/>
    <w:rsid w:val="00D41AC7"/>
    <w:rsid w:val="00D41F50"/>
    <w:rsid w:val="00D42398"/>
    <w:rsid w:val="00D443E4"/>
    <w:rsid w:val="00D4545A"/>
    <w:rsid w:val="00D45620"/>
    <w:rsid w:val="00D45E90"/>
    <w:rsid w:val="00D47473"/>
    <w:rsid w:val="00D47C6E"/>
    <w:rsid w:val="00D5038A"/>
    <w:rsid w:val="00D5057A"/>
    <w:rsid w:val="00D50590"/>
    <w:rsid w:val="00D50F0A"/>
    <w:rsid w:val="00D51F38"/>
    <w:rsid w:val="00D53CF6"/>
    <w:rsid w:val="00D54009"/>
    <w:rsid w:val="00D56768"/>
    <w:rsid w:val="00D57321"/>
    <w:rsid w:val="00D57E81"/>
    <w:rsid w:val="00D60174"/>
    <w:rsid w:val="00D604B7"/>
    <w:rsid w:val="00D60C03"/>
    <w:rsid w:val="00D62481"/>
    <w:rsid w:val="00D62529"/>
    <w:rsid w:val="00D628E1"/>
    <w:rsid w:val="00D62CCE"/>
    <w:rsid w:val="00D641DC"/>
    <w:rsid w:val="00D64FA6"/>
    <w:rsid w:val="00D65108"/>
    <w:rsid w:val="00D65FF5"/>
    <w:rsid w:val="00D6668B"/>
    <w:rsid w:val="00D700C8"/>
    <w:rsid w:val="00D70A01"/>
    <w:rsid w:val="00D70F36"/>
    <w:rsid w:val="00D710C9"/>
    <w:rsid w:val="00D71A75"/>
    <w:rsid w:val="00D71BEB"/>
    <w:rsid w:val="00D71E01"/>
    <w:rsid w:val="00D72565"/>
    <w:rsid w:val="00D731CB"/>
    <w:rsid w:val="00D738F0"/>
    <w:rsid w:val="00D73D60"/>
    <w:rsid w:val="00D74601"/>
    <w:rsid w:val="00D74815"/>
    <w:rsid w:val="00D74924"/>
    <w:rsid w:val="00D762C4"/>
    <w:rsid w:val="00D76CF0"/>
    <w:rsid w:val="00D808E5"/>
    <w:rsid w:val="00D81283"/>
    <w:rsid w:val="00D82086"/>
    <w:rsid w:val="00D83434"/>
    <w:rsid w:val="00D85E6E"/>
    <w:rsid w:val="00D8621A"/>
    <w:rsid w:val="00D90098"/>
    <w:rsid w:val="00D90880"/>
    <w:rsid w:val="00D90CE4"/>
    <w:rsid w:val="00D945CE"/>
    <w:rsid w:val="00D95AC5"/>
    <w:rsid w:val="00DA5282"/>
    <w:rsid w:val="00DA5F40"/>
    <w:rsid w:val="00DB1074"/>
    <w:rsid w:val="00DB10A8"/>
    <w:rsid w:val="00DB1181"/>
    <w:rsid w:val="00DB43A2"/>
    <w:rsid w:val="00DB73EB"/>
    <w:rsid w:val="00DB7699"/>
    <w:rsid w:val="00DC06E2"/>
    <w:rsid w:val="00DC0A6C"/>
    <w:rsid w:val="00DC1A2A"/>
    <w:rsid w:val="00DC3497"/>
    <w:rsid w:val="00DC4D2E"/>
    <w:rsid w:val="00DC52C2"/>
    <w:rsid w:val="00DC57AB"/>
    <w:rsid w:val="00DC6607"/>
    <w:rsid w:val="00DC7053"/>
    <w:rsid w:val="00DD09C4"/>
    <w:rsid w:val="00DD0FC3"/>
    <w:rsid w:val="00DD1687"/>
    <w:rsid w:val="00DD2F39"/>
    <w:rsid w:val="00DD3D8D"/>
    <w:rsid w:val="00DD4599"/>
    <w:rsid w:val="00DD491C"/>
    <w:rsid w:val="00DD4EBA"/>
    <w:rsid w:val="00DD5BF7"/>
    <w:rsid w:val="00DD5D5D"/>
    <w:rsid w:val="00DD7531"/>
    <w:rsid w:val="00DE1794"/>
    <w:rsid w:val="00DE182A"/>
    <w:rsid w:val="00DE1964"/>
    <w:rsid w:val="00DE1C9C"/>
    <w:rsid w:val="00DE38A5"/>
    <w:rsid w:val="00DE3A3F"/>
    <w:rsid w:val="00DE44EC"/>
    <w:rsid w:val="00DE5B9B"/>
    <w:rsid w:val="00DE64D8"/>
    <w:rsid w:val="00DE6CE9"/>
    <w:rsid w:val="00DF01FB"/>
    <w:rsid w:val="00DF0A36"/>
    <w:rsid w:val="00DF133C"/>
    <w:rsid w:val="00DF35BB"/>
    <w:rsid w:val="00DF43D1"/>
    <w:rsid w:val="00DF675A"/>
    <w:rsid w:val="00DF6B6E"/>
    <w:rsid w:val="00DF773D"/>
    <w:rsid w:val="00E012BF"/>
    <w:rsid w:val="00E01646"/>
    <w:rsid w:val="00E023E0"/>
    <w:rsid w:val="00E03AED"/>
    <w:rsid w:val="00E0502A"/>
    <w:rsid w:val="00E05101"/>
    <w:rsid w:val="00E06592"/>
    <w:rsid w:val="00E07751"/>
    <w:rsid w:val="00E129B8"/>
    <w:rsid w:val="00E133EC"/>
    <w:rsid w:val="00E137F1"/>
    <w:rsid w:val="00E151AE"/>
    <w:rsid w:val="00E15291"/>
    <w:rsid w:val="00E15655"/>
    <w:rsid w:val="00E162D5"/>
    <w:rsid w:val="00E167C8"/>
    <w:rsid w:val="00E16B18"/>
    <w:rsid w:val="00E20379"/>
    <w:rsid w:val="00E2292E"/>
    <w:rsid w:val="00E229DA"/>
    <w:rsid w:val="00E23C3F"/>
    <w:rsid w:val="00E24B19"/>
    <w:rsid w:val="00E26A6A"/>
    <w:rsid w:val="00E26ED7"/>
    <w:rsid w:val="00E306EE"/>
    <w:rsid w:val="00E30B94"/>
    <w:rsid w:val="00E316C9"/>
    <w:rsid w:val="00E328DD"/>
    <w:rsid w:val="00E33486"/>
    <w:rsid w:val="00E334BD"/>
    <w:rsid w:val="00E3413C"/>
    <w:rsid w:val="00E3452A"/>
    <w:rsid w:val="00E35AF0"/>
    <w:rsid w:val="00E36134"/>
    <w:rsid w:val="00E41319"/>
    <w:rsid w:val="00E4156E"/>
    <w:rsid w:val="00E415EE"/>
    <w:rsid w:val="00E41823"/>
    <w:rsid w:val="00E4193F"/>
    <w:rsid w:val="00E41F2B"/>
    <w:rsid w:val="00E44595"/>
    <w:rsid w:val="00E45322"/>
    <w:rsid w:val="00E45D24"/>
    <w:rsid w:val="00E4640B"/>
    <w:rsid w:val="00E464D0"/>
    <w:rsid w:val="00E474F2"/>
    <w:rsid w:val="00E50EE9"/>
    <w:rsid w:val="00E52C75"/>
    <w:rsid w:val="00E53514"/>
    <w:rsid w:val="00E53836"/>
    <w:rsid w:val="00E55511"/>
    <w:rsid w:val="00E557A2"/>
    <w:rsid w:val="00E55C22"/>
    <w:rsid w:val="00E560D5"/>
    <w:rsid w:val="00E56A0D"/>
    <w:rsid w:val="00E57401"/>
    <w:rsid w:val="00E57770"/>
    <w:rsid w:val="00E57A49"/>
    <w:rsid w:val="00E60495"/>
    <w:rsid w:val="00E635F7"/>
    <w:rsid w:val="00E63C24"/>
    <w:rsid w:val="00E657C9"/>
    <w:rsid w:val="00E66419"/>
    <w:rsid w:val="00E6760E"/>
    <w:rsid w:val="00E67C00"/>
    <w:rsid w:val="00E67F40"/>
    <w:rsid w:val="00E737CD"/>
    <w:rsid w:val="00E73AEE"/>
    <w:rsid w:val="00E73B36"/>
    <w:rsid w:val="00E73E36"/>
    <w:rsid w:val="00E74175"/>
    <w:rsid w:val="00E745F9"/>
    <w:rsid w:val="00E74C87"/>
    <w:rsid w:val="00E758E9"/>
    <w:rsid w:val="00E75D95"/>
    <w:rsid w:val="00E76D78"/>
    <w:rsid w:val="00E80793"/>
    <w:rsid w:val="00E80EEF"/>
    <w:rsid w:val="00E820AB"/>
    <w:rsid w:val="00E83D96"/>
    <w:rsid w:val="00E867FC"/>
    <w:rsid w:val="00E8730A"/>
    <w:rsid w:val="00E90DD5"/>
    <w:rsid w:val="00E910B6"/>
    <w:rsid w:val="00E913E5"/>
    <w:rsid w:val="00E91551"/>
    <w:rsid w:val="00E9230D"/>
    <w:rsid w:val="00E937F5"/>
    <w:rsid w:val="00E94BC8"/>
    <w:rsid w:val="00E9505E"/>
    <w:rsid w:val="00E9590F"/>
    <w:rsid w:val="00E96057"/>
    <w:rsid w:val="00E971E3"/>
    <w:rsid w:val="00EA0954"/>
    <w:rsid w:val="00EA1037"/>
    <w:rsid w:val="00EA3083"/>
    <w:rsid w:val="00EA56B3"/>
    <w:rsid w:val="00EA75AC"/>
    <w:rsid w:val="00EB0196"/>
    <w:rsid w:val="00EB3584"/>
    <w:rsid w:val="00EB3B89"/>
    <w:rsid w:val="00EB4053"/>
    <w:rsid w:val="00EB4430"/>
    <w:rsid w:val="00EB78EC"/>
    <w:rsid w:val="00EB7B5D"/>
    <w:rsid w:val="00EC1DC0"/>
    <w:rsid w:val="00EC4AE8"/>
    <w:rsid w:val="00EC4C02"/>
    <w:rsid w:val="00EC5DFD"/>
    <w:rsid w:val="00EC5E63"/>
    <w:rsid w:val="00EC6002"/>
    <w:rsid w:val="00EC62B1"/>
    <w:rsid w:val="00EC6465"/>
    <w:rsid w:val="00EC693C"/>
    <w:rsid w:val="00EC6B1F"/>
    <w:rsid w:val="00EC6E09"/>
    <w:rsid w:val="00ED01CA"/>
    <w:rsid w:val="00ED134C"/>
    <w:rsid w:val="00ED3279"/>
    <w:rsid w:val="00ED3771"/>
    <w:rsid w:val="00ED4BB5"/>
    <w:rsid w:val="00ED62F6"/>
    <w:rsid w:val="00ED6597"/>
    <w:rsid w:val="00ED6941"/>
    <w:rsid w:val="00ED6BDC"/>
    <w:rsid w:val="00EE0089"/>
    <w:rsid w:val="00EE0C63"/>
    <w:rsid w:val="00EE0D0C"/>
    <w:rsid w:val="00EE16FA"/>
    <w:rsid w:val="00EE1882"/>
    <w:rsid w:val="00EE1B53"/>
    <w:rsid w:val="00EE289D"/>
    <w:rsid w:val="00EE2CB7"/>
    <w:rsid w:val="00EE335A"/>
    <w:rsid w:val="00EE3EEE"/>
    <w:rsid w:val="00EE4DE5"/>
    <w:rsid w:val="00EE5B0B"/>
    <w:rsid w:val="00EE6C65"/>
    <w:rsid w:val="00EE6E22"/>
    <w:rsid w:val="00EE6E7A"/>
    <w:rsid w:val="00EF1595"/>
    <w:rsid w:val="00EF1C78"/>
    <w:rsid w:val="00EF449C"/>
    <w:rsid w:val="00EF5D3D"/>
    <w:rsid w:val="00EF63BE"/>
    <w:rsid w:val="00EF7007"/>
    <w:rsid w:val="00F01B7F"/>
    <w:rsid w:val="00F027F2"/>
    <w:rsid w:val="00F02AEC"/>
    <w:rsid w:val="00F043A5"/>
    <w:rsid w:val="00F07227"/>
    <w:rsid w:val="00F10255"/>
    <w:rsid w:val="00F11346"/>
    <w:rsid w:val="00F11B73"/>
    <w:rsid w:val="00F12036"/>
    <w:rsid w:val="00F12B63"/>
    <w:rsid w:val="00F135D3"/>
    <w:rsid w:val="00F1723D"/>
    <w:rsid w:val="00F1749F"/>
    <w:rsid w:val="00F17DFE"/>
    <w:rsid w:val="00F2018B"/>
    <w:rsid w:val="00F20B03"/>
    <w:rsid w:val="00F213FD"/>
    <w:rsid w:val="00F23097"/>
    <w:rsid w:val="00F237D5"/>
    <w:rsid w:val="00F24CEB"/>
    <w:rsid w:val="00F26F05"/>
    <w:rsid w:val="00F308F1"/>
    <w:rsid w:val="00F32305"/>
    <w:rsid w:val="00F328B2"/>
    <w:rsid w:val="00F33733"/>
    <w:rsid w:val="00F34340"/>
    <w:rsid w:val="00F343CC"/>
    <w:rsid w:val="00F34556"/>
    <w:rsid w:val="00F34849"/>
    <w:rsid w:val="00F34A05"/>
    <w:rsid w:val="00F35A77"/>
    <w:rsid w:val="00F414BF"/>
    <w:rsid w:val="00F4220D"/>
    <w:rsid w:val="00F42CDE"/>
    <w:rsid w:val="00F43323"/>
    <w:rsid w:val="00F43EB1"/>
    <w:rsid w:val="00F441B1"/>
    <w:rsid w:val="00F45863"/>
    <w:rsid w:val="00F45905"/>
    <w:rsid w:val="00F46857"/>
    <w:rsid w:val="00F47275"/>
    <w:rsid w:val="00F47596"/>
    <w:rsid w:val="00F50EE4"/>
    <w:rsid w:val="00F515A2"/>
    <w:rsid w:val="00F51D80"/>
    <w:rsid w:val="00F51FEE"/>
    <w:rsid w:val="00F52C4C"/>
    <w:rsid w:val="00F54284"/>
    <w:rsid w:val="00F551D9"/>
    <w:rsid w:val="00F55933"/>
    <w:rsid w:val="00F55A55"/>
    <w:rsid w:val="00F572C3"/>
    <w:rsid w:val="00F625AA"/>
    <w:rsid w:val="00F6513D"/>
    <w:rsid w:val="00F65646"/>
    <w:rsid w:val="00F66014"/>
    <w:rsid w:val="00F6785C"/>
    <w:rsid w:val="00F67A64"/>
    <w:rsid w:val="00F7005E"/>
    <w:rsid w:val="00F7096D"/>
    <w:rsid w:val="00F7185A"/>
    <w:rsid w:val="00F71DDB"/>
    <w:rsid w:val="00F73714"/>
    <w:rsid w:val="00F80C3F"/>
    <w:rsid w:val="00F81ADC"/>
    <w:rsid w:val="00F84887"/>
    <w:rsid w:val="00F85628"/>
    <w:rsid w:val="00F85D60"/>
    <w:rsid w:val="00F860D5"/>
    <w:rsid w:val="00F86655"/>
    <w:rsid w:val="00F86A5A"/>
    <w:rsid w:val="00F8741D"/>
    <w:rsid w:val="00F87979"/>
    <w:rsid w:val="00F87AC2"/>
    <w:rsid w:val="00F87D63"/>
    <w:rsid w:val="00F900B7"/>
    <w:rsid w:val="00F91B9D"/>
    <w:rsid w:val="00F91FB2"/>
    <w:rsid w:val="00F923FF"/>
    <w:rsid w:val="00F92645"/>
    <w:rsid w:val="00F929DC"/>
    <w:rsid w:val="00F92B09"/>
    <w:rsid w:val="00F94C36"/>
    <w:rsid w:val="00F95760"/>
    <w:rsid w:val="00F95B3A"/>
    <w:rsid w:val="00F96A99"/>
    <w:rsid w:val="00FA14C4"/>
    <w:rsid w:val="00FA2535"/>
    <w:rsid w:val="00FA2669"/>
    <w:rsid w:val="00FA2C93"/>
    <w:rsid w:val="00FA36DB"/>
    <w:rsid w:val="00FA5289"/>
    <w:rsid w:val="00FA5D3F"/>
    <w:rsid w:val="00FB0398"/>
    <w:rsid w:val="00FB0A75"/>
    <w:rsid w:val="00FB1004"/>
    <w:rsid w:val="00FB15D4"/>
    <w:rsid w:val="00FB2E91"/>
    <w:rsid w:val="00FB471C"/>
    <w:rsid w:val="00FB4A5B"/>
    <w:rsid w:val="00FB56DC"/>
    <w:rsid w:val="00FB598F"/>
    <w:rsid w:val="00FB5D5E"/>
    <w:rsid w:val="00FB616C"/>
    <w:rsid w:val="00FB657E"/>
    <w:rsid w:val="00FB6C3F"/>
    <w:rsid w:val="00FB7123"/>
    <w:rsid w:val="00FB7FD7"/>
    <w:rsid w:val="00FC0232"/>
    <w:rsid w:val="00FC0291"/>
    <w:rsid w:val="00FC0417"/>
    <w:rsid w:val="00FC10C4"/>
    <w:rsid w:val="00FC1B9D"/>
    <w:rsid w:val="00FC1F05"/>
    <w:rsid w:val="00FC2982"/>
    <w:rsid w:val="00FC2EEA"/>
    <w:rsid w:val="00FC390B"/>
    <w:rsid w:val="00FC43FC"/>
    <w:rsid w:val="00FC5967"/>
    <w:rsid w:val="00FC6301"/>
    <w:rsid w:val="00FC6F80"/>
    <w:rsid w:val="00FC6FBA"/>
    <w:rsid w:val="00FC7B44"/>
    <w:rsid w:val="00FD055E"/>
    <w:rsid w:val="00FD29E7"/>
    <w:rsid w:val="00FD4296"/>
    <w:rsid w:val="00FD5100"/>
    <w:rsid w:val="00FE270E"/>
    <w:rsid w:val="00FE3E57"/>
    <w:rsid w:val="00FE47F2"/>
    <w:rsid w:val="00FE5521"/>
    <w:rsid w:val="00FE6383"/>
    <w:rsid w:val="00FE6AB2"/>
    <w:rsid w:val="00FE6BBE"/>
    <w:rsid w:val="00FE6F8E"/>
    <w:rsid w:val="00FE7CC0"/>
    <w:rsid w:val="00FF0DDF"/>
    <w:rsid w:val="00FF27C5"/>
    <w:rsid w:val="00FF2DD2"/>
    <w:rsid w:val="00FF3356"/>
    <w:rsid w:val="00FF452E"/>
    <w:rsid w:val="00FF4863"/>
    <w:rsid w:val="00FF4DDC"/>
  </w:rsids>
  <m:mathPr>
    <m:mathFont m:val="Cambria Math"/>
    <m:brkBin m:val="before"/>
    <m:brkBinSub m:val="--"/>
    <m:smallFrac m:val="0"/>
    <m:dispDef/>
    <m:lMargin m:val="0"/>
    <m:rMargin m:val="0"/>
    <m:defJc m:val="centerGroup"/>
    <m:wrapIndent m:val="1440"/>
    <m:intLim m:val="subSup"/>
    <m:naryLim m:val="undOvr"/>
  </m:mathPr>
  <w:themeFontLang w:val="de-CH"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832B9"/>
  <w15:docId w15:val="{144D433D-130E-48D3-85AC-7F2D396F8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Standard">
    <w:name w:val="Normal"/>
    <w:qFormat/>
    <w:rsid w:val="0089576A"/>
    <w:pPr>
      <w:spacing w:line="360" w:lineRule="auto"/>
      <w:jc w:val="both"/>
    </w:pPr>
    <w:rPr>
      <w:rFonts w:ascii="Cambria" w:hAnsi="Cambria"/>
    </w:rPr>
  </w:style>
  <w:style w:type="paragraph" w:styleId="berschrift1">
    <w:name w:val="heading 1"/>
    <w:basedOn w:val="Standard"/>
    <w:next w:val="Standard"/>
    <w:link w:val="berschrift1Zchn"/>
    <w:uiPriority w:val="9"/>
    <w:qFormat/>
    <w:rsid w:val="00E4156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80F0C"/>
    <w:pPr>
      <w:keepNext/>
      <w:keepLines/>
      <w:numPr>
        <w:ilvl w:val="1"/>
        <w:numId w:val="1"/>
      </w:numPr>
      <w:spacing w:before="480" w:after="12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60C03"/>
    <w:pPr>
      <w:keepNext/>
      <w:keepLines/>
      <w:numPr>
        <w:ilvl w:val="2"/>
        <w:numId w:val="1"/>
      </w:numPr>
      <w:spacing w:before="240" w:after="12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9864CA"/>
    <w:pPr>
      <w:keepNext/>
      <w:keepLines/>
      <w:numPr>
        <w:numId w:val="4"/>
      </w:numPr>
      <w:spacing w:before="240" w:after="0"/>
      <w:outlineLvl w:val="3"/>
    </w:pPr>
    <w:rPr>
      <w:rFonts w:asciiTheme="majorHAnsi" w:eastAsiaTheme="majorEastAsia" w:hAnsiTheme="majorHAnsi" w:cstheme="majorBidi"/>
      <w:b/>
      <w:i/>
      <w:iCs/>
      <w:color w:val="2E74B5" w:themeColor="accent1" w:themeShade="BF"/>
    </w:rPr>
  </w:style>
  <w:style w:type="paragraph" w:styleId="berschrift5">
    <w:name w:val="heading 5"/>
    <w:basedOn w:val="Standard"/>
    <w:next w:val="Standard"/>
    <w:link w:val="berschrift5Zchn"/>
    <w:uiPriority w:val="9"/>
    <w:unhideWhenUsed/>
    <w:qFormat/>
    <w:rsid w:val="00FC6FBA"/>
    <w:pPr>
      <w:keepNext/>
      <w:keepLines/>
      <w:numPr>
        <w:numId w:val="3"/>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FC6FB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FC6FB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FC6FB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C6FB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60C0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0C0E"/>
  </w:style>
  <w:style w:type="paragraph" w:styleId="Fuzeile">
    <w:name w:val="footer"/>
    <w:basedOn w:val="Standard"/>
    <w:link w:val="FuzeileZchn"/>
    <w:uiPriority w:val="99"/>
    <w:unhideWhenUsed/>
    <w:rsid w:val="00060C0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0C0E"/>
  </w:style>
  <w:style w:type="table" w:customStyle="1" w:styleId="Gitternetztabelle4Akzent31">
    <w:name w:val="Gitternetztabelle 4 – Akzent 31"/>
    <w:basedOn w:val="NormaleTabelle"/>
    <w:uiPriority w:val="49"/>
    <w:rsid w:val="00490B0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berschrift1Zchn">
    <w:name w:val="Überschrift 1 Zchn"/>
    <w:basedOn w:val="Absatz-Standardschriftart"/>
    <w:link w:val="berschrift1"/>
    <w:uiPriority w:val="9"/>
    <w:rsid w:val="00E4156E"/>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59594A"/>
    <w:pPr>
      <w:pBdr>
        <w:bottom w:val="single" w:sz="4" w:space="1" w:color="auto"/>
      </w:pBdr>
      <w:spacing w:after="240" w:line="240" w:lineRule="auto"/>
      <w:contextualSpacing/>
    </w:pPr>
    <w:rPr>
      <w:rFonts w:asciiTheme="minorHAnsi" w:eastAsiaTheme="majorEastAsia" w:hAnsiTheme="minorHAnsi" w:cstheme="majorBidi"/>
      <w:b/>
      <w:spacing w:val="-10"/>
      <w:kern w:val="28"/>
      <w:sz w:val="30"/>
      <w:szCs w:val="56"/>
    </w:rPr>
  </w:style>
  <w:style w:type="character" w:customStyle="1" w:styleId="TitelZchn">
    <w:name w:val="Titel Zchn"/>
    <w:basedOn w:val="Absatz-Standardschriftart"/>
    <w:link w:val="Titel"/>
    <w:uiPriority w:val="10"/>
    <w:rsid w:val="0059594A"/>
    <w:rPr>
      <w:rFonts w:eastAsiaTheme="majorEastAsia" w:cstheme="majorBidi"/>
      <w:b/>
      <w:spacing w:val="-10"/>
      <w:kern w:val="28"/>
      <w:sz w:val="30"/>
      <w:szCs w:val="56"/>
    </w:rPr>
  </w:style>
  <w:style w:type="character" w:customStyle="1" w:styleId="berschrift2Zchn">
    <w:name w:val="Überschrift 2 Zchn"/>
    <w:basedOn w:val="Absatz-Standardschriftart"/>
    <w:link w:val="berschrift2"/>
    <w:uiPriority w:val="9"/>
    <w:rsid w:val="00380F0C"/>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D60C03"/>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9864CA"/>
    <w:rPr>
      <w:rFonts w:asciiTheme="majorHAnsi" w:eastAsiaTheme="majorEastAsia" w:hAnsiTheme="majorHAnsi" w:cstheme="majorBidi"/>
      <w:b/>
      <w:i/>
      <w:iCs/>
      <w:color w:val="2E74B5" w:themeColor="accent1" w:themeShade="BF"/>
    </w:rPr>
  </w:style>
  <w:style w:type="character" w:customStyle="1" w:styleId="berschrift5Zchn">
    <w:name w:val="Überschrift 5 Zchn"/>
    <w:basedOn w:val="Absatz-Standardschriftart"/>
    <w:link w:val="berschrift5"/>
    <w:uiPriority w:val="9"/>
    <w:rsid w:val="00FC6FBA"/>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FC6FBA"/>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FC6FBA"/>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FC6FB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C6FBA"/>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7E7BC4"/>
    <w:pPr>
      <w:ind w:left="720"/>
      <w:contextualSpacing/>
    </w:pPr>
  </w:style>
  <w:style w:type="table" w:customStyle="1" w:styleId="Gitternetztabelle1hell1">
    <w:name w:val="Gitternetztabelle 1 hell1"/>
    <w:basedOn w:val="NormaleTabelle"/>
    <w:uiPriority w:val="46"/>
    <w:rsid w:val="007E7BC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cPr>
      <w:vAlign w:val="center"/>
    </w:tc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chriftung">
    <w:name w:val="caption"/>
    <w:basedOn w:val="Standard"/>
    <w:next w:val="Standard"/>
    <w:uiPriority w:val="35"/>
    <w:unhideWhenUsed/>
    <w:qFormat/>
    <w:rsid w:val="006F5462"/>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09619D"/>
    <w:rPr>
      <w:color w:val="0563C1" w:themeColor="hyperlink"/>
      <w:u w:val="single"/>
    </w:rPr>
  </w:style>
  <w:style w:type="paragraph" w:styleId="Abbildungsverzeichnis">
    <w:name w:val="table of figures"/>
    <w:basedOn w:val="Standard"/>
    <w:next w:val="Standard"/>
    <w:uiPriority w:val="99"/>
    <w:unhideWhenUsed/>
    <w:rsid w:val="0009619D"/>
    <w:pPr>
      <w:spacing w:after="0"/>
    </w:pPr>
  </w:style>
  <w:style w:type="character" w:styleId="Kommentarzeichen">
    <w:name w:val="annotation reference"/>
    <w:basedOn w:val="Absatz-Standardschriftart"/>
    <w:uiPriority w:val="99"/>
    <w:semiHidden/>
    <w:unhideWhenUsed/>
    <w:rsid w:val="0009619D"/>
    <w:rPr>
      <w:sz w:val="16"/>
      <w:szCs w:val="16"/>
    </w:rPr>
  </w:style>
  <w:style w:type="paragraph" w:styleId="Kommentartext">
    <w:name w:val="annotation text"/>
    <w:basedOn w:val="Standard"/>
    <w:link w:val="KommentartextZchn"/>
    <w:uiPriority w:val="99"/>
    <w:unhideWhenUsed/>
    <w:rsid w:val="0009619D"/>
    <w:pPr>
      <w:spacing w:line="240" w:lineRule="auto"/>
    </w:pPr>
    <w:rPr>
      <w:sz w:val="20"/>
      <w:szCs w:val="20"/>
    </w:rPr>
  </w:style>
  <w:style w:type="character" w:customStyle="1" w:styleId="KommentartextZchn">
    <w:name w:val="Kommentartext Zchn"/>
    <w:basedOn w:val="Absatz-Standardschriftart"/>
    <w:link w:val="Kommentartext"/>
    <w:uiPriority w:val="99"/>
    <w:rsid w:val="0009619D"/>
    <w:rPr>
      <w:rFonts w:ascii="Cambria" w:hAnsi="Cambria"/>
      <w:sz w:val="20"/>
      <w:szCs w:val="20"/>
    </w:rPr>
  </w:style>
  <w:style w:type="paragraph" w:styleId="Literaturverzeichnis">
    <w:name w:val="Bibliography"/>
    <w:basedOn w:val="Standard"/>
    <w:next w:val="Standard"/>
    <w:uiPriority w:val="37"/>
    <w:unhideWhenUsed/>
    <w:rsid w:val="0009619D"/>
  </w:style>
  <w:style w:type="paragraph" w:styleId="Sprechblasentext">
    <w:name w:val="Balloon Text"/>
    <w:basedOn w:val="Standard"/>
    <w:link w:val="SprechblasentextZchn"/>
    <w:uiPriority w:val="99"/>
    <w:semiHidden/>
    <w:unhideWhenUsed/>
    <w:rsid w:val="0009619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9619D"/>
    <w:rPr>
      <w:rFonts w:ascii="Segoe UI" w:hAnsi="Segoe UI" w:cs="Segoe UI"/>
      <w:sz w:val="18"/>
      <w:szCs w:val="18"/>
    </w:rPr>
  </w:style>
  <w:style w:type="paragraph" w:styleId="Inhaltsverzeichnisberschrift">
    <w:name w:val="TOC Heading"/>
    <w:basedOn w:val="berschrift1"/>
    <w:next w:val="Standard"/>
    <w:uiPriority w:val="39"/>
    <w:unhideWhenUsed/>
    <w:qFormat/>
    <w:rsid w:val="0009619D"/>
    <w:pPr>
      <w:numPr>
        <w:numId w:val="0"/>
      </w:numPr>
      <w:outlineLvl w:val="9"/>
    </w:pPr>
    <w:rPr>
      <w:lang w:eastAsia="de-CH"/>
    </w:rPr>
  </w:style>
  <w:style w:type="paragraph" w:styleId="Verzeichnis1">
    <w:name w:val="toc 1"/>
    <w:basedOn w:val="Standard"/>
    <w:next w:val="Standard"/>
    <w:autoRedefine/>
    <w:uiPriority w:val="39"/>
    <w:unhideWhenUsed/>
    <w:rsid w:val="00426F22"/>
    <w:pPr>
      <w:tabs>
        <w:tab w:val="left" w:pos="567"/>
        <w:tab w:val="right" w:leader="dot" w:pos="8923"/>
        <w:tab w:val="right" w:leader="dot" w:pos="9060"/>
      </w:tabs>
      <w:spacing w:before="240" w:after="100"/>
      <w:jc w:val="left"/>
    </w:pPr>
    <w:rPr>
      <w:b/>
    </w:rPr>
  </w:style>
  <w:style w:type="paragraph" w:styleId="Verzeichnis2">
    <w:name w:val="toc 2"/>
    <w:basedOn w:val="Standard"/>
    <w:next w:val="Standard"/>
    <w:autoRedefine/>
    <w:uiPriority w:val="39"/>
    <w:unhideWhenUsed/>
    <w:rsid w:val="0009619D"/>
    <w:pPr>
      <w:spacing w:after="100"/>
      <w:ind w:left="220"/>
    </w:pPr>
  </w:style>
  <w:style w:type="paragraph" w:styleId="KeinLeerraum">
    <w:name w:val="No Spacing"/>
    <w:link w:val="KeinLeerraumZchn"/>
    <w:uiPriority w:val="1"/>
    <w:qFormat/>
    <w:rsid w:val="0009619D"/>
    <w:pPr>
      <w:spacing w:after="0" w:line="240" w:lineRule="auto"/>
    </w:pPr>
    <w:rPr>
      <w:rFonts w:ascii="Cambria" w:hAnsi="Cambria"/>
    </w:rPr>
  </w:style>
  <w:style w:type="character" w:customStyle="1" w:styleId="KeinLeerraumZchn">
    <w:name w:val="Kein Leerraum Zchn"/>
    <w:basedOn w:val="Absatz-Standardschriftart"/>
    <w:link w:val="KeinLeerraum"/>
    <w:uiPriority w:val="1"/>
    <w:rsid w:val="00DC52C2"/>
    <w:rPr>
      <w:rFonts w:ascii="Cambria" w:hAnsi="Cambria"/>
    </w:rPr>
  </w:style>
  <w:style w:type="paragraph" w:customStyle="1" w:styleId="Brackets2">
    <w:name w:val="Brackets 2"/>
    <w:rsid w:val="00DC52C2"/>
    <w:pPr>
      <w:tabs>
        <w:tab w:val="center" w:pos="4320"/>
        <w:tab w:val="right" w:pos="8640"/>
      </w:tabs>
      <w:spacing w:after="200" w:line="276" w:lineRule="auto"/>
    </w:pPr>
    <w:rPr>
      <w:rFonts w:eastAsiaTheme="minorEastAsia"/>
      <w:lang w:eastAsia="zh-TW"/>
    </w:rPr>
  </w:style>
  <w:style w:type="paragraph" w:styleId="Verzeichnis3">
    <w:name w:val="toc 3"/>
    <w:basedOn w:val="Standard"/>
    <w:next w:val="Standard"/>
    <w:autoRedefine/>
    <w:uiPriority w:val="39"/>
    <w:unhideWhenUsed/>
    <w:rsid w:val="00B60818"/>
    <w:pPr>
      <w:spacing w:after="100"/>
      <w:ind w:left="440"/>
    </w:pPr>
  </w:style>
  <w:style w:type="paragraph" w:customStyle="1" w:styleId="Bezugszeichentext">
    <w:name w:val="Bezugszeichentext"/>
    <w:basedOn w:val="Standard"/>
    <w:rsid w:val="00416414"/>
    <w:pPr>
      <w:spacing w:line="256" w:lineRule="auto"/>
    </w:pPr>
  </w:style>
  <w:style w:type="paragraph" w:styleId="Kommentarthema">
    <w:name w:val="annotation subject"/>
    <w:basedOn w:val="Kommentartext"/>
    <w:next w:val="Kommentartext"/>
    <w:link w:val="KommentarthemaZchn"/>
    <w:uiPriority w:val="99"/>
    <w:semiHidden/>
    <w:unhideWhenUsed/>
    <w:rsid w:val="00FD5100"/>
    <w:rPr>
      <w:b/>
      <w:bCs/>
    </w:rPr>
  </w:style>
  <w:style w:type="character" w:customStyle="1" w:styleId="KommentarthemaZchn">
    <w:name w:val="Kommentarthema Zchn"/>
    <w:basedOn w:val="KommentartextZchn"/>
    <w:link w:val="Kommentarthema"/>
    <w:uiPriority w:val="99"/>
    <w:semiHidden/>
    <w:rsid w:val="00FD5100"/>
    <w:rPr>
      <w:rFonts w:ascii="Cambria" w:hAnsi="Cambria"/>
      <w:b/>
      <w:bCs/>
      <w:sz w:val="20"/>
      <w:szCs w:val="20"/>
    </w:rPr>
  </w:style>
  <w:style w:type="character" w:styleId="Fett">
    <w:name w:val="Strong"/>
    <w:basedOn w:val="Absatz-Standardschriftart"/>
    <w:uiPriority w:val="22"/>
    <w:qFormat/>
    <w:rsid w:val="006471EA"/>
    <w:rPr>
      <w:b/>
      <w:bCs/>
      <w:color w:val="auto"/>
    </w:rPr>
  </w:style>
  <w:style w:type="table" w:customStyle="1" w:styleId="EinfacheTabelle11">
    <w:name w:val="Einfache Tabelle 11"/>
    <w:basedOn w:val="NormaleTabelle"/>
    <w:uiPriority w:val="41"/>
    <w:rsid w:val="00FC1B9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tzhaltertext">
    <w:name w:val="Placeholder Text"/>
    <w:basedOn w:val="Absatz-Standardschriftart"/>
    <w:uiPriority w:val="99"/>
    <w:semiHidden/>
    <w:rsid w:val="00430426"/>
    <w:rPr>
      <w:color w:val="808080"/>
    </w:rPr>
  </w:style>
  <w:style w:type="paragraph" w:customStyle="1" w:styleId="Default">
    <w:name w:val="Default"/>
    <w:rsid w:val="00CF1225"/>
    <w:pPr>
      <w:autoSpaceDE w:val="0"/>
      <w:autoSpaceDN w:val="0"/>
      <w:adjustRightInd w:val="0"/>
      <w:spacing w:after="0" w:line="240" w:lineRule="auto"/>
    </w:pPr>
    <w:rPr>
      <w:rFonts w:ascii="Times New Roman" w:hAnsi="Times New Roman" w:cs="Times New Roman"/>
      <w:color w:val="000000"/>
      <w:sz w:val="24"/>
      <w:szCs w:val="24"/>
    </w:rPr>
  </w:style>
  <w:style w:type="paragraph" w:styleId="Funotentext">
    <w:name w:val="footnote text"/>
    <w:basedOn w:val="Standard"/>
    <w:link w:val="FunotentextZchn"/>
    <w:uiPriority w:val="99"/>
    <w:semiHidden/>
    <w:unhideWhenUsed/>
    <w:rsid w:val="00A14A5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14A5E"/>
    <w:rPr>
      <w:rFonts w:ascii="Cambria" w:hAnsi="Cambria"/>
      <w:sz w:val="20"/>
      <w:szCs w:val="20"/>
    </w:rPr>
  </w:style>
  <w:style w:type="character" w:styleId="Funotenzeichen">
    <w:name w:val="footnote reference"/>
    <w:basedOn w:val="Absatz-Standardschriftart"/>
    <w:uiPriority w:val="99"/>
    <w:semiHidden/>
    <w:unhideWhenUsed/>
    <w:rsid w:val="00A14A5E"/>
    <w:rPr>
      <w:vertAlign w:val="superscript"/>
    </w:rPr>
  </w:style>
  <w:style w:type="paragraph" w:styleId="Textkrper">
    <w:name w:val="Body Text"/>
    <w:basedOn w:val="Standard"/>
    <w:link w:val="TextkrperZchn"/>
    <w:uiPriority w:val="99"/>
    <w:unhideWhenUsed/>
    <w:rsid w:val="00806606"/>
    <w:pPr>
      <w:spacing w:after="120" w:line="259" w:lineRule="auto"/>
    </w:pPr>
  </w:style>
  <w:style w:type="character" w:customStyle="1" w:styleId="TextkrperZchn">
    <w:name w:val="Textkörper Zchn"/>
    <w:basedOn w:val="Absatz-Standardschriftart"/>
    <w:link w:val="Textkrper"/>
    <w:uiPriority w:val="99"/>
    <w:rsid w:val="00806606"/>
    <w:rPr>
      <w:rFonts w:ascii="Cambria" w:hAnsi="Cambria"/>
    </w:rPr>
  </w:style>
  <w:style w:type="table" w:styleId="Tabellenraster">
    <w:name w:val="Table Grid"/>
    <w:basedOn w:val="NormaleTabelle"/>
    <w:uiPriority w:val="39"/>
    <w:rsid w:val="002676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c1">
    <w:name w:val="pl-c1"/>
    <w:basedOn w:val="Absatz-Standardschriftart"/>
    <w:rsid w:val="0054156E"/>
  </w:style>
  <w:style w:type="character" w:customStyle="1" w:styleId="pl-s">
    <w:name w:val="pl-s"/>
    <w:basedOn w:val="Absatz-Standardschriftart"/>
    <w:rsid w:val="00843683"/>
  </w:style>
  <w:style w:type="character" w:customStyle="1" w:styleId="pl-pds">
    <w:name w:val="pl-pds"/>
    <w:basedOn w:val="Absatz-Standardschriftart"/>
    <w:rsid w:val="00843683"/>
  </w:style>
  <w:style w:type="paragraph" w:customStyle="1" w:styleId="Console">
    <w:name w:val="Console"/>
    <w:basedOn w:val="Standard"/>
    <w:link w:val="ConsoleZchn"/>
    <w:qFormat/>
    <w:rsid w:val="00C6597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nsolas" w:eastAsia="Times New Roman" w:hAnsi="Consolas" w:cs="Courier New"/>
      <w:color w:val="333333"/>
      <w:sz w:val="20"/>
      <w:szCs w:val="20"/>
      <w:bdr w:val="none" w:sz="0" w:space="0" w:color="auto" w:frame="1"/>
      <w:lang w:val="en-GB" w:eastAsia="de-CH"/>
    </w:rPr>
  </w:style>
  <w:style w:type="character" w:customStyle="1" w:styleId="ConsoleZchn">
    <w:name w:val="Console Zchn"/>
    <w:basedOn w:val="Absatz-Standardschriftart"/>
    <w:link w:val="Console"/>
    <w:rsid w:val="00C65979"/>
    <w:rPr>
      <w:rFonts w:ascii="Consolas" w:eastAsia="Times New Roman" w:hAnsi="Consolas" w:cs="Courier New"/>
      <w:color w:val="333333"/>
      <w:sz w:val="20"/>
      <w:szCs w:val="20"/>
      <w:bdr w:val="none" w:sz="0" w:space="0" w:color="auto" w:frame="1"/>
      <w:shd w:val="clear" w:color="auto" w:fill="F7F7F7"/>
      <w:lang w:val="en-GB" w:eastAsia="de-CH"/>
    </w:rPr>
  </w:style>
  <w:style w:type="paragraph" w:styleId="HTMLVorformatiert">
    <w:name w:val="HTML Preformatted"/>
    <w:basedOn w:val="Standard"/>
    <w:link w:val="HTMLVorformatiertZchn"/>
    <w:uiPriority w:val="99"/>
    <w:semiHidden/>
    <w:unhideWhenUsed/>
    <w:rsid w:val="00760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760CD3"/>
    <w:rPr>
      <w:rFonts w:ascii="Courier New" w:eastAsia="Times New Roman" w:hAnsi="Courier New" w:cs="Courier New"/>
      <w:sz w:val="20"/>
      <w:szCs w:val="20"/>
      <w:lang w:val="de-DE" w:eastAsia="de-DE"/>
    </w:rPr>
  </w:style>
  <w:style w:type="table" w:customStyle="1" w:styleId="TableGrid">
    <w:name w:val="TableGrid"/>
    <w:rsid w:val="006A23F4"/>
    <w:pPr>
      <w:spacing w:after="0" w:line="240" w:lineRule="auto"/>
    </w:pPr>
    <w:rPr>
      <w:rFonts w:eastAsiaTheme="minorEastAsia"/>
      <w:lang w:eastAsia="de-CH"/>
    </w:rPr>
    <w:tblPr>
      <w:tblCellMar>
        <w:top w:w="0" w:type="dxa"/>
        <w:left w:w="0" w:type="dxa"/>
        <w:bottom w:w="0" w:type="dxa"/>
        <w:right w:w="0" w:type="dxa"/>
      </w:tblCellMar>
    </w:tblPr>
  </w:style>
  <w:style w:type="character" w:styleId="BesuchterLink">
    <w:name w:val="FollowedHyperlink"/>
    <w:basedOn w:val="Absatz-Standardschriftart"/>
    <w:uiPriority w:val="99"/>
    <w:semiHidden/>
    <w:unhideWhenUsed/>
    <w:rsid w:val="00254B2C"/>
    <w:rPr>
      <w:color w:val="954F72" w:themeColor="followedHyperlink"/>
      <w:u w:val="single"/>
    </w:rPr>
  </w:style>
  <w:style w:type="paragraph" w:customStyle="1" w:styleId="Abbildung">
    <w:name w:val="Abbildung"/>
    <w:basedOn w:val="Standard"/>
    <w:qFormat/>
    <w:rsid w:val="008610E3"/>
    <w:pPr>
      <w:jc w:val="center"/>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5173">
      <w:bodyDiv w:val="1"/>
      <w:marLeft w:val="0"/>
      <w:marRight w:val="0"/>
      <w:marTop w:val="0"/>
      <w:marBottom w:val="0"/>
      <w:divBdr>
        <w:top w:val="none" w:sz="0" w:space="0" w:color="auto"/>
        <w:left w:val="none" w:sz="0" w:space="0" w:color="auto"/>
        <w:bottom w:val="none" w:sz="0" w:space="0" w:color="auto"/>
        <w:right w:val="none" w:sz="0" w:space="0" w:color="auto"/>
      </w:divBdr>
    </w:div>
    <w:div w:id="3673970">
      <w:bodyDiv w:val="1"/>
      <w:marLeft w:val="0"/>
      <w:marRight w:val="0"/>
      <w:marTop w:val="0"/>
      <w:marBottom w:val="0"/>
      <w:divBdr>
        <w:top w:val="none" w:sz="0" w:space="0" w:color="auto"/>
        <w:left w:val="none" w:sz="0" w:space="0" w:color="auto"/>
        <w:bottom w:val="none" w:sz="0" w:space="0" w:color="auto"/>
        <w:right w:val="none" w:sz="0" w:space="0" w:color="auto"/>
      </w:divBdr>
    </w:div>
    <w:div w:id="7340810">
      <w:bodyDiv w:val="1"/>
      <w:marLeft w:val="0"/>
      <w:marRight w:val="0"/>
      <w:marTop w:val="0"/>
      <w:marBottom w:val="0"/>
      <w:divBdr>
        <w:top w:val="none" w:sz="0" w:space="0" w:color="auto"/>
        <w:left w:val="none" w:sz="0" w:space="0" w:color="auto"/>
        <w:bottom w:val="none" w:sz="0" w:space="0" w:color="auto"/>
        <w:right w:val="none" w:sz="0" w:space="0" w:color="auto"/>
      </w:divBdr>
    </w:div>
    <w:div w:id="8534413">
      <w:bodyDiv w:val="1"/>
      <w:marLeft w:val="0"/>
      <w:marRight w:val="0"/>
      <w:marTop w:val="0"/>
      <w:marBottom w:val="0"/>
      <w:divBdr>
        <w:top w:val="none" w:sz="0" w:space="0" w:color="auto"/>
        <w:left w:val="none" w:sz="0" w:space="0" w:color="auto"/>
        <w:bottom w:val="none" w:sz="0" w:space="0" w:color="auto"/>
        <w:right w:val="none" w:sz="0" w:space="0" w:color="auto"/>
      </w:divBdr>
    </w:div>
    <w:div w:id="11760031">
      <w:bodyDiv w:val="1"/>
      <w:marLeft w:val="0"/>
      <w:marRight w:val="0"/>
      <w:marTop w:val="0"/>
      <w:marBottom w:val="0"/>
      <w:divBdr>
        <w:top w:val="none" w:sz="0" w:space="0" w:color="auto"/>
        <w:left w:val="none" w:sz="0" w:space="0" w:color="auto"/>
        <w:bottom w:val="none" w:sz="0" w:space="0" w:color="auto"/>
        <w:right w:val="none" w:sz="0" w:space="0" w:color="auto"/>
      </w:divBdr>
      <w:divsChild>
        <w:div w:id="1883469715">
          <w:marLeft w:val="0"/>
          <w:marRight w:val="0"/>
          <w:marTop w:val="0"/>
          <w:marBottom w:val="0"/>
          <w:divBdr>
            <w:top w:val="none" w:sz="0" w:space="0" w:color="auto"/>
            <w:left w:val="none" w:sz="0" w:space="0" w:color="auto"/>
            <w:bottom w:val="none" w:sz="0" w:space="0" w:color="auto"/>
            <w:right w:val="none" w:sz="0" w:space="0" w:color="auto"/>
          </w:divBdr>
          <w:divsChild>
            <w:div w:id="572932677">
              <w:marLeft w:val="0"/>
              <w:marRight w:val="0"/>
              <w:marTop w:val="0"/>
              <w:marBottom w:val="0"/>
              <w:divBdr>
                <w:top w:val="none" w:sz="0" w:space="0" w:color="auto"/>
                <w:left w:val="none" w:sz="0" w:space="0" w:color="auto"/>
                <w:bottom w:val="none" w:sz="0" w:space="0" w:color="auto"/>
                <w:right w:val="none" w:sz="0" w:space="0" w:color="auto"/>
              </w:divBdr>
              <w:divsChild>
                <w:div w:id="32351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1919">
      <w:bodyDiv w:val="1"/>
      <w:marLeft w:val="0"/>
      <w:marRight w:val="0"/>
      <w:marTop w:val="0"/>
      <w:marBottom w:val="0"/>
      <w:divBdr>
        <w:top w:val="none" w:sz="0" w:space="0" w:color="auto"/>
        <w:left w:val="none" w:sz="0" w:space="0" w:color="auto"/>
        <w:bottom w:val="none" w:sz="0" w:space="0" w:color="auto"/>
        <w:right w:val="none" w:sz="0" w:space="0" w:color="auto"/>
      </w:divBdr>
    </w:div>
    <w:div w:id="13043855">
      <w:bodyDiv w:val="1"/>
      <w:marLeft w:val="0"/>
      <w:marRight w:val="0"/>
      <w:marTop w:val="0"/>
      <w:marBottom w:val="0"/>
      <w:divBdr>
        <w:top w:val="none" w:sz="0" w:space="0" w:color="auto"/>
        <w:left w:val="none" w:sz="0" w:space="0" w:color="auto"/>
        <w:bottom w:val="none" w:sz="0" w:space="0" w:color="auto"/>
        <w:right w:val="none" w:sz="0" w:space="0" w:color="auto"/>
      </w:divBdr>
    </w:div>
    <w:div w:id="13382985">
      <w:bodyDiv w:val="1"/>
      <w:marLeft w:val="0"/>
      <w:marRight w:val="0"/>
      <w:marTop w:val="0"/>
      <w:marBottom w:val="0"/>
      <w:divBdr>
        <w:top w:val="none" w:sz="0" w:space="0" w:color="auto"/>
        <w:left w:val="none" w:sz="0" w:space="0" w:color="auto"/>
        <w:bottom w:val="none" w:sz="0" w:space="0" w:color="auto"/>
        <w:right w:val="none" w:sz="0" w:space="0" w:color="auto"/>
      </w:divBdr>
    </w:div>
    <w:div w:id="13465682">
      <w:bodyDiv w:val="1"/>
      <w:marLeft w:val="0"/>
      <w:marRight w:val="0"/>
      <w:marTop w:val="0"/>
      <w:marBottom w:val="0"/>
      <w:divBdr>
        <w:top w:val="none" w:sz="0" w:space="0" w:color="auto"/>
        <w:left w:val="none" w:sz="0" w:space="0" w:color="auto"/>
        <w:bottom w:val="none" w:sz="0" w:space="0" w:color="auto"/>
        <w:right w:val="none" w:sz="0" w:space="0" w:color="auto"/>
      </w:divBdr>
    </w:div>
    <w:div w:id="15742725">
      <w:bodyDiv w:val="1"/>
      <w:marLeft w:val="0"/>
      <w:marRight w:val="0"/>
      <w:marTop w:val="0"/>
      <w:marBottom w:val="0"/>
      <w:divBdr>
        <w:top w:val="none" w:sz="0" w:space="0" w:color="auto"/>
        <w:left w:val="none" w:sz="0" w:space="0" w:color="auto"/>
        <w:bottom w:val="none" w:sz="0" w:space="0" w:color="auto"/>
        <w:right w:val="none" w:sz="0" w:space="0" w:color="auto"/>
      </w:divBdr>
    </w:div>
    <w:div w:id="16318781">
      <w:bodyDiv w:val="1"/>
      <w:marLeft w:val="0"/>
      <w:marRight w:val="0"/>
      <w:marTop w:val="0"/>
      <w:marBottom w:val="0"/>
      <w:divBdr>
        <w:top w:val="none" w:sz="0" w:space="0" w:color="auto"/>
        <w:left w:val="none" w:sz="0" w:space="0" w:color="auto"/>
        <w:bottom w:val="none" w:sz="0" w:space="0" w:color="auto"/>
        <w:right w:val="none" w:sz="0" w:space="0" w:color="auto"/>
      </w:divBdr>
    </w:div>
    <w:div w:id="16782683">
      <w:bodyDiv w:val="1"/>
      <w:marLeft w:val="0"/>
      <w:marRight w:val="0"/>
      <w:marTop w:val="0"/>
      <w:marBottom w:val="0"/>
      <w:divBdr>
        <w:top w:val="none" w:sz="0" w:space="0" w:color="auto"/>
        <w:left w:val="none" w:sz="0" w:space="0" w:color="auto"/>
        <w:bottom w:val="none" w:sz="0" w:space="0" w:color="auto"/>
        <w:right w:val="none" w:sz="0" w:space="0" w:color="auto"/>
      </w:divBdr>
    </w:div>
    <w:div w:id="20519558">
      <w:bodyDiv w:val="1"/>
      <w:marLeft w:val="0"/>
      <w:marRight w:val="0"/>
      <w:marTop w:val="0"/>
      <w:marBottom w:val="0"/>
      <w:divBdr>
        <w:top w:val="none" w:sz="0" w:space="0" w:color="auto"/>
        <w:left w:val="none" w:sz="0" w:space="0" w:color="auto"/>
        <w:bottom w:val="none" w:sz="0" w:space="0" w:color="auto"/>
        <w:right w:val="none" w:sz="0" w:space="0" w:color="auto"/>
      </w:divBdr>
    </w:div>
    <w:div w:id="20859189">
      <w:bodyDiv w:val="1"/>
      <w:marLeft w:val="0"/>
      <w:marRight w:val="0"/>
      <w:marTop w:val="0"/>
      <w:marBottom w:val="0"/>
      <w:divBdr>
        <w:top w:val="none" w:sz="0" w:space="0" w:color="auto"/>
        <w:left w:val="none" w:sz="0" w:space="0" w:color="auto"/>
        <w:bottom w:val="none" w:sz="0" w:space="0" w:color="auto"/>
        <w:right w:val="none" w:sz="0" w:space="0" w:color="auto"/>
      </w:divBdr>
    </w:div>
    <w:div w:id="21253822">
      <w:bodyDiv w:val="1"/>
      <w:marLeft w:val="0"/>
      <w:marRight w:val="0"/>
      <w:marTop w:val="0"/>
      <w:marBottom w:val="0"/>
      <w:divBdr>
        <w:top w:val="none" w:sz="0" w:space="0" w:color="auto"/>
        <w:left w:val="none" w:sz="0" w:space="0" w:color="auto"/>
        <w:bottom w:val="none" w:sz="0" w:space="0" w:color="auto"/>
        <w:right w:val="none" w:sz="0" w:space="0" w:color="auto"/>
      </w:divBdr>
    </w:div>
    <w:div w:id="23213021">
      <w:bodyDiv w:val="1"/>
      <w:marLeft w:val="0"/>
      <w:marRight w:val="0"/>
      <w:marTop w:val="0"/>
      <w:marBottom w:val="0"/>
      <w:divBdr>
        <w:top w:val="none" w:sz="0" w:space="0" w:color="auto"/>
        <w:left w:val="none" w:sz="0" w:space="0" w:color="auto"/>
        <w:bottom w:val="none" w:sz="0" w:space="0" w:color="auto"/>
        <w:right w:val="none" w:sz="0" w:space="0" w:color="auto"/>
      </w:divBdr>
    </w:div>
    <w:div w:id="24209505">
      <w:bodyDiv w:val="1"/>
      <w:marLeft w:val="0"/>
      <w:marRight w:val="0"/>
      <w:marTop w:val="0"/>
      <w:marBottom w:val="0"/>
      <w:divBdr>
        <w:top w:val="none" w:sz="0" w:space="0" w:color="auto"/>
        <w:left w:val="none" w:sz="0" w:space="0" w:color="auto"/>
        <w:bottom w:val="none" w:sz="0" w:space="0" w:color="auto"/>
        <w:right w:val="none" w:sz="0" w:space="0" w:color="auto"/>
      </w:divBdr>
    </w:div>
    <w:div w:id="26108709">
      <w:bodyDiv w:val="1"/>
      <w:marLeft w:val="0"/>
      <w:marRight w:val="0"/>
      <w:marTop w:val="0"/>
      <w:marBottom w:val="0"/>
      <w:divBdr>
        <w:top w:val="none" w:sz="0" w:space="0" w:color="auto"/>
        <w:left w:val="none" w:sz="0" w:space="0" w:color="auto"/>
        <w:bottom w:val="none" w:sz="0" w:space="0" w:color="auto"/>
        <w:right w:val="none" w:sz="0" w:space="0" w:color="auto"/>
      </w:divBdr>
    </w:div>
    <w:div w:id="26875847">
      <w:bodyDiv w:val="1"/>
      <w:marLeft w:val="0"/>
      <w:marRight w:val="0"/>
      <w:marTop w:val="0"/>
      <w:marBottom w:val="0"/>
      <w:divBdr>
        <w:top w:val="none" w:sz="0" w:space="0" w:color="auto"/>
        <w:left w:val="none" w:sz="0" w:space="0" w:color="auto"/>
        <w:bottom w:val="none" w:sz="0" w:space="0" w:color="auto"/>
        <w:right w:val="none" w:sz="0" w:space="0" w:color="auto"/>
      </w:divBdr>
    </w:div>
    <w:div w:id="31812653">
      <w:bodyDiv w:val="1"/>
      <w:marLeft w:val="0"/>
      <w:marRight w:val="0"/>
      <w:marTop w:val="0"/>
      <w:marBottom w:val="0"/>
      <w:divBdr>
        <w:top w:val="none" w:sz="0" w:space="0" w:color="auto"/>
        <w:left w:val="none" w:sz="0" w:space="0" w:color="auto"/>
        <w:bottom w:val="none" w:sz="0" w:space="0" w:color="auto"/>
        <w:right w:val="none" w:sz="0" w:space="0" w:color="auto"/>
      </w:divBdr>
    </w:div>
    <w:div w:id="33040366">
      <w:bodyDiv w:val="1"/>
      <w:marLeft w:val="0"/>
      <w:marRight w:val="0"/>
      <w:marTop w:val="0"/>
      <w:marBottom w:val="0"/>
      <w:divBdr>
        <w:top w:val="none" w:sz="0" w:space="0" w:color="auto"/>
        <w:left w:val="none" w:sz="0" w:space="0" w:color="auto"/>
        <w:bottom w:val="none" w:sz="0" w:space="0" w:color="auto"/>
        <w:right w:val="none" w:sz="0" w:space="0" w:color="auto"/>
      </w:divBdr>
    </w:div>
    <w:div w:id="33577624">
      <w:bodyDiv w:val="1"/>
      <w:marLeft w:val="0"/>
      <w:marRight w:val="0"/>
      <w:marTop w:val="0"/>
      <w:marBottom w:val="0"/>
      <w:divBdr>
        <w:top w:val="none" w:sz="0" w:space="0" w:color="auto"/>
        <w:left w:val="none" w:sz="0" w:space="0" w:color="auto"/>
        <w:bottom w:val="none" w:sz="0" w:space="0" w:color="auto"/>
        <w:right w:val="none" w:sz="0" w:space="0" w:color="auto"/>
      </w:divBdr>
    </w:div>
    <w:div w:id="35856156">
      <w:bodyDiv w:val="1"/>
      <w:marLeft w:val="0"/>
      <w:marRight w:val="0"/>
      <w:marTop w:val="0"/>
      <w:marBottom w:val="0"/>
      <w:divBdr>
        <w:top w:val="none" w:sz="0" w:space="0" w:color="auto"/>
        <w:left w:val="none" w:sz="0" w:space="0" w:color="auto"/>
        <w:bottom w:val="none" w:sz="0" w:space="0" w:color="auto"/>
        <w:right w:val="none" w:sz="0" w:space="0" w:color="auto"/>
      </w:divBdr>
    </w:div>
    <w:div w:id="36004982">
      <w:bodyDiv w:val="1"/>
      <w:marLeft w:val="0"/>
      <w:marRight w:val="0"/>
      <w:marTop w:val="0"/>
      <w:marBottom w:val="0"/>
      <w:divBdr>
        <w:top w:val="none" w:sz="0" w:space="0" w:color="auto"/>
        <w:left w:val="none" w:sz="0" w:space="0" w:color="auto"/>
        <w:bottom w:val="none" w:sz="0" w:space="0" w:color="auto"/>
        <w:right w:val="none" w:sz="0" w:space="0" w:color="auto"/>
      </w:divBdr>
    </w:div>
    <w:div w:id="36247093">
      <w:bodyDiv w:val="1"/>
      <w:marLeft w:val="0"/>
      <w:marRight w:val="0"/>
      <w:marTop w:val="0"/>
      <w:marBottom w:val="0"/>
      <w:divBdr>
        <w:top w:val="none" w:sz="0" w:space="0" w:color="auto"/>
        <w:left w:val="none" w:sz="0" w:space="0" w:color="auto"/>
        <w:bottom w:val="none" w:sz="0" w:space="0" w:color="auto"/>
        <w:right w:val="none" w:sz="0" w:space="0" w:color="auto"/>
      </w:divBdr>
    </w:div>
    <w:div w:id="36904802">
      <w:bodyDiv w:val="1"/>
      <w:marLeft w:val="0"/>
      <w:marRight w:val="0"/>
      <w:marTop w:val="0"/>
      <w:marBottom w:val="0"/>
      <w:divBdr>
        <w:top w:val="none" w:sz="0" w:space="0" w:color="auto"/>
        <w:left w:val="none" w:sz="0" w:space="0" w:color="auto"/>
        <w:bottom w:val="none" w:sz="0" w:space="0" w:color="auto"/>
        <w:right w:val="none" w:sz="0" w:space="0" w:color="auto"/>
      </w:divBdr>
    </w:div>
    <w:div w:id="37123831">
      <w:bodyDiv w:val="1"/>
      <w:marLeft w:val="0"/>
      <w:marRight w:val="0"/>
      <w:marTop w:val="0"/>
      <w:marBottom w:val="0"/>
      <w:divBdr>
        <w:top w:val="none" w:sz="0" w:space="0" w:color="auto"/>
        <w:left w:val="none" w:sz="0" w:space="0" w:color="auto"/>
        <w:bottom w:val="none" w:sz="0" w:space="0" w:color="auto"/>
        <w:right w:val="none" w:sz="0" w:space="0" w:color="auto"/>
      </w:divBdr>
    </w:div>
    <w:div w:id="37357995">
      <w:bodyDiv w:val="1"/>
      <w:marLeft w:val="0"/>
      <w:marRight w:val="0"/>
      <w:marTop w:val="0"/>
      <w:marBottom w:val="0"/>
      <w:divBdr>
        <w:top w:val="none" w:sz="0" w:space="0" w:color="auto"/>
        <w:left w:val="none" w:sz="0" w:space="0" w:color="auto"/>
        <w:bottom w:val="none" w:sz="0" w:space="0" w:color="auto"/>
        <w:right w:val="none" w:sz="0" w:space="0" w:color="auto"/>
      </w:divBdr>
    </w:div>
    <w:div w:id="37515652">
      <w:bodyDiv w:val="1"/>
      <w:marLeft w:val="0"/>
      <w:marRight w:val="0"/>
      <w:marTop w:val="0"/>
      <w:marBottom w:val="0"/>
      <w:divBdr>
        <w:top w:val="none" w:sz="0" w:space="0" w:color="auto"/>
        <w:left w:val="none" w:sz="0" w:space="0" w:color="auto"/>
        <w:bottom w:val="none" w:sz="0" w:space="0" w:color="auto"/>
        <w:right w:val="none" w:sz="0" w:space="0" w:color="auto"/>
      </w:divBdr>
    </w:div>
    <w:div w:id="37779497">
      <w:bodyDiv w:val="1"/>
      <w:marLeft w:val="0"/>
      <w:marRight w:val="0"/>
      <w:marTop w:val="0"/>
      <w:marBottom w:val="0"/>
      <w:divBdr>
        <w:top w:val="none" w:sz="0" w:space="0" w:color="auto"/>
        <w:left w:val="none" w:sz="0" w:space="0" w:color="auto"/>
        <w:bottom w:val="none" w:sz="0" w:space="0" w:color="auto"/>
        <w:right w:val="none" w:sz="0" w:space="0" w:color="auto"/>
      </w:divBdr>
    </w:div>
    <w:div w:id="40642663">
      <w:bodyDiv w:val="1"/>
      <w:marLeft w:val="0"/>
      <w:marRight w:val="0"/>
      <w:marTop w:val="0"/>
      <w:marBottom w:val="0"/>
      <w:divBdr>
        <w:top w:val="none" w:sz="0" w:space="0" w:color="auto"/>
        <w:left w:val="none" w:sz="0" w:space="0" w:color="auto"/>
        <w:bottom w:val="none" w:sz="0" w:space="0" w:color="auto"/>
        <w:right w:val="none" w:sz="0" w:space="0" w:color="auto"/>
      </w:divBdr>
    </w:div>
    <w:div w:id="41563662">
      <w:bodyDiv w:val="1"/>
      <w:marLeft w:val="0"/>
      <w:marRight w:val="0"/>
      <w:marTop w:val="0"/>
      <w:marBottom w:val="0"/>
      <w:divBdr>
        <w:top w:val="none" w:sz="0" w:space="0" w:color="auto"/>
        <w:left w:val="none" w:sz="0" w:space="0" w:color="auto"/>
        <w:bottom w:val="none" w:sz="0" w:space="0" w:color="auto"/>
        <w:right w:val="none" w:sz="0" w:space="0" w:color="auto"/>
      </w:divBdr>
    </w:div>
    <w:div w:id="41753359">
      <w:bodyDiv w:val="1"/>
      <w:marLeft w:val="0"/>
      <w:marRight w:val="0"/>
      <w:marTop w:val="0"/>
      <w:marBottom w:val="0"/>
      <w:divBdr>
        <w:top w:val="none" w:sz="0" w:space="0" w:color="auto"/>
        <w:left w:val="none" w:sz="0" w:space="0" w:color="auto"/>
        <w:bottom w:val="none" w:sz="0" w:space="0" w:color="auto"/>
        <w:right w:val="none" w:sz="0" w:space="0" w:color="auto"/>
      </w:divBdr>
    </w:div>
    <w:div w:id="42755530">
      <w:bodyDiv w:val="1"/>
      <w:marLeft w:val="0"/>
      <w:marRight w:val="0"/>
      <w:marTop w:val="0"/>
      <w:marBottom w:val="0"/>
      <w:divBdr>
        <w:top w:val="none" w:sz="0" w:space="0" w:color="auto"/>
        <w:left w:val="none" w:sz="0" w:space="0" w:color="auto"/>
        <w:bottom w:val="none" w:sz="0" w:space="0" w:color="auto"/>
        <w:right w:val="none" w:sz="0" w:space="0" w:color="auto"/>
      </w:divBdr>
    </w:div>
    <w:div w:id="43987173">
      <w:bodyDiv w:val="1"/>
      <w:marLeft w:val="0"/>
      <w:marRight w:val="0"/>
      <w:marTop w:val="0"/>
      <w:marBottom w:val="0"/>
      <w:divBdr>
        <w:top w:val="none" w:sz="0" w:space="0" w:color="auto"/>
        <w:left w:val="none" w:sz="0" w:space="0" w:color="auto"/>
        <w:bottom w:val="none" w:sz="0" w:space="0" w:color="auto"/>
        <w:right w:val="none" w:sz="0" w:space="0" w:color="auto"/>
      </w:divBdr>
    </w:div>
    <w:div w:id="45033771">
      <w:bodyDiv w:val="1"/>
      <w:marLeft w:val="0"/>
      <w:marRight w:val="0"/>
      <w:marTop w:val="0"/>
      <w:marBottom w:val="0"/>
      <w:divBdr>
        <w:top w:val="none" w:sz="0" w:space="0" w:color="auto"/>
        <w:left w:val="none" w:sz="0" w:space="0" w:color="auto"/>
        <w:bottom w:val="none" w:sz="0" w:space="0" w:color="auto"/>
        <w:right w:val="none" w:sz="0" w:space="0" w:color="auto"/>
      </w:divBdr>
    </w:div>
    <w:div w:id="45036402">
      <w:bodyDiv w:val="1"/>
      <w:marLeft w:val="0"/>
      <w:marRight w:val="0"/>
      <w:marTop w:val="0"/>
      <w:marBottom w:val="0"/>
      <w:divBdr>
        <w:top w:val="none" w:sz="0" w:space="0" w:color="auto"/>
        <w:left w:val="none" w:sz="0" w:space="0" w:color="auto"/>
        <w:bottom w:val="none" w:sz="0" w:space="0" w:color="auto"/>
        <w:right w:val="none" w:sz="0" w:space="0" w:color="auto"/>
      </w:divBdr>
    </w:div>
    <w:div w:id="46683792">
      <w:bodyDiv w:val="1"/>
      <w:marLeft w:val="0"/>
      <w:marRight w:val="0"/>
      <w:marTop w:val="0"/>
      <w:marBottom w:val="0"/>
      <w:divBdr>
        <w:top w:val="none" w:sz="0" w:space="0" w:color="auto"/>
        <w:left w:val="none" w:sz="0" w:space="0" w:color="auto"/>
        <w:bottom w:val="none" w:sz="0" w:space="0" w:color="auto"/>
        <w:right w:val="none" w:sz="0" w:space="0" w:color="auto"/>
      </w:divBdr>
    </w:div>
    <w:div w:id="46881141">
      <w:bodyDiv w:val="1"/>
      <w:marLeft w:val="0"/>
      <w:marRight w:val="0"/>
      <w:marTop w:val="0"/>
      <w:marBottom w:val="0"/>
      <w:divBdr>
        <w:top w:val="none" w:sz="0" w:space="0" w:color="auto"/>
        <w:left w:val="none" w:sz="0" w:space="0" w:color="auto"/>
        <w:bottom w:val="none" w:sz="0" w:space="0" w:color="auto"/>
        <w:right w:val="none" w:sz="0" w:space="0" w:color="auto"/>
      </w:divBdr>
    </w:div>
    <w:div w:id="49035523">
      <w:bodyDiv w:val="1"/>
      <w:marLeft w:val="0"/>
      <w:marRight w:val="0"/>
      <w:marTop w:val="0"/>
      <w:marBottom w:val="0"/>
      <w:divBdr>
        <w:top w:val="none" w:sz="0" w:space="0" w:color="auto"/>
        <w:left w:val="none" w:sz="0" w:space="0" w:color="auto"/>
        <w:bottom w:val="none" w:sz="0" w:space="0" w:color="auto"/>
        <w:right w:val="none" w:sz="0" w:space="0" w:color="auto"/>
      </w:divBdr>
    </w:div>
    <w:div w:id="49694079">
      <w:bodyDiv w:val="1"/>
      <w:marLeft w:val="0"/>
      <w:marRight w:val="0"/>
      <w:marTop w:val="0"/>
      <w:marBottom w:val="0"/>
      <w:divBdr>
        <w:top w:val="none" w:sz="0" w:space="0" w:color="auto"/>
        <w:left w:val="none" w:sz="0" w:space="0" w:color="auto"/>
        <w:bottom w:val="none" w:sz="0" w:space="0" w:color="auto"/>
        <w:right w:val="none" w:sz="0" w:space="0" w:color="auto"/>
      </w:divBdr>
    </w:div>
    <w:div w:id="49813382">
      <w:bodyDiv w:val="1"/>
      <w:marLeft w:val="0"/>
      <w:marRight w:val="0"/>
      <w:marTop w:val="0"/>
      <w:marBottom w:val="0"/>
      <w:divBdr>
        <w:top w:val="none" w:sz="0" w:space="0" w:color="auto"/>
        <w:left w:val="none" w:sz="0" w:space="0" w:color="auto"/>
        <w:bottom w:val="none" w:sz="0" w:space="0" w:color="auto"/>
        <w:right w:val="none" w:sz="0" w:space="0" w:color="auto"/>
      </w:divBdr>
    </w:div>
    <w:div w:id="50420934">
      <w:bodyDiv w:val="1"/>
      <w:marLeft w:val="0"/>
      <w:marRight w:val="0"/>
      <w:marTop w:val="0"/>
      <w:marBottom w:val="0"/>
      <w:divBdr>
        <w:top w:val="none" w:sz="0" w:space="0" w:color="auto"/>
        <w:left w:val="none" w:sz="0" w:space="0" w:color="auto"/>
        <w:bottom w:val="none" w:sz="0" w:space="0" w:color="auto"/>
        <w:right w:val="none" w:sz="0" w:space="0" w:color="auto"/>
      </w:divBdr>
    </w:div>
    <w:div w:id="51393470">
      <w:bodyDiv w:val="1"/>
      <w:marLeft w:val="0"/>
      <w:marRight w:val="0"/>
      <w:marTop w:val="0"/>
      <w:marBottom w:val="0"/>
      <w:divBdr>
        <w:top w:val="none" w:sz="0" w:space="0" w:color="auto"/>
        <w:left w:val="none" w:sz="0" w:space="0" w:color="auto"/>
        <w:bottom w:val="none" w:sz="0" w:space="0" w:color="auto"/>
        <w:right w:val="none" w:sz="0" w:space="0" w:color="auto"/>
      </w:divBdr>
    </w:div>
    <w:div w:id="51970202">
      <w:bodyDiv w:val="1"/>
      <w:marLeft w:val="0"/>
      <w:marRight w:val="0"/>
      <w:marTop w:val="0"/>
      <w:marBottom w:val="0"/>
      <w:divBdr>
        <w:top w:val="none" w:sz="0" w:space="0" w:color="auto"/>
        <w:left w:val="none" w:sz="0" w:space="0" w:color="auto"/>
        <w:bottom w:val="none" w:sz="0" w:space="0" w:color="auto"/>
        <w:right w:val="none" w:sz="0" w:space="0" w:color="auto"/>
      </w:divBdr>
    </w:div>
    <w:div w:id="56906714">
      <w:bodyDiv w:val="1"/>
      <w:marLeft w:val="0"/>
      <w:marRight w:val="0"/>
      <w:marTop w:val="0"/>
      <w:marBottom w:val="0"/>
      <w:divBdr>
        <w:top w:val="none" w:sz="0" w:space="0" w:color="auto"/>
        <w:left w:val="none" w:sz="0" w:space="0" w:color="auto"/>
        <w:bottom w:val="none" w:sz="0" w:space="0" w:color="auto"/>
        <w:right w:val="none" w:sz="0" w:space="0" w:color="auto"/>
      </w:divBdr>
    </w:div>
    <w:div w:id="57021951">
      <w:bodyDiv w:val="1"/>
      <w:marLeft w:val="0"/>
      <w:marRight w:val="0"/>
      <w:marTop w:val="0"/>
      <w:marBottom w:val="0"/>
      <w:divBdr>
        <w:top w:val="none" w:sz="0" w:space="0" w:color="auto"/>
        <w:left w:val="none" w:sz="0" w:space="0" w:color="auto"/>
        <w:bottom w:val="none" w:sz="0" w:space="0" w:color="auto"/>
        <w:right w:val="none" w:sz="0" w:space="0" w:color="auto"/>
      </w:divBdr>
    </w:div>
    <w:div w:id="58284408">
      <w:bodyDiv w:val="1"/>
      <w:marLeft w:val="0"/>
      <w:marRight w:val="0"/>
      <w:marTop w:val="0"/>
      <w:marBottom w:val="0"/>
      <w:divBdr>
        <w:top w:val="none" w:sz="0" w:space="0" w:color="auto"/>
        <w:left w:val="none" w:sz="0" w:space="0" w:color="auto"/>
        <w:bottom w:val="none" w:sz="0" w:space="0" w:color="auto"/>
        <w:right w:val="none" w:sz="0" w:space="0" w:color="auto"/>
      </w:divBdr>
    </w:div>
    <w:div w:id="58871059">
      <w:bodyDiv w:val="1"/>
      <w:marLeft w:val="0"/>
      <w:marRight w:val="0"/>
      <w:marTop w:val="0"/>
      <w:marBottom w:val="0"/>
      <w:divBdr>
        <w:top w:val="none" w:sz="0" w:space="0" w:color="auto"/>
        <w:left w:val="none" w:sz="0" w:space="0" w:color="auto"/>
        <w:bottom w:val="none" w:sz="0" w:space="0" w:color="auto"/>
        <w:right w:val="none" w:sz="0" w:space="0" w:color="auto"/>
      </w:divBdr>
    </w:div>
    <w:div w:id="59521374">
      <w:bodyDiv w:val="1"/>
      <w:marLeft w:val="0"/>
      <w:marRight w:val="0"/>
      <w:marTop w:val="0"/>
      <w:marBottom w:val="0"/>
      <w:divBdr>
        <w:top w:val="none" w:sz="0" w:space="0" w:color="auto"/>
        <w:left w:val="none" w:sz="0" w:space="0" w:color="auto"/>
        <w:bottom w:val="none" w:sz="0" w:space="0" w:color="auto"/>
        <w:right w:val="none" w:sz="0" w:space="0" w:color="auto"/>
      </w:divBdr>
    </w:div>
    <w:div w:id="60951732">
      <w:bodyDiv w:val="1"/>
      <w:marLeft w:val="0"/>
      <w:marRight w:val="0"/>
      <w:marTop w:val="0"/>
      <w:marBottom w:val="0"/>
      <w:divBdr>
        <w:top w:val="none" w:sz="0" w:space="0" w:color="auto"/>
        <w:left w:val="none" w:sz="0" w:space="0" w:color="auto"/>
        <w:bottom w:val="none" w:sz="0" w:space="0" w:color="auto"/>
        <w:right w:val="none" w:sz="0" w:space="0" w:color="auto"/>
      </w:divBdr>
    </w:div>
    <w:div w:id="61416033">
      <w:bodyDiv w:val="1"/>
      <w:marLeft w:val="0"/>
      <w:marRight w:val="0"/>
      <w:marTop w:val="0"/>
      <w:marBottom w:val="0"/>
      <w:divBdr>
        <w:top w:val="none" w:sz="0" w:space="0" w:color="auto"/>
        <w:left w:val="none" w:sz="0" w:space="0" w:color="auto"/>
        <w:bottom w:val="none" w:sz="0" w:space="0" w:color="auto"/>
        <w:right w:val="none" w:sz="0" w:space="0" w:color="auto"/>
      </w:divBdr>
    </w:div>
    <w:div w:id="61635320">
      <w:bodyDiv w:val="1"/>
      <w:marLeft w:val="0"/>
      <w:marRight w:val="0"/>
      <w:marTop w:val="0"/>
      <w:marBottom w:val="0"/>
      <w:divBdr>
        <w:top w:val="none" w:sz="0" w:space="0" w:color="auto"/>
        <w:left w:val="none" w:sz="0" w:space="0" w:color="auto"/>
        <w:bottom w:val="none" w:sz="0" w:space="0" w:color="auto"/>
        <w:right w:val="none" w:sz="0" w:space="0" w:color="auto"/>
      </w:divBdr>
    </w:div>
    <w:div w:id="69547709">
      <w:bodyDiv w:val="1"/>
      <w:marLeft w:val="0"/>
      <w:marRight w:val="0"/>
      <w:marTop w:val="0"/>
      <w:marBottom w:val="0"/>
      <w:divBdr>
        <w:top w:val="none" w:sz="0" w:space="0" w:color="auto"/>
        <w:left w:val="none" w:sz="0" w:space="0" w:color="auto"/>
        <w:bottom w:val="none" w:sz="0" w:space="0" w:color="auto"/>
        <w:right w:val="none" w:sz="0" w:space="0" w:color="auto"/>
      </w:divBdr>
    </w:div>
    <w:div w:id="71319481">
      <w:bodyDiv w:val="1"/>
      <w:marLeft w:val="0"/>
      <w:marRight w:val="0"/>
      <w:marTop w:val="0"/>
      <w:marBottom w:val="0"/>
      <w:divBdr>
        <w:top w:val="none" w:sz="0" w:space="0" w:color="auto"/>
        <w:left w:val="none" w:sz="0" w:space="0" w:color="auto"/>
        <w:bottom w:val="none" w:sz="0" w:space="0" w:color="auto"/>
        <w:right w:val="none" w:sz="0" w:space="0" w:color="auto"/>
      </w:divBdr>
    </w:div>
    <w:div w:id="71853308">
      <w:bodyDiv w:val="1"/>
      <w:marLeft w:val="0"/>
      <w:marRight w:val="0"/>
      <w:marTop w:val="0"/>
      <w:marBottom w:val="0"/>
      <w:divBdr>
        <w:top w:val="none" w:sz="0" w:space="0" w:color="auto"/>
        <w:left w:val="none" w:sz="0" w:space="0" w:color="auto"/>
        <w:bottom w:val="none" w:sz="0" w:space="0" w:color="auto"/>
        <w:right w:val="none" w:sz="0" w:space="0" w:color="auto"/>
      </w:divBdr>
    </w:div>
    <w:div w:id="73743458">
      <w:bodyDiv w:val="1"/>
      <w:marLeft w:val="0"/>
      <w:marRight w:val="0"/>
      <w:marTop w:val="0"/>
      <w:marBottom w:val="0"/>
      <w:divBdr>
        <w:top w:val="none" w:sz="0" w:space="0" w:color="auto"/>
        <w:left w:val="none" w:sz="0" w:space="0" w:color="auto"/>
        <w:bottom w:val="none" w:sz="0" w:space="0" w:color="auto"/>
        <w:right w:val="none" w:sz="0" w:space="0" w:color="auto"/>
      </w:divBdr>
    </w:div>
    <w:div w:id="77793743">
      <w:bodyDiv w:val="1"/>
      <w:marLeft w:val="0"/>
      <w:marRight w:val="0"/>
      <w:marTop w:val="0"/>
      <w:marBottom w:val="0"/>
      <w:divBdr>
        <w:top w:val="none" w:sz="0" w:space="0" w:color="auto"/>
        <w:left w:val="none" w:sz="0" w:space="0" w:color="auto"/>
        <w:bottom w:val="none" w:sz="0" w:space="0" w:color="auto"/>
        <w:right w:val="none" w:sz="0" w:space="0" w:color="auto"/>
      </w:divBdr>
    </w:div>
    <w:div w:id="77875565">
      <w:bodyDiv w:val="1"/>
      <w:marLeft w:val="0"/>
      <w:marRight w:val="0"/>
      <w:marTop w:val="0"/>
      <w:marBottom w:val="0"/>
      <w:divBdr>
        <w:top w:val="none" w:sz="0" w:space="0" w:color="auto"/>
        <w:left w:val="none" w:sz="0" w:space="0" w:color="auto"/>
        <w:bottom w:val="none" w:sz="0" w:space="0" w:color="auto"/>
        <w:right w:val="none" w:sz="0" w:space="0" w:color="auto"/>
      </w:divBdr>
    </w:div>
    <w:div w:id="77950641">
      <w:bodyDiv w:val="1"/>
      <w:marLeft w:val="0"/>
      <w:marRight w:val="0"/>
      <w:marTop w:val="0"/>
      <w:marBottom w:val="0"/>
      <w:divBdr>
        <w:top w:val="none" w:sz="0" w:space="0" w:color="auto"/>
        <w:left w:val="none" w:sz="0" w:space="0" w:color="auto"/>
        <w:bottom w:val="none" w:sz="0" w:space="0" w:color="auto"/>
        <w:right w:val="none" w:sz="0" w:space="0" w:color="auto"/>
      </w:divBdr>
    </w:div>
    <w:div w:id="78602332">
      <w:bodyDiv w:val="1"/>
      <w:marLeft w:val="0"/>
      <w:marRight w:val="0"/>
      <w:marTop w:val="0"/>
      <w:marBottom w:val="0"/>
      <w:divBdr>
        <w:top w:val="none" w:sz="0" w:space="0" w:color="auto"/>
        <w:left w:val="none" w:sz="0" w:space="0" w:color="auto"/>
        <w:bottom w:val="none" w:sz="0" w:space="0" w:color="auto"/>
        <w:right w:val="none" w:sz="0" w:space="0" w:color="auto"/>
      </w:divBdr>
    </w:div>
    <w:div w:id="78793328">
      <w:bodyDiv w:val="1"/>
      <w:marLeft w:val="0"/>
      <w:marRight w:val="0"/>
      <w:marTop w:val="0"/>
      <w:marBottom w:val="0"/>
      <w:divBdr>
        <w:top w:val="none" w:sz="0" w:space="0" w:color="auto"/>
        <w:left w:val="none" w:sz="0" w:space="0" w:color="auto"/>
        <w:bottom w:val="none" w:sz="0" w:space="0" w:color="auto"/>
        <w:right w:val="none" w:sz="0" w:space="0" w:color="auto"/>
      </w:divBdr>
    </w:div>
    <w:div w:id="79526116">
      <w:bodyDiv w:val="1"/>
      <w:marLeft w:val="0"/>
      <w:marRight w:val="0"/>
      <w:marTop w:val="0"/>
      <w:marBottom w:val="0"/>
      <w:divBdr>
        <w:top w:val="none" w:sz="0" w:space="0" w:color="auto"/>
        <w:left w:val="none" w:sz="0" w:space="0" w:color="auto"/>
        <w:bottom w:val="none" w:sz="0" w:space="0" w:color="auto"/>
        <w:right w:val="none" w:sz="0" w:space="0" w:color="auto"/>
      </w:divBdr>
    </w:div>
    <w:div w:id="79916253">
      <w:bodyDiv w:val="1"/>
      <w:marLeft w:val="0"/>
      <w:marRight w:val="0"/>
      <w:marTop w:val="0"/>
      <w:marBottom w:val="0"/>
      <w:divBdr>
        <w:top w:val="none" w:sz="0" w:space="0" w:color="auto"/>
        <w:left w:val="none" w:sz="0" w:space="0" w:color="auto"/>
        <w:bottom w:val="none" w:sz="0" w:space="0" w:color="auto"/>
        <w:right w:val="none" w:sz="0" w:space="0" w:color="auto"/>
      </w:divBdr>
    </w:div>
    <w:div w:id="81998639">
      <w:bodyDiv w:val="1"/>
      <w:marLeft w:val="0"/>
      <w:marRight w:val="0"/>
      <w:marTop w:val="0"/>
      <w:marBottom w:val="0"/>
      <w:divBdr>
        <w:top w:val="none" w:sz="0" w:space="0" w:color="auto"/>
        <w:left w:val="none" w:sz="0" w:space="0" w:color="auto"/>
        <w:bottom w:val="none" w:sz="0" w:space="0" w:color="auto"/>
        <w:right w:val="none" w:sz="0" w:space="0" w:color="auto"/>
      </w:divBdr>
    </w:div>
    <w:div w:id="84422572">
      <w:bodyDiv w:val="1"/>
      <w:marLeft w:val="0"/>
      <w:marRight w:val="0"/>
      <w:marTop w:val="0"/>
      <w:marBottom w:val="0"/>
      <w:divBdr>
        <w:top w:val="none" w:sz="0" w:space="0" w:color="auto"/>
        <w:left w:val="none" w:sz="0" w:space="0" w:color="auto"/>
        <w:bottom w:val="none" w:sz="0" w:space="0" w:color="auto"/>
        <w:right w:val="none" w:sz="0" w:space="0" w:color="auto"/>
      </w:divBdr>
    </w:div>
    <w:div w:id="86771879">
      <w:bodyDiv w:val="1"/>
      <w:marLeft w:val="0"/>
      <w:marRight w:val="0"/>
      <w:marTop w:val="0"/>
      <w:marBottom w:val="0"/>
      <w:divBdr>
        <w:top w:val="none" w:sz="0" w:space="0" w:color="auto"/>
        <w:left w:val="none" w:sz="0" w:space="0" w:color="auto"/>
        <w:bottom w:val="none" w:sz="0" w:space="0" w:color="auto"/>
        <w:right w:val="none" w:sz="0" w:space="0" w:color="auto"/>
      </w:divBdr>
    </w:div>
    <w:div w:id="87239295">
      <w:bodyDiv w:val="1"/>
      <w:marLeft w:val="0"/>
      <w:marRight w:val="0"/>
      <w:marTop w:val="0"/>
      <w:marBottom w:val="0"/>
      <w:divBdr>
        <w:top w:val="none" w:sz="0" w:space="0" w:color="auto"/>
        <w:left w:val="none" w:sz="0" w:space="0" w:color="auto"/>
        <w:bottom w:val="none" w:sz="0" w:space="0" w:color="auto"/>
        <w:right w:val="none" w:sz="0" w:space="0" w:color="auto"/>
      </w:divBdr>
    </w:div>
    <w:div w:id="88015062">
      <w:bodyDiv w:val="1"/>
      <w:marLeft w:val="0"/>
      <w:marRight w:val="0"/>
      <w:marTop w:val="0"/>
      <w:marBottom w:val="0"/>
      <w:divBdr>
        <w:top w:val="none" w:sz="0" w:space="0" w:color="auto"/>
        <w:left w:val="none" w:sz="0" w:space="0" w:color="auto"/>
        <w:bottom w:val="none" w:sz="0" w:space="0" w:color="auto"/>
        <w:right w:val="none" w:sz="0" w:space="0" w:color="auto"/>
      </w:divBdr>
    </w:div>
    <w:div w:id="89010058">
      <w:bodyDiv w:val="1"/>
      <w:marLeft w:val="0"/>
      <w:marRight w:val="0"/>
      <w:marTop w:val="0"/>
      <w:marBottom w:val="0"/>
      <w:divBdr>
        <w:top w:val="none" w:sz="0" w:space="0" w:color="auto"/>
        <w:left w:val="none" w:sz="0" w:space="0" w:color="auto"/>
        <w:bottom w:val="none" w:sz="0" w:space="0" w:color="auto"/>
        <w:right w:val="none" w:sz="0" w:space="0" w:color="auto"/>
      </w:divBdr>
    </w:div>
    <w:div w:id="89159159">
      <w:bodyDiv w:val="1"/>
      <w:marLeft w:val="0"/>
      <w:marRight w:val="0"/>
      <w:marTop w:val="0"/>
      <w:marBottom w:val="0"/>
      <w:divBdr>
        <w:top w:val="none" w:sz="0" w:space="0" w:color="auto"/>
        <w:left w:val="none" w:sz="0" w:space="0" w:color="auto"/>
        <w:bottom w:val="none" w:sz="0" w:space="0" w:color="auto"/>
        <w:right w:val="none" w:sz="0" w:space="0" w:color="auto"/>
      </w:divBdr>
    </w:div>
    <w:div w:id="92552560">
      <w:bodyDiv w:val="1"/>
      <w:marLeft w:val="0"/>
      <w:marRight w:val="0"/>
      <w:marTop w:val="0"/>
      <w:marBottom w:val="0"/>
      <w:divBdr>
        <w:top w:val="none" w:sz="0" w:space="0" w:color="auto"/>
        <w:left w:val="none" w:sz="0" w:space="0" w:color="auto"/>
        <w:bottom w:val="none" w:sz="0" w:space="0" w:color="auto"/>
        <w:right w:val="none" w:sz="0" w:space="0" w:color="auto"/>
      </w:divBdr>
    </w:div>
    <w:div w:id="93981283">
      <w:bodyDiv w:val="1"/>
      <w:marLeft w:val="0"/>
      <w:marRight w:val="0"/>
      <w:marTop w:val="0"/>
      <w:marBottom w:val="0"/>
      <w:divBdr>
        <w:top w:val="none" w:sz="0" w:space="0" w:color="auto"/>
        <w:left w:val="none" w:sz="0" w:space="0" w:color="auto"/>
        <w:bottom w:val="none" w:sz="0" w:space="0" w:color="auto"/>
        <w:right w:val="none" w:sz="0" w:space="0" w:color="auto"/>
      </w:divBdr>
    </w:div>
    <w:div w:id="96607746">
      <w:bodyDiv w:val="1"/>
      <w:marLeft w:val="0"/>
      <w:marRight w:val="0"/>
      <w:marTop w:val="0"/>
      <w:marBottom w:val="0"/>
      <w:divBdr>
        <w:top w:val="none" w:sz="0" w:space="0" w:color="auto"/>
        <w:left w:val="none" w:sz="0" w:space="0" w:color="auto"/>
        <w:bottom w:val="none" w:sz="0" w:space="0" w:color="auto"/>
        <w:right w:val="none" w:sz="0" w:space="0" w:color="auto"/>
      </w:divBdr>
    </w:div>
    <w:div w:id="97222102">
      <w:bodyDiv w:val="1"/>
      <w:marLeft w:val="0"/>
      <w:marRight w:val="0"/>
      <w:marTop w:val="0"/>
      <w:marBottom w:val="0"/>
      <w:divBdr>
        <w:top w:val="none" w:sz="0" w:space="0" w:color="auto"/>
        <w:left w:val="none" w:sz="0" w:space="0" w:color="auto"/>
        <w:bottom w:val="none" w:sz="0" w:space="0" w:color="auto"/>
        <w:right w:val="none" w:sz="0" w:space="0" w:color="auto"/>
      </w:divBdr>
    </w:div>
    <w:div w:id="97877175">
      <w:bodyDiv w:val="1"/>
      <w:marLeft w:val="0"/>
      <w:marRight w:val="0"/>
      <w:marTop w:val="0"/>
      <w:marBottom w:val="0"/>
      <w:divBdr>
        <w:top w:val="none" w:sz="0" w:space="0" w:color="auto"/>
        <w:left w:val="none" w:sz="0" w:space="0" w:color="auto"/>
        <w:bottom w:val="none" w:sz="0" w:space="0" w:color="auto"/>
        <w:right w:val="none" w:sz="0" w:space="0" w:color="auto"/>
      </w:divBdr>
    </w:div>
    <w:div w:id="98375139">
      <w:bodyDiv w:val="1"/>
      <w:marLeft w:val="0"/>
      <w:marRight w:val="0"/>
      <w:marTop w:val="0"/>
      <w:marBottom w:val="0"/>
      <w:divBdr>
        <w:top w:val="none" w:sz="0" w:space="0" w:color="auto"/>
        <w:left w:val="none" w:sz="0" w:space="0" w:color="auto"/>
        <w:bottom w:val="none" w:sz="0" w:space="0" w:color="auto"/>
        <w:right w:val="none" w:sz="0" w:space="0" w:color="auto"/>
      </w:divBdr>
    </w:div>
    <w:div w:id="98457232">
      <w:bodyDiv w:val="1"/>
      <w:marLeft w:val="0"/>
      <w:marRight w:val="0"/>
      <w:marTop w:val="0"/>
      <w:marBottom w:val="0"/>
      <w:divBdr>
        <w:top w:val="none" w:sz="0" w:space="0" w:color="auto"/>
        <w:left w:val="none" w:sz="0" w:space="0" w:color="auto"/>
        <w:bottom w:val="none" w:sz="0" w:space="0" w:color="auto"/>
        <w:right w:val="none" w:sz="0" w:space="0" w:color="auto"/>
      </w:divBdr>
    </w:div>
    <w:div w:id="99222130">
      <w:bodyDiv w:val="1"/>
      <w:marLeft w:val="0"/>
      <w:marRight w:val="0"/>
      <w:marTop w:val="0"/>
      <w:marBottom w:val="0"/>
      <w:divBdr>
        <w:top w:val="none" w:sz="0" w:space="0" w:color="auto"/>
        <w:left w:val="none" w:sz="0" w:space="0" w:color="auto"/>
        <w:bottom w:val="none" w:sz="0" w:space="0" w:color="auto"/>
        <w:right w:val="none" w:sz="0" w:space="0" w:color="auto"/>
      </w:divBdr>
    </w:div>
    <w:div w:id="101608443">
      <w:bodyDiv w:val="1"/>
      <w:marLeft w:val="0"/>
      <w:marRight w:val="0"/>
      <w:marTop w:val="0"/>
      <w:marBottom w:val="0"/>
      <w:divBdr>
        <w:top w:val="none" w:sz="0" w:space="0" w:color="auto"/>
        <w:left w:val="none" w:sz="0" w:space="0" w:color="auto"/>
        <w:bottom w:val="none" w:sz="0" w:space="0" w:color="auto"/>
        <w:right w:val="none" w:sz="0" w:space="0" w:color="auto"/>
      </w:divBdr>
    </w:div>
    <w:div w:id="102772623">
      <w:bodyDiv w:val="1"/>
      <w:marLeft w:val="0"/>
      <w:marRight w:val="0"/>
      <w:marTop w:val="0"/>
      <w:marBottom w:val="0"/>
      <w:divBdr>
        <w:top w:val="none" w:sz="0" w:space="0" w:color="auto"/>
        <w:left w:val="none" w:sz="0" w:space="0" w:color="auto"/>
        <w:bottom w:val="none" w:sz="0" w:space="0" w:color="auto"/>
        <w:right w:val="none" w:sz="0" w:space="0" w:color="auto"/>
      </w:divBdr>
    </w:div>
    <w:div w:id="109277023">
      <w:bodyDiv w:val="1"/>
      <w:marLeft w:val="0"/>
      <w:marRight w:val="0"/>
      <w:marTop w:val="0"/>
      <w:marBottom w:val="0"/>
      <w:divBdr>
        <w:top w:val="none" w:sz="0" w:space="0" w:color="auto"/>
        <w:left w:val="none" w:sz="0" w:space="0" w:color="auto"/>
        <w:bottom w:val="none" w:sz="0" w:space="0" w:color="auto"/>
        <w:right w:val="none" w:sz="0" w:space="0" w:color="auto"/>
      </w:divBdr>
    </w:div>
    <w:div w:id="109320486">
      <w:bodyDiv w:val="1"/>
      <w:marLeft w:val="0"/>
      <w:marRight w:val="0"/>
      <w:marTop w:val="0"/>
      <w:marBottom w:val="0"/>
      <w:divBdr>
        <w:top w:val="none" w:sz="0" w:space="0" w:color="auto"/>
        <w:left w:val="none" w:sz="0" w:space="0" w:color="auto"/>
        <w:bottom w:val="none" w:sz="0" w:space="0" w:color="auto"/>
        <w:right w:val="none" w:sz="0" w:space="0" w:color="auto"/>
      </w:divBdr>
    </w:div>
    <w:div w:id="110705282">
      <w:bodyDiv w:val="1"/>
      <w:marLeft w:val="0"/>
      <w:marRight w:val="0"/>
      <w:marTop w:val="0"/>
      <w:marBottom w:val="0"/>
      <w:divBdr>
        <w:top w:val="none" w:sz="0" w:space="0" w:color="auto"/>
        <w:left w:val="none" w:sz="0" w:space="0" w:color="auto"/>
        <w:bottom w:val="none" w:sz="0" w:space="0" w:color="auto"/>
        <w:right w:val="none" w:sz="0" w:space="0" w:color="auto"/>
      </w:divBdr>
    </w:div>
    <w:div w:id="112284454">
      <w:bodyDiv w:val="1"/>
      <w:marLeft w:val="0"/>
      <w:marRight w:val="0"/>
      <w:marTop w:val="0"/>
      <w:marBottom w:val="0"/>
      <w:divBdr>
        <w:top w:val="none" w:sz="0" w:space="0" w:color="auto"/>
        <w:left w:val="none" w:sz="0" w:space="0" w:color="auto"/>
        <w:bottom w:val="none" w:sz="0" w:space="0" w:color="auto"/>
        <w:right w:val="none" w:sz="0" w:space="0" w:color="auto"/>
      </w:divBdr>
    </w:div>
    <w:div w:id="112946524">
      <w:bodyDiv w:val="1"/>
      <w:marLeft w:val="0"/>
      <w:marRight w:val="0"/>
      <w:marTop w:val="0"/>
      <w:marBottom w:val="0"/>
      <w:divBdr>
        <w:top w:val="none" w:sz="0" w:space="0" w:color="auto"/>
        <w:left w:val="none" w:sz="0" w:space="0" w:color="auto"/>
        <w:bottom w:val="none" w:sz="0" w:space="0" w:color="auto"/>
        <w:right w:val="none" w:sz="0" w:space="0" w:color="auto"/>
      </w:divBdr>
    </w:div>
    <w:div w:id="113450970">
      <w:bodyDiv w:val="1"/>
      <w:marLeft w:val="0"/>
      <w:marRight w:val="0"/>
      <w:marTop w:val="0"/>
      <w:marBottom w:val="0"/>
      <w:divBdr>
        <w:top w:val="none" w:sz="0" w:space="0" w:color="auto"/>
        <w:left w:val="none" w:sz="0" w:space="0" w:color="auto"/>
        <w:bottom w:val="none" w:sz="0" w:space="0" w:color="auto"/>
        <w:right w:val="none" w:sz="0" w:space="0" w:color="auto"/>
      </w:divBdr>
    </w:div>
    <w:div w:id="122118184">
      <w:bodyDiv w:val="1"/>
      <w:marLeft w:val="0"/>
      <w:marRight w:val="0"/>
      <w:marTop w:val="0"/>
      <w:marBottom w:val="0"/>
      <w:divBdr>
        <w:top w:val="none" w:sz="0" w:space="0" w:color="auto"/>
        <w:left w:val="none" w:sz="0" w:space="0" w:color="auto"/>
        <w:bottom w:val="none" w:sz="0" w:space="0" w:color="auto"/>
        <w:right w:val="none" w:sz="0" w:space="0" w:color="auto"/>
      </w:divBdr>
    </w:div>
    <w:div w:id="126702314">
      <w:bodyDiv w:val="1"/>
      <w:marLeft w:val="0"/>
      <w:marRight w:val="0"/>
      <w:marTop w:val="0"/>
      <w:marBottom w:val="0"/>
      <w:divBdr>
        <w:top w:val="none" w:sz="0" w:space="0" w:color="auto"/>
        <w:left w:val="none" w:sz="0" w:space="0" w:color="auto"/>
        <w:bottom w:val="none" w:sz="0" w:space="0" w:color="auto"/>
        <w:right w:val="none" w:sz="0" w:space="0" w:color="auto"/>
      </w:divBdr>
    </w:div>
    <w:div w:id="126969721">
      <w:bodyDiv w:val="1"/>
      <w:marLeft w:val="0"/>
      <w:marRight w:val="0"/>
      <w:marTop w:val="0"/>
      <w:marBottom w:val="0"/>
      <w:divBdr>
        <w:top w:val="none" w:sz="0" w:space="0" w:color="auto"/>
        <w:left w:val="none" w:sz="0" w:space="0" w:color="auto"/>
        <w:bottom w:val="none" w:sz="0" w:space="0" w:color="auto"/>
        <w:right w:val="none" w:sz="0" w:space="0" w:color="auto"/>
      </w:divBdr>
    </w:div>
    <w:div w:id="129905946">
      <w:bodyDiv w:val="1"/>
      <w:marLeft w:val="0"/>
      <w:marRight w:val="0"/>
      <w:marTop w:val="0"/>
      <w:marBottom w:val="0"/>
      <w:divBdr>
        <w:top w:val="none" w:sz="0" w:space="0" w:color="auto"/>
        <w:left w:val="none" w:sz="0" w:space="0" w:color="auto"/>
        <w:bottom w:val="none" w:sz="0" w:space="0" w:color="auto"/>
        <w:right w:val="none" w:sz="0" w:space="0" w:color="auto"/>
      </w:divBdr>
    </w:div>
    <w:div w:id="130557907">
      <w:bodyDiv w:val="1"/>
      <w:marLeft w:val="0"/>
      <w:marRight w:val="0"/>
      <w:marTop w:val="0"/>
      <w:marBottom w:val="0"/>
      <w:divBdr>
        <w:top w:val="none" w:sz="0" w:space="0" w:color="auto"/>
        <w:left w:val="none" w:sz="0" w:space="0" w:color="auto"/>
        <w:bottom w:val="none" w:sz="0" w:space="0" w:color="auto"/>
        <w:right w:val="none" w:sz="0" w:space="0" w:color="auto"/>
      </w:divBdr>
    </w:div>
    <w:div w:id="136655538">
      <w:bodyDiv w:val="1"/>
      <w:marLeft w:val="0"/>
      <w:marRight w:val="0"/>
      <w:marTop w:val="0"/>
      <w:marBottom w:val="0"/>
      <w:divBdr>
        <w:top w:val="none" w:sz="0" w:space="0" w:color="auto"/>
        <w:left w:val="none" w:sz="0" w:space="0" w:color="auto"/>
        <w:bottom w:val="none" w:sz="0" w:space="0" w:color="auto"/>
        <w:right w:val="none" w:sz="0" w:space="0" w:color="auto"/>
      </w:divBdr>
    </w:div>
    <w:div w:id="139423748">
      <w:bodyDiv w:val="1"/>
      <w:marLeft w:val="0"/>
      <w:marRight w:val="0"/>
      <w:marTop w:val="0"/>
      <w:marBottom w:val="0"/>
      <w:divBdr>
        <w:top w:val="none" w:sz="0" w:space="0" w:color="auto"/>
        <w:left w:val="none" w:sz="0" w:space="0" w:color="auto"/>
        <w:bottom w:val="none" w:sz="0" w:space="0" w:color="auto"/>
        <w:right w:val="none" w:sz="0" w:space="0" w:color="auto"/>
      </w:divBdr>
    </w:div>
    <w:div w:id="139425264">
      <w:bodyDiv w:val="1"/>
      <w:marLeft w:val="0"/>
      <w:marRight w:val="0"/>
      <w:marTop w:val="0"/>
      <w:marBottom w:val="0"/>
      <w:divBdr>
        <w:top w:val="none" w:sz="0" w:space="0" w:color="auto"/>
        <w:left w:val="none" w:sz="0" w:space="0" w:color="auto"/>
        <w:bottom w:val="none" w:sz="0" w:space="0" w:color="auto"/>
        <w:right w:val="none" w:sz="0" w:space="0" w:color="auto"/>
      </w:divBdr>
    </w:div>
    <w:div w:id="140317941">
      <w:bodyDiv w:val="1"/>
      <w:marLeft w:val="0"/>
      <w:marRight w:val="0"/>
      <w:marTop w:val="0"/>
      <w:marBottom w:val="0"/>
      <w:divBdr>
        <w:top w:val="none" w:sz="0" w:space="0" w:color="auto"/>
        <w:left w:val="none" w:sz="0" w:space="0" w:color="auto"/>
        <w:bottom w:val="none" w:sz="0" w:space="0" w:color="auto"/>
        <w:right w:val="none" w:sz="0" w:space="0" w:color="auto"/>
      </w:divBdr>
    </w:div>
    <w:div w:id="141239316">
      <w:bodyDiv w:val="1"/>
      <w:marLeft w:val="0"/>
      <w:marRight w:val="0"/>
      <w:marTop w:val="0"/>
      <w:marBottom w:val="0"/>
      <w:divBdr>
        <w:top w:val="none" w:sz="0" w:space="0" w:color="auto"/>
        <w:left w:val="none" w:sz="0" w:space="0" w:color="auto"/>
        <w:bottom w:val="none" w:sz="0" w:space="0" w:color="auto"/>
        <w:right w:val="none" w:sz="0" w:space="0" w:color="auto"/>
      </w:divBdr>
    </w:div>
    <w:div w:id="141427637">
      <w:bodyDiv w:val="1"/>
      <w:marLeft w:val="0"/>
      <w:marRight w:val="0"/>
      <w:marTop w:val="0"/>
      <w:marBottom w:val="0"/>
      <w:divBdr>
        <w:top w:val="none" w:sz="0" w:space="0" w:color="auto"/>
        <w:left w:val="none" w:sz="0" w:space="0" w:color="auto"/>
        <w:bottom w:val="none" w:sz="0" w:space="0" w:color="auto"/>
        <w:right w:val="none" w:sz="0" w:space="0" w:color="auto"/>
      </w:divBdr>
    </w:div>
    <w:div w:id="141628017">
      <w:bodyDiv w:val="1"/>
      <w:marLeft w:val="0"/>
      <w:marRight w:val="0"/>
      <w:marTop w:val="0"/>
      <w:marBottom w:val="0"/>
      <w:divBdr>
        <w:top w:val="none" w:sz="0" w:space="0" w:color="auto"/>
        <w:left w:val="none" w:sz="0" w:space="0" w:color="auto"/>
        <w:bottom w:val="none" w:sz="0" w:space="0" w:color="auto"/>
        <w:right w:val="none" w:sz="0" w:space="0" w:color="auto"/>
      </w:divBdr>
    </w:div>
    <w:div w:id="144129255">
      <w:bodyDiv w:val="1"/>
      <w:marLeft w:val="0"/>
      <w:marRight w:val="0"/>
      <w:marTop w:val="0"/>
      <w:marBottom w:val="0"/>
      <w:divBdr>
        <w:top w:val="none" w:sz="0" w:space="0" w:color="auto"/>
        <w:left w:val="none" w:sz="0" w:space="0" w:color="auto"/>
        <w:bottom w:val="none" w:sz="0" w:space="0" w:color="auto"/>
        <w:right w:val="none" w:sz="0" w:space="0" w:color="auto"/>
      </w:divBdr>
    </w:div>
    <w:div w:id="145752383">
      <w:bodyDiv w:val="1"/>
      <w:marLeft w:val="0"/>
      <w:marRight w:val="0"/>
      <w:marTop w:val="0"/>
      <w:marBottom w:val="0"/>
      <w:divBdr>
        <w:top w:val="none" w:sz="0" w:space="0" w:color="auto"/>
        <w:left w:val="none" w:sz="0" w:space="0" w:color="auto"/>
        <w:bottom w:val="none" w:sz="0" w:space="0" w:color="auto"/>
        <w:right w:val="none" w:sz="0" w:space="0" w:color="auto"/>
      </w:divBdr>
    </w:div>
    <w:div w:id="146673367">
      <w:bodyDiv w:val="1"/>
      <w:marLeft w:val="0"/>
      <w:marRight w:val="0"/>
      <w:marTop w:val="0"/>
      <w:marBottom w:val="0"/>
      <w:divBdr>
        <w:top w:val="none" w:sz="0" w:space="0" w:color="auto"/>
        <w:left w:val="none" w:sz="0" w:space="0" w:color="auto"/>
        <w:bottom w:val="none" w:sz="0" w:space="0" w:color="auto"/>
        <w:right w:val="none" w:sz="0" w:space="0" w:color="auto"/>
      </w:divBdr>
    </w:div>
    <w:div w:id="148132212">
      <w:bodyDiv w:val="1"/>
      <w:marLeft w:val="0"/>
      <w:marRight w:val="0"/>
      <w:marTop w:val="0"/>
      <w:marBottom w:val="0"/>
      <w:divBdr>
        <w:top w:val="none" w:sz="0" w:space="0" w:color="auto"/>
        <w:left w:val="none" w:sz="0" w:space="0" w:color="auto"/>
        <w:bottom w:val="none" w:sz="0" w:space="0" w:color="auto"/>
        <w:right w:val="none" w:sz="0" w:space="0" w:color="auto"/>
      </w:divBdr>
    </w:div>
    <w:div w:id="149292191">
      <w:bodyDiv w:val="1"/>
      <w:marLeft w:val="0"/>
      <w:marRight w:val="0"/>
      <w:marTop w:val="0"/>
      <w:marBottom w:val="0"/>
      <w:divBdr>
        <w:top w:val="none" w:sz="0" w:space="0" w:color="auto"/>
        <w:left w:val="none" w:sz="0" w:space="0" w:color="auto"/>
        <w:bottom w:val="none" w:sz="0" w:space="0" w:color="auto"/>
        <w:right w:val="none" w:sz="0" w:space="0" w:color="auto"/>
      </w:divBdr>
    </w:div>
    <w:div w:id="149715355">
      <w:bodyDiv w:val="1"/>
      <w:marLeft w:val="0"/>
      <w:marRight w:val="0"/>
      <w:marTop w:val="0"/>
      <w:marBottom w:val="0"/>
      <w:divBdr>
        <w:top w:val="none" w:sz="0" w:space="0" w:color="auto"/>
        <w:left w:val="none" w:sz="0" w:space="0" w:color="auto"/>
        <w:bottom w:val="none" w:sz="0" w:space="0" w:color="auto"/>
        <w:right w:val="none" w:sz="0" w:space="0" w:color="auto"/>
      </w:divBdr>
    </w:div>
    <w:div w:id="149827679">
      <w:bodyDiv w:val="1"/>
      <w:marLeft w:val="0"/>
      <w:marRight w:val="0"/>
      <w:marTop w:val="0"/>
      <w:marBottom w:val="0"/>
      <w:divBdr>
        <w:top w:val="none" w:sz="0" w:space="0" w:color="auto"/>
        <w:left w:val="none" w:sz="0" w:space="0" w:color="auto"/>
        <w:bottom w:val="none" w:sz="0" w:space="0" w:color="auto"/>
        <w:right w:val="none" w:sz="0" w:space="0" w:color="auto"/>
      </w:divBdr>
    </w:div>
    <w:div w:id="149911960">
      <w:bodyDiv w:val="1"/>
      <w:marLeft w:val="0"/>
      <w:marRight w:val="0"/>
      <w:marTop w:val="0"/>
      <w:marBottom w:val="0"/>
      <w:divBdr>
        <w:top w:val="none" w:sz="0" w:space="0" w:color="auto"/>
        <w:left w:val="none" w:sz="0" w:space="0" w:color="auto"/>
        <w:bottom w:val="none" w:sz="0" w:space="0" w:color="auto"/>
        <w:right w:val="none" w:sz="0" w:space="0" w:color="auto"/>
      </w:divBdr>
    </w:div>
    <w:div w:id="150028137">
      <w:bodyDiv w:val="1"/>
      <w:marLeft w:val="0"/>
      <w:marRight w:val="0"/>
      <w:marTop w:val="0"/>
      <w:marBottom w:val="0"/>
      <w:divBdr>
        <w:top w:val="none" w:sz="0" w:space="0" w:color="auto"/>
        <w:left w:val="none" w:sz="0" w:space="0" w:color="auto"/>
        <w:bottom w:val="none" w:sz="0" w:space="0" w:color="auto"/>
        <w:right w:val="none" w:sz="0" w:space="0" w:color="auto"/>
      </w:divBdr>
    </w:div>
    <w:div w:id="154343374">
      <w:bodyDiv w:val="1"/>
      <w:marLeft w:val="0"/>
      <w:marRight w:val="0"/>
      <w:marTop w:val="0"/>
      <w:marBottom w:val="0"/>
      <w:divBdr>
        <w:top w:val="none" w:sz="0" w:space="0" w:color="auto"/>
        <w:left w:val="none" w:sz="0" w:space="0" w:color="auto"/>
        <w:bottom w:val="none" w:sz="0" w:space="0" w:color="auto"/>
        <w:right w:val="none" w:sz="0" w:space="0" w:color="auto"/>
      </w:divBdr>
    </w:div>
    <w:div w:id="155270689">
      <w:bodyDiv w:val="1"/>
      <w:marLeft w:val="0"/>
      <w:marRight w:val="0"/>
      <w:marTop w:val="0"/>
      <w:marBottom w:val="0"/>
      <w:divBdr>
        <w:top w:val="none" w:sz="0" w:space="0" w:color="auto"/>
        <w:left w:val="none" w:sz="0" w:space="0" w:color="auto"/>
        <w:bottom w:val="none" w:sz="0" w:space="0" w:color="auto"/>
        <w:right w:val="none" w:sz="0" w:space="0" w:color="auto"/>
      </w:divBdr>
      <w:divsChild>
        <w:div w:id="1853302323">
          <w:marLeft w:val="0"/>
          <w:marRight w:val="0"/>
          <w:marTop w:val="0"/>
          <w:marBottom w:val="0"/>
          <w:divBdr>
            <w:top w:val="none" w:sz="0" w:space="0" w:color="auto"/>
            <w:left w:val="none" w:sz="0" w:space="0" w:color="auto"/>
            <w:bottom w:val="none" w:sz="0" w:space="0" w:color="auto"/>
            <w:right w:val="none" w:sz="0" w:space="0" w:color="auto"/>
          </w:divBdr>
          <w:divsChild>
            <w:div w:id="686449600">
              <w:marLeft w:val="0"/>
              <w:marRight w:val="0"/>
              <w:marTop w:val="0"/>
              <w:marBottom w:val="0"/>
              <w:divBdr>
                <w:top w:val="none" w:sz="0" w:space="0" w:color="auto"/>
                <w:left w:val="none" w:sz="0" w:space="0" w:color="auto"/>
                <w:bottom w:val="none" w:sz="0" w:space="0" w:color="auto"/>
                <w:right w:val="none" w:sz="0" w:space="0" w:color="auto"/>
              </w:divBdr>
              <w:divsChild>
                <w:div w:id="598178720">
                  <w:marLeft w:val="608"/>
                  <w:marRight w:val="0"/>
                  <w:marTop w:val="0"/>
                  <w:marBottom w:val="0"/>
                  <w:divBdr>
                    <w:top w:val="none" w:sz="0" w:space="0" w:color="auto"/>
                    <w:left w:val="none" w:sz="0" w:space="0" w:color="auto"/>
                    <w:bottom w:val="none" w:sz="0" w:space="0" w:color="auto"/>
                    <w:right w:val="none" w:sz="0" w:space="0" w:color="auto"/>
                  </w:divBdr>
                </w:div>
                <w:div w:id="1219441392">
                  <w:marLeft w:val="0"/>
                  <w:marRight w:val="0"/>
                  <w:marTop w:val="346"/>
                  <w:marBottom w:val="0"/>
                  <w:divBdr>
                    <w:top w:val="none" w:sz="0" w:space="0" w:color="auto"/>
                    <w:left w:val="none" w:sz="0" w:space="0" w:color="auto"/>
                    <w:bottom w:val="none" w:sz="0" w:space="0" w:color="auto"/>
                    <w:right w:val="none" w:sz="0" w:space="0" w:color="auto"/>
                  </w:divBdr>
                </w:div>
              </w:divsChild>
            </w:div>
          </w:divsChild>
        </w:div>
      </w:divsChild>
    </w:div>
    <w:div w:id="157039007">
      <w:bodyDiv w:val="1"/>
      <w:marLeft w:val="0"/>
      <w:marRight w:val="0"/>
      <w:marTop w:val="0"/>
      <w:marBottom w:val="0"/>
      <w:divBdr>
        <w:top w:val="none" w:sz="0" w:space="0" w:color="auto"/>
        <w:left w:val="none" w:sz="0" w:space="0" w:color="auto"/>
        <w:bottom w:val="none" w:sz="0" w:space="0" w:color="auto"/>
        <w:right w:val="none" w:sz="0" w:space="0" w:color="auto"/>
      </w:divBdr>
    </w:div>
    <w:div w:id="157163216">
      <w:bodyDiv w:val="1"/>
      <w:marLeft w:val="0"/>
      <w:marRight w:val="0"/>
      <w:marTop w:val="0"/>
      <w:marBottom w:val="0"/>
      <w:divBdr>
        <w:top w:val="none" w:sz="0" w:space="0" w:color="auto"/>
        <w:left w:val="none" w:sz="0" w:space="0" w:color="auto"/>
        <w:bottom w:val="none" w:sz="0" w:space="0" w:color="auto"/>
        <w:right w:val="none" w:sz="0" w:space="0" w:color="auto"/>
      </w:divBdr>
    </w:div>
    <w:div w:id="159003766">
      <w:bodyDiv w:val="1"/>
      <w:marLeft w:val="0"/>
      <w:marRight w:val="0"/>
      <w:marTop w:val="0"/>
      <w:marBottom w:val="0"/>
      <w:divBdr>
        <w:top w:val="none" w:sz="0" w:space="0" w:color="auto"/>
        <w:left w:val="none" w:sz="0" w:space="0" w:color="auto"/>
        <w:bottom w:val="none" w:sz="0" w:space="0" w:color="auto"/>
        <w:right w:val="none" w:sz="0" w:space="0" w:color="auto"/>
      </w:divBdr>
    </w:div>
    <w:div w:id="160194777">
      <w:bodyDiv w:val="1"/>
      <w:marLeft w:val="0"/>
      <w:marRight w:val="0"/>
      <w:marTop w:val="0"/>
      <w:marBottom w:val="0"/>
      <w:divBdr>
        <w:top w:val="none" w:sz="0" w:space="0" w:color="auto"/>
        <w:left w:val="none" w:sz="0" w:space="0" w:color="auto"/>
        <w:bottom w:val="none" w:sz="0" w:space="0" w:color="auto"/>
        <w:right w:val="none" w:sz="0" w:space="0" w:color="auto"/>
      </w:divBdr>
    </w:div>
    <w:div w:id="161431303">
      <w:bodyDiv w:val="1"/>
      <w:marLeft w:val="0"/>
      <w:marRight w:val="0"/>
      <w:marTop w:val="0"/>
      <w:marBottom w:val="0"/>
      <w:divBdr>
        <w:top w:val="none" w:sz="0" w:space="0" w:color="auto"/>
        <w:left w:val="none" w:sz="0" w:space="0" w:color="auto"/>
        <w:bottom w:val="none" w:sz="0" w:space="0" w:color="auto"/>
        <w:right w:val="none" w:sz="0" w:space="0" w:color="auto"/>
      </w:divBdr>
    </w:div>
    <w:div w:id="163522740">
      <w:bodyDiv w:val="1"/>
      <w:marLeft w:val="0"/>
      <w:marRight w:val="0"/>
      <w:marTop w:val="0"/>
      <w:marBottom w:val="0"/>
      <w:divBdr>
        <w:top w:val="none" w:sz="0" w:space="0" w:color="auto"/>
        <w:left w:val="none" w:sz="0" w:space="0" w:color="auto"/>
        <w:bottom w:val="none" w:sz="0" w:space="0" w:color="auto"/>
        <w:right w:val="none" w:sz="0" w:space="0" w:color="auto"/>
      </w:divBdr>
    </w:div>
    <w:div w:id="168373329">
      <w:bodyDiv w:val="1"/>
      <w:marLeft w:val="0"/>
      <w:marRight w:val="0"/>
      <w:marTop w:val="0"/>
      <w:marBottom w:val="0"/>
      <w:divBdr>
        <w:top w:val="none" w:sz="0" w:space="0" w:color="auto"/>
        <w:left w:val="none" w:sz="0" w:space="0" w:color="auto"/>
        <w:bottom w:val="none" w:sz="0" w:space="0" w:color="auto"/>
        <w:right w:val="none" w:sz="0" w:space="0" w:color="auto"/>
      </w:divBdr>
    </w:div>
    <w:div w:id="169763017">
      <w:bodyDiv w:val="1"/>
      <w:marLeft w:val="0"/>
      <w:marRight w:val="0"/>
      <w:marTop w:val="0"/>
      <w:marBottom w:val="0"/>
      <w:divBdr>
        <w:top w:val="none" w:sz="0" w:space="0" w:color="auto"/>
        <w:left w:val="none" w:sz="0" w:space="0" w:color="auto"/>
        <w:bottom w:val="none" w:sz="0" w:space="0" w:color="auto"/>
        <w:right w:val="none" w:sz="0" w:space="0" w:color="auto"/>
      </w:divBdr>
    </w:div>
    <w:div w:id="170874064">
      <w:bodyDiv w:val="1"/>
      <w:marLeft w:val="0"/>
      <w:marRight w:val="0"/>
      <w:marTop w:val="0"/>
      <w:marBottom w:val="0"/>
      <w:divBdr>
        <w:top w:val="none" w:sz="0" w:space="0" w:color="auto"/>
        <w:left w:val="none" w:sz="0" w:space="0" w:color="auto"/>
        <w:bottom w:val="none" w:sz="0" w:space="0" w:color="auto"/>
        <w:right w:val="none" w:sz="0" w:space="0" w:color="auto"/>
      </w:divBdr>
    </w:div>
    <w:div w:id="171839676">
      <w:bodyDiv w:val="1"/>
      <w:marLeft w:val="0"/>
      <w:marRight w:val="0"/>
      <w:marTop w:val="0"/>
      <w:marBottom w:val="0"/>
      <w:divBdr>
        <w:top w:val="none" w:sz="0" w:space="0" w:color="auto"/>
        <w:left w:val="none" w:sz="0" w:space="0" w:color="auto"/>
        <w:bottom w:val="none" w:sz="0" w:space="0" w:color="auto"/>
        <w:right w:val="none" w:sz="0" w:space="0" w:color="auto"/>
      </w:divBdr>
    </w:div>
    <w:div w:id="173349709">
      <w:bodyDiv w:val="1"/>
      <w:marLeft w:val="0"/>
      <w:marRight w:val="0"/>
      <w:marTop w:val="0"/>
      <w:marBottom w:val="0"/>
      <w:divBdr>
        <w:top w:val="none" w:sz="0" w:space="0" w:color="auto"/>
        <w:left w:val="none" w:sz="0" w:space="0" w:color="auto"/>
        <w:bottom w:val="none" w:sz="0" w:space="0" w:color="auto"/>
        <w:right w:val="none" w:sz="0" w:space="0" w:color="auto"/>
      </w:divBdr>
    </w:div>
    <w:div w:id="173689412">
      <w:bodyDiv w:val="1"/>
      <w:marLeft w:val="0"/>
      <w:marRight w:val="0"/>
      <w:marTop w:val="0"/>
      <w:marBottom w:val="0"/>
      <w:divBdr>
        <w:top w:val="none" w:sz="0" w:space="0" w:color="auto"/>
        <w:left w:val="none" w:sz="0" w:space="0" w:color="auto"/>
        <w:bottom w:val="none" w:sz="0" w:space="0" w:color="auto"/>
        <w:right w:val="none" w:sz="0" w:space="0" w:color="auto"/>
      </w:divBdr>
    </w:div>
    <w:div w:id="174613852">
      <w:bodyDiv w:val="1"/>
      <w:marLeft w:val="0"/>
      <w:marRight w:val="0"/>
      <w:marTop w:val="0"/>
      <w:marBottom w:val="0"/>
      <w:divBdr>
        <w:top w:val="none" w:sz="0" w:space="0" w:color="auto"/>
        <w:left w:val="none" w:sz="0" w:space="0" w:color="auto"/>
        <w:bottom w:val="none" w:sz="0" w:space="0" w:color="auto"/>
        <w:right w:val="none" w:sz="0" w:space="0" w:color="auto"/>
      </w:divBdr>
    </w:div>
    <w:div w:id="175846969">
      <w:bodyDiv w:val="1"/>
      <w:marLeft w:val="0"/>
      <w:marRight w:val="0"/>
      <w:marTop w:val="0"/>
      <w:marBottom w:val="0"/>
      <w:divBdr>
        <w:top w:val="none" w:sz="0" w:space="0" w:color="auto"/>
        <w:left w:val="none" w:sz="0" w:space="0" w:color="auto"/>
        <w:bottom w:val="none" w:sz="0" w:space="0" w:color="auto"/>
        <w:right w:val="none" w:sz="0" w:space="0" w:color="auto"/>
      </w:divBdr>
    </w:div>
    <w:div w:id="178274295">
      <w:bodyDiv w:val="1"/>
      <w:marLeft w:val="0"/>
      <w:marRight w:val="0"/>
      <w:marTop w:val="0"/>
      <w:marBottom w:val="0"/>
      <w:divBdr>
        <w:top w:val="none" w:sz="0" w:space="0" w:color="auto"/>
        <w:left w:val="none" w:sz="0" w:space="0" w:color="auto"/>
        <w:bottom w:val="none" w:sz="0" w:space="0" w:color="auto"/>
        <w:right w:val="none" w:sz="0" w:space="0" w:color="auto"/>
      </w:divBdr>
    </w:div>
    <w:div w:id="178617704">
      <w:bodyDiv w:val="1"/>
      <w:marLeft w:val="0"/>
      <w:marRight w:val="0"/>
      <w:marTop w:val="0"/>
      <w:marBottom w:val="0"/>
      <w:divBdr>
        <w:top w:val="none" w:sz="0" w:space="0" w:color="auto"/>
        <w:left w:val="none" w:sz="0" w:space="0" w:color="auto"/>
        <w:bottom w:val="none" w:sz="0" w:space="0" w:color="auto"/>
        <w:right w:val="none" w:sz="0" w:space="0" w:color="auto"/>
      </w:divBdr>
    </w:div>
    <w:div w:id="179510575">
      <w:bodyDiv w:val="1"/>
      <w:marLeft w:val="0"/>
      <w:marRight w:val="0"/>
      <w:marTop w:val="0"/>
      <w:marBottom w:val="0"/>
      <w:divBdr>
        <w:top w:val="none" w:sz="0" w:space="0" w:color="auto"/>
        <w:left w:val="none" w:sz="0" w:space="0" w:color="auto"/>
        <w:bottom w:val="none" w:sz="0" w:space="0" w:color="auto"/>
        <w:right w:val="none" w:sz="0" w:space="0" w:color="auto"/>
      </w:divBdr>
    </w:div>
    <w:div w:id="181287284">
      <w:bodyDiv w:val="1"/>
      <w:marLeft w:val="0"/>
      <w:marRight w:val="0"/>
      <w:marTop w:val="0"/>
      <w:marBottom w:val="0"/>
      <w:divBdr>
        <w:top w:val="none" w:sz="0" w:space="0" w:color="auto"/>
        <w:left w:val="none" w:sz="0" w:space="0" w:color="auto"/>
        <w:bottom w:val="none" w:sz="0" w:space="0" w:color="auto"/>
        <w:right w:val="none" w:sz="0" w:space="0" w:color="auto"/>
      </w:divBdr>
    </w:div>
    <w:div w:id="182280500">
      <w:bodyDiv w:val="1"/>
      <w:marLeft w:val="0"/>
      <w:marRight w:val="0"/>
      <w:marTop w:val="0"/>
      <w:marBottom w:val="0"/>
      <w:divBdr>
        <w:top w:val="none" w:sz="0" w:space="0" w:color="auto"/>
        <w:left w:val="none" w:sz="0" w:space="0" w:color="auto"/>
        <w:bottom w:val="none" w:sz="0" w:space="0" w:color="auto"/>
        <w:right w:val="none" w:sz="0" w:space="0" w:color="auto"/>
      </w:divBdr>
    </w:div>
    <w:div w:id="182600672">
      <w:bodyDiv w:val="1"/>
      <w:marLeft w:val="0"/>
      <w:marRight w:val="0"/>
      <w:marTop w:val="0"/>
      <w:marBottom w:val="0"/>
      <w:divBdr>
        <w:top w:val="none" w:sz="0" w:space="0" w:color="auto"/>
        <w:left w:val="none" w:sz="0" w:space="0" w:color="auto"/>
        <w:bottom w:val="none" w:sz="0" w:space="0" w:color="auto"/>
        <w:right w:val="none" w:sz="0" w:space="0" w:color="auto"/>
      </w:divBdr>
    </w:div>
    <w:div w:id="186018334">
      <w:bodyDiv w:val="1"/>
      <w:marLeft w:val="0"/>
      <w:marRight w:val="0"/>
      <w:marTop w:val="0"/>
      <w:marBottom w:val="0"/>
      <w:divBdr>
        <w:top w:val="none" w:sz="0" w:space="0" w:color="auto"/>
        <w:left w:val="none" w:sz="0" w:space="0" w:color="auto"/>
        <w:bottom w:val="none" w:sz="0" w:space="0" w:color="auto"/>
        <w:right w:val="none" w:sz="0" w:space="0" w:color="auto"/>
      </w:divBdr>
    </w:div>
    <w:div w:id="187917313">
      <w:bodyDiv w:val="1"/>
      <w:marLeft w:val="0"/>
      <w:marRight w:val="0"/>
      <w:marTop w:val="0"/>
      <w:marBottom w:val="0"/>
      <w:divBdr>
        <w:top w:val="none" w:sz="0" w:space="0" w:color="auto"/>
        <w:left w:val="none" w:sz="0" w:space="0" w:color="auto"/>
        <w:bottom w:val="none" w:sz="0" w:space="0" w:color="auto"/>
        <w:right w:val="none" w:sz="0" w:space="0" w:color="auto"/>
      </w:divBdr>
    </w:div>
    <w:div w:id="191773531">
      <w:bodyDiv w:val="1"/>
      <w:marLeft w:val="0"/>
      <w:marRight w:val="0"/>
      <w:marTop w:val="0"/>
      <w:marBottom w:val="0"/>
      <w:divBdr>
        <w:top w:val="none" w:sz="0" w:space="0" w:color="auto"/>
        <w:left w:val="none" w:sz="0" w:space="0" w:color="auto"/>
        <w:bottom w:val="none" w:sz="0" w:space="0" w:color="auto"/>
        <w:right w:val="none" w:sz="0" w:space="0" w:color="auto"/>
      </w:divBdr>
    </w:div>
    <w:div w:id="192622786">
      <w:bodyDiv w:val="1"/>
      <w:marLeft w:val="0"/>
      <w:marRight w:val="0"/>
      <w:marTop w:val="0"/>
      <w:marBottom w:val="0"/>
      <w:divBdr>
        <w:top w:val="none" w:sz="0" w:space="0" w:color="auto"/>
        <w:left w:val="none" w:sz="0" w:space="0" w:color="auto"/>
        <w:bottom w:val="none" w:sz="0" w:space="0" w:color="auto"/>
        <w:right w:val="none" w:sz="0" w:space="0" w:color="auto"/>
      </w:divBdr>
    </w:div>
    <w:div w:id="196236548">
      <w:bodyDiv w:val="1"/>
      <w:marLeft w:val="0"/>
      <w:marRight w:val="0"/>
      <w:marTop w:val="0"/>
      <w:marBottom w:val="0"/>
      <w:divBdr>
        <w:top w:val="none" w:sz="0" w:space="0" w:color="auto"/>
        <w:left w:val="none" w:sz="0" w:space="0" w:color="auto"/>
        <w:bottom w:val="none" w:sz="0" w:space="0" w:color="auto"/>
        <w:right w:val="none" w:sz="0" w:space="0" w:color="auto"/>
      </w:divBdr>
    </w:div>
    <w:div w:id="197592456">
      <w:bodyDiv w:val="1"/>
      <w:marLeft w:val="0"/>
      <w:marRight w:val="0"/>
      <w:marTop w:val="0"/>
      <w:marBottom w:val="0"/>
      <w:divBdr>
        <w:top w:val="none" w:sz="0" w:space="0" w:color="auto"/>
        <w:left w:val="none" w:sz="0" w:space="0" w:color="auto"/>
        <w:bottom w:val="none" w:sz="0" w:space="0" w:color="auto"/>
        <w:right w:val="none" w:sz="0" w:space="0" w:color="auto"/>
      </w:divBdr>
    </w:div>
    <w:div w:id="197666296">
      <w:bodyDiv w:val="1"/>
      <w:marLeft w:val="0"/>
      <w:marRight w:val="0"/>
      <w:marTop w:val="0"/>
      <w:marBottom w:val="0"/>
      <w:divBdr>
        <w:top w:val="none" w:sz="0" w:space="0" w:color="auto"/>
        <w:left w:val="none" w:sz="0" w:space="0" w:color="auto"/>
        <w:bottom w:val="none" w:sz="0" w:space="0" w:color="auto"/>
        <w:right w:val="none" w:sz="0" w:space="0" w:color="auto"/>
      </w:divBdr>
    </w:div>
    <w:div w:id="199316989">
      <w:bodyDiv w:val="1"/>
      <w:marLeft w:val="0"/>
      <w:marRight w:val="0"/>
      <w:marTop w:val="0"/>
      <w:marBottom w:val="0"/>
      <w:divBdr>
        <w:top w:val="none" w:sz="0" w:space="0" w:color="auto"/>
        <w:left w:val="none" w:sz="0" w:space="0" w:color="auto"/>
        <w:bottom w:val="none" w:sz="0" w:space="0" w:color="auto"/>
        <w:right w:val="none" w:sz="0" w:space="0" w:color="auto"/>
      </w:divBdr>
    </w:div>
    <w:div w:id="202062061">
      <w:bodyDiv w:val="1"/>
      <w:marLeft w:val="0"/>
      <w:marRight w:val="0"/>
      <w:marTop w:val="0"/>
      <w:marBottom w:val="0"/>
      <w:divBdr>
        <w:top w:val="none" w:sz="0" w:space="0" w:color="auto"/>
        <w:left w:val="none" w:sz="0" w:space="0" w:color="auto"/>
        <w:bottom w:val="none" w:sz="0" w:space="0" w:color="auto"/>
        <w:right w:val="none" w:sz="0" w:space="0" w:color="auto"/>
      </w:divBdr>
    </w:div>
    <w:div w:id="202983468">
      <w:bodyDiv w:val="1"/>
      <w:marLeft w:val="0"/>
      <w:marRight w:val="0"/>
      <w:marTop w:val="0"/>
      <w:marBottom w:val="0"/>
      <w:divBdr>
        <w:top w:val="none" w:sz="0" w:space="0" w:color="auto"/>
        <w:left w:val="none" w:sz="0" w:space="0" w:color="auto"/>
        <w:bottom w:val="none" w:sz="0" w:space="0" w:color="auto"/>
        <w:right w:val="none" w:sz="0" w:space="0" w:color="auto"/>
      </w:divBdr>
    </w:div>
    <w:div w:id="205022654">
      <w:bodyDiv w:val="1"/>
      <w:marLeft w:val="0"/>
      <w:marRight w:val="0"/>
      <w:marTop w:val="0"/>
      <w:marBottom w:val="0"/>
      <w:divBdr>
        <w:top w:val="none" w:sz="0" w:space="0" w:color="auto"/>
        <w:left w:val="none" w:sz="0" w:space="0" w:color="auto"/>
        <w:bottom w:val="none" w:sz="0" w:space="0" w:color="auto"/>
        <w:right w:val="none" w:sz="0" w:space="0" w:color="auto"/>
      </w:divBdr>
    </w:div>
    <w:div w:id="205527583">
      <w:bodyDiv w:val="1"/>
      <w:marLeft w:val="0"/>
      <w:marRight w:val="0"/>
      <w:marTop w:val="0"/>
      <w:marBottom w:val="0"/>
      <w:divBdr>
        <w:top w:val="none" w:sz="0" w:space="0" w:color="auto"/>
        <w:left w:val="none" w:sz="0" w:space="0" w:color="auto"/>
        <w:bottom w:val="none" w:sz="0" w:space="0" w:color="auto"/>
        <w:right w:val="none" w:sz="0" w:space="0" w:color="auto"/>
      </w:divBdr>
    </w:div>
    <w:div w:id="205915360">
      <w:bodyDiv w:val="1"/>
      <w:marLeft w:val="0"/>
      <w:marRight w:val="0"/>
      <w:marTop w:val="0"/>
      <w:marBottom w:val="0"/>
      <w:divBdr>
        <w:top w:val="none" w:sz="0" w:space="0" w:color="auto"/>
        <w:left w:val="none" w:sz="0" w:space="0" w:color="auto"/>
        <w:bottom w:val="none" w:sz="0" w:space="0" w:color="auto"/>
        <w:right w:val="none" w:sz="0" w:space="0" w:color="auto"/>
      </w:divBdr>
    </w:div>
    <w:div w:id="207644515">
      <w:bodyDiv w:val="1"/>
      <w:marLeft w:val="0"/>
      <w:marRight w:val="0"/>
      <w:marTop w:val="0"/>
      <w:marBottom w:val="0"/>
      <w:divBdr>
        <w:top w:val="none" w:sz="0" w:space="0" w:color="auto"/>
        <w:left w:val="none" w:sz="0" w:space="0" w:color="auto"/>
        <w:bottom w:val="none" w:sz="0" w:space="0" w:color="auto"/>
        <w:right w:val="none" w:sz="0" w:space="0" w:color="auto"/>
      </w:divBdr>
    </w:div>
    <w:div w:id="212083433">
      <w:bodyDiv w:val="1"/>
      <w:marLeft w:val="0"/>
      <w:marRight w:val="0"/>
      <w:marTop w:val="0"/>
      <w:marBottom w:val="0"/>
      <w:divBdr>
        <w:top w:val="none" w:sz="0" w:space="0" w:color="auto"/>
        <w:left w:val="none" w:sz="0" w:space="0" w:color="auto"/>
        <w:bottom w:val="none" w:sz="0" w:space="0" w:color="auto"/>
        <w:right w:val="none" w:sz="0" w:space="0" w:color="auto"/>
      </w:divBdr>
    </w:div>
    <w:div w:id="212229055">
      <w:bodyDiv w:val="1"/>
      <w:marLeft w:val="0"/>
      <w:marRight w:val="0"/>
      <w:marTop w:val="0"/>
      <w:marBottom w:val="0"/>
      <w:divBdr>
        <w:top w:val="none" w:sz="0" w:space="0" w:color="auto"/>
        <w:left w:val="none" w:sz="0" w:space="0" w:color="auto"/>
        <w:bottom w:val="none" w:sz="0" w:space="0" w:color="auto"/>
        <w:right w:val="none" w:sz="0" w:space="0" w:color="auto"/>
      </w:divBdr>
    </w:div>
    <w:div w:id="212738450">
      <w:bodyDiv w:val="1"/>
      <w:marLeft w:val="0"/>
      <w:marRight w:val="0"/>
      <w:marTop w:val="0"/>
      <w:marBottom w:val="0"/>
      <w:divBdr>
        <w:top w:val="none" w:sz="0" w:space="0" w:color="auto"/>
        <w:left w:val="none" w:sz="0" w:space="0" w:color="auto"/>
        <w:bottom w:val="none" w:sz="0" w:space="0" w:color="auto"/>
        <w:right w:val="none" w:sz="0" w:space="0" w:color="auto"/>
      </w:divBdr>
    </w:div>
    <w:div w:id="214705321">
      <w:bodyDiv w:val="1"/>
      <w:marLeft w:val="0"/>
      <w:marRight w:val="0"/>
      <w:marTop w:val="0"/>
      <w:marBottom w:val="0"/>
      <w:divBdr>
        <w:top w:val="none" w:sz="0" w:space="0" w:color="auto"/>
        <w:left w:val="none" w:sz="0" w:space="0" w:color="auto"/>
        <w:bottom w:val="none" w:sz="0" w:space="0" w:color="auto"/>
        <w:right w:val="none" w:sz="0" w:space="0" w:color="auto"/>
      </w:divBdr>
    </w:div>
    <w:div w:id="216744668">
      <w:bodyDiv w:val="1"/>
      <w:marLeft w:val="0"/>
      <w:marRight w:val="0"/>
      <w:marTop w:val="0"/>
      <w:marBottom w:val="0"/>
      <w:divBdr>
        <w:top w:val="none" w:sz="0" w:space="0" w:color="auto"/>
        <w:left w:val="none" w:sz="0" w:space="0" w:color="auto"/>
        <w:bottom w:val="none" w:sz="0" w:space="0" w:color="auto"/>
        <w:right w:val="none" w:sz="0" w:space="0" w:color="auto"/>
      </w:divBdr>
    </w:div>
    <w:div w:id="218564612">
      <w:bodyDiv w:val="1"/>
      <w:marLeft w:val="0"/>
      <w:marRight w:val="0"/>
      <w:marTop w:val="0"/>
      <w:marBottom w:val="0"/>
      <w:divBdr>
        <w:top w:val="none" w:sz="0" w:space="0" w:color="auto"/>
        <w:left w:val="none" w:sz="0" w:space="0" w:color="auto"/>
        <w:bottom w:val="none" w:sz="0" w:space="0" w:color="auto"/>
        <w:right w:val="none" w:sz="0" w:space="0" w:color="auto"/>
      </w:divBdr>
    </w:div>
    <w:div w:id="218982114">
      <w:bodyDiv w:val="1"/>
      <w:marLeft w:val="0"/>
      <w:marRight w:val="0"/>
      <w:marTop w:val="0"/>
      <w:marBottom w:val="0"/>
      <w:divBdr>
        <w:top w:val="none" w:sz="0" w:space="0" w:color="auto"/>
        <w:left w:val="none" w:sz="0" w:space="0" w:color="auto"/>
        <w:bottom w:val="none" w:sz="0" w:space="0" w:color="auto"/>
        <w:right w:val="none" w:sz="0" w:space="0" w:color="auto"/>
      </w:divBdr>
    </w:div>
    <w:div w:id="220024068">
      <w:bodyDiv w:val="1"/>
      <w:marLeft w:val="0"/>
      <w:marRight w:val="0"/>
      <w:marTop w:val="0"/>
      <w:marBottom w:val="0"/>
      <w:divBdr>
        <w:top w:val="none" w:sz="0" w:space="0" w:color="auto"/>
        <w:left w:val="none" w:sz="0" w:space="0" w:color="auto"/>
        <w:bottom w:val="none" w:sz="0" w:space="0" w:color="auto"/>
        <w:right w:val="none" w:sz="0" w:space="0" w:color="auto"/>
      </w:divBdr>
    </w:div>
    <w:div w:id="221330500">
      <w:bodyDiv w:val="1"/>
      <w:marLeft w:val="0"/>
      <w:marRight w:val="0"/>
      <w:marTop w:val="0"/>
      <w:marBottom w:val="0"/>
      <w:divBdr>
        <w:top w:val="none" w:sz="0" w:space="0" w:color="auto"/>
        <w:left w:val="none" w:sz="0" w:space="0" w:color="auto"/>
        <w:bottom w:val="none" w:sz="0" w:space="0" w:color="auto"/>
        <w:right w:val="none" w:sz="0" w:space="0" w:color="auto"/>
      </w:divBdr>
    </w:div>
    <w:div w:id="222953697">
      <w:bodyDiv w:val="1"/>
      <w:marLeft w:val="0"/>
      <w:marRight w:val="0"/>
      <w:marTop w:val="0"/>
      <w:marBottom w:val="0"/>
      <w:divBdr>
        <w:top w:val="none" w:sz="0" w:space="0" w:color="auto"/>
        <w:left w:val="none" w:sz="0" w:space="0" w:color="auto"/>
        <w:bottom w:val="none" w:sz="0" w:space="0" w:color="auto"/>
        <w:right w:val="none" w:sz="0" w:space="0" w:color="auto"/>
      </w:divBdr>
    </w:div>
    <w:div w:id="223181863">
      <w:bodyDiv w:val="1"/>
      <w:marLeft w:val="0"/>
      <w:marRight w:val="0"/>
      <w:marTop w:val="0"/>
      <w:marBottom w:val="0"/>
      <w:divBdr>
        <w:top w:val="none" w:sz="0" w:space="0" w:color="auto"/>
        <w:left w:val="none" w:sz="0" w:space="0" w:color="auto"/>
        <w:bottom w:val="none" w:sz="0" w:space="0" w:color="auto"/>
        <w:right w:val="none" w:sz="0" w:space="0" w:color="auto"/>
      </w:divBdr>
    </w:div>
    <w:div w:id="223568174">
      <w:bodyDiv w:val="1"/>
      <w:marLeft w:val="0"/>
      <w:marRight w:val="0"/>
      <w:marTop w:val="0"/>
      <w:marBottom w:val="0"/>
      <w:divBdr>
        <w:top w:val="none" w:sz="0" w:space="0" w:color="auto"/>
        <w:left w:val="none" w:sz="0" w:space="0" w:color="auto"/>
        <w:bottom w:val="none" w:sz="0" w:space="0" w:color="auto"/>
        <w:right w:val="none" w:sz="0" w:space="0" w:color="auto"/>
      </w:divBdr>
    </w:div>
    <w:div w:id="227496217">
      <w:bodyDiv w:val="1"/>
      <w:marLeft w:val="0"/>
      <w:marRight w:val="0"/>
      <w:marTop w:val="0"/>
      <w:marBottom w:val="0"/>
      <w:divBdr>
        <w:top w:val="none" w:sz="0" w:space="0" w:color="auto"/>
        <w:left w:val="none" w:sz="0" w:space="0" w:color="auto"/>
        <w:bottom w:val="none" w:sz="0" w:space="0" w:color="auto"/>
        <w:right w:val="none" w:sz="0" w:space="0" w:color="auto"/>
      </w:divBdr>
    </w:div>
    <w:div w:id="231040302">
      <w:bodyDiv w:val="1"/>
      <w:marLeft w:val="0"/>
      <w:marRight w:val="0"/>
      <w:marTop w:val="0"/>
      <w:marBottom w:val="0"/>
      <w:divBdr>
        <w:top w:val="none" w:sz="0" w:space="0" w:color="auto"/>
        <w:left w:val="none" w:sz="0" w:space="0" w:color="auto"/>
        <w:bottom w:val="none" w:sz="0" w:space="0" w:color="auto"/>
        <w:right w:val="none" w:sz="0" w:space="0" w:color="auto"/>
      </w:divBdr>
    </w:div>
    <w:div w:id="233662848">
      <w:bodyDiv w:val="1"/>
      <w:marLeft w:val="0"/>
      <w:marRight w:val="0"/>
      <w:marTop w:val="0"/>
      <w:marBottom w:val="0"/>
      <w:divBdr>
        <w:top w:val="none" w:sz="0" w:space="0" w:color="auto"/>
        <w:left w:val="none" w:sz="0" w:space="0" w:color="auto"/>
        <w:bottom w:val="none" w:sz="0" w:space="0" w:color="auto"/>
        <w:right w:val="none" w:sz="0" w:space="0" w:color="auto"/>
      </w:divBdr>
    </w:div>
    <w:div w:id="234122060">
      <w:bodyDiv w:val="1"/>
      <w:marLeft w:val="0"/>
      <w:marRight w:val="0"/>
      <w:marTop w:val="0"/>
      <w:marBottom w:val="0"/>
      <w:divBdr>
        <w:top w:val="none" w:sz="0" w:space="0" w:color="auto"/>
        <w:left w:val="none" w:sz="0" w:space="0" w:color="auto"/>
        <w:bottom w:val="none" w:sz="0" w:space="0" w:color="auto"/>
        <w:right w:val="none" w:sz="0" w:space="0" w:color="auto"/>
      </w:divBdr>
    </w:div>
    <w:div w:id="234560442">
      <w:bodyDiv w:val="1"/>
      <w:marLeft w:val="0"/>
      <w:marRight w:val="0"/>
      <w:marTop w:val="0"/>
      <w:marBottom w:val="0"/>
      <w:divBdr>
        <w:top w:val="none" w:sz="0" w:space="0" w:color="auto"/>
        <w:left w:val="none" w:sz="0" w:space="0" w:color="auto"/>
        <w:bottom w:val="none" w:sz="0" w:space="0" w:color="auto"/>
        <w:right w:val="none" w:sz="0" w:space="0" w:color="auto"/>
      </w:divBdr>
    </w:div>
    <w:div w:id="238755799">
      <w:bodyDiv w:val="1"/>
      <w:marLeft w:val="0"/>
      <w:marRight w:val="0"/>
      <w:marTop w:val="0"/>
      <w:marBottom w:val="0"/>
      <w:divBdr>
        <w:top w:val="none" w:sz="0" w:space="0" w:color="auto"/>
        <w:left w:val="none" w:sz="0" w:space="0" w:color="auto"/>
        <w:bottom w:val="none" w:sz="0" w:space="0" w:color="auto"/>
        <w:right w:val="none" w:sz="0" w:space="0" w:color="auto"/>
      </w:divBdr>
    </w:div>
    <w:div w:id="240457070">
      <w:bodyDiv w:val="1"/>
      <w:marLeft w:val="0"/>
      <w:marRight w:val="0"/>
      <w:marTop w:val="0"/>
      <w:marBottom w:val="0"/>
      <w:divBdr>
        <w:top w:val="none" w:sz="0" w:space="0" w:color="auto"/>
        <w:left w:val="none" w:sz="0" w:space="0" w:color="auto"/>
        <w:bottom w:val="none" w:sz="0" w:space="0" w:color="auto"/>
        <w:right w:val="none" w:sz="0" w:space="0" w:color="auto"/>
      </w:divBdr>
    </w:div>
    <w:div w:id="241986515">
      <w:bodyDiv w:val="1"/>
      <w:marLeft w:val="0"/>
      <w:marRight w:val="0"/>
      <w:marTop w:val="0"/>
      <w:marBottom w:val="0"/>
      <w:divBdr>
        <w:top w:val="none" w:sz="0" w:space="0" w:color="auto"/>
        <w:left w:val="none" w:sz="0" w:space="0" w:color="auto"/>
        <w:bottom w:val="none" w:sz="0" w:space="0" w:color="auto"/>
        <w:right w:val="none" w:sz="0" w:space="0" w:color="auto"/>
      </w:divBdr>
    </w:div>
    <w:div w:id="242953357">
      <w:bodyDiv w:val="1"/>
      <w:marLeft w:val="0"/>
      <w:marRight w:val="0"/>
      <w:marTop w:val="0"/>
      <w:marBottom w:val="0"/>
      <w:divBdr>
        <w:top w:val="none" w:sz="0" w:space="0" w:color="auto"/>
        <w:left w:val="none" w:sz="0" w:space="0" w:color="auto"/>
        <w:bottom w:val="none" w:sz="0" w:space="0" w:color="auto"/>
        <w:right w:val="none" w:sz="0" w:space="0" w:color="auto"/>
      </w:divBdr>
    </w:div>
    <w:div w:id="243342822">
      <w:bodyDiv w:val="1"/>
      <w:marLeft w:val="0"/>
      <w:marRight w:val="0"/>
      <w:marTop w:val="0"/>
      <w:marBottom w:val="0"/>
      <w:divBdr>
        <w:top w:val="none" w:sz="0" w:space="0" w:color="auto"/>
        <w:left w:val="none" w:sz="0" w:space="0" w:color="auto"/>
        <w:bottom w:val="none" w:sz="0" w:space="0" w:color="auto"/>
        <w:right w:val="none" w:sz="0" w:space="0" w:color="auto"/>
      </w:divBdr>
    </w:div>
    <w:div w:id="251204530">
      <w:bodyDiv w:val="1"/>
      <w:marLeft w:val="0"/>
      <w:marRight w:val="0"/>
      <w:marTop w:val="0"/>
      <w:marBottom w:val="0"/>
      <w:divBdr>
        <w:top w:val="none" w:sz="0" w:space="0" w:color="auto"/>
        <w:left w:val="none" w:sz="0" w:space="0" w:color="auto"/>
        <w:bottom w:val="none" w:sz="0" w:space="0" w:color="auto"/>
        <w:right w:val="none" w:sz="0" w:space="0" w:color="auto"/>
      </w:divBdr>
    </w:div>
    <w:div w:id="251934724">
      <w:bodyDiv w:val="1"/>
      <w:marLeft w:val="0"/>
      <w:marRight w:val="0"/>
      <w:marTop w:val="0"/>
      <w:marBottom w:val="0"/>
      <w:divBdr>
        <w:top w:val="none" w:sz="0" w:space="0" w:color="auto"/>
        <w:left w:val="none" w:sz="0" w:space="0" w:color="auto"/>
        <w:bottom w:val="none" w:sz="0" w:space="0" w:color="auto"/>
        <w:right w:val="none" w:sz="0" w:space="0" w:color="auto"/>
      </w:divBdr>
    </w:div>
    <w:div w:id="252134203">
      <w:bodyDiv w:val="1"/>
      <w:marLeft w:val="0"/>
      <w:marRight w:val="0"/>
      <w:marTop w:val="0"/>
      <w:marBottom w:val="0"/>
      <w:divBdr>
        <w:top w:val="none" w:sz="0" w:space="0" w:color="auto"/>
        <w:left w:val="none" w:sz="0" w:space="0" w:color="auto"/>
        <w:bottom w:val="none" w:sz="0" w:space="0" w:color="auto"/>
        <w:right w:val="none" w:sz="0" w:space="0" w:color="auto"/>
      </w:divBdr>
    </w:div>
    <w:div w:id="256986678">
      <w:bodyDiv w:val="1"/>
      <w:marLeft w:val="0"/>
      <w:marRight w:val="0"/>
      <w:marTop w:val="0"/>
      <w:marBottom w:val="0"/>
      <w:divBdr>
        <w:top w:val="none" w:sz="0" w:space="0" w:color="auto"/>
        <w:left w:val="none" w:sz="0" w:space="0" w:color="auto"/>
        <w:bottom w:val="none" w:sz="0" w:space="0" w:color="auto"/>
        <w:right w:val="none" w:sz="0" w:space="0" w:color="auto"/>
      </w:divBdr>
    </w:div>
    <w:div w:id="256989331">
      <w:bodyDiv w:val="1"/>
      <w:marLeft w:val="0"/>
      <w:marRight w:val="0"/>
      <w:marTop w:val="0"/>
      <w:marBottom w:val="0"/>
      <w:divBdr>
        <w:top w:val="none" w:sz="0" w:space="0" w:color="auto"/>
        <w:left w:val="none" w:sz="0" w:space="0" w:color="auto"/>
        <w:bottom w:val="none" w:sz="0" w:space="0" w:color="auto"/>
        <w:right w:val="none" w:sz="0" w:space="0" w:color="auto"/>
      </w:divBdr>
    </w:div>
    <w:div w:id="257493250">
      <w:bodyDiv w:val="1"/>
      <w:marLeft w:val="0"/>
      <w:marRight w:val="0"/>
      <w:marTop w:val="0"/>
      <w:marBottom w:val="0"/>
      <w:divBdr>
        <w:top w:val="none" w:sz="0" w:space="0" w:color="auto"/>
        <w:left w:val="none" w:sz="0" w:space="0" w:color="auto"/>
        <w:bottom w:val="none" w:sz="0" w:space="0" w:color="auto"/>
        <w:right w:val="none" w:sz="0" w:space="0" w:color="auto"/>
      </w:divBdr>
      <w:divsChild>
        <w:div w:id="554633083">
          <w:marLeft w:val="0"/>
          <w:marRight w:val="0"/>
          <w:marTop w:val="0"/>
          <w:marBottom w:val="0"/>
          <w:divBdr>
            <w:top w:val="none" w:sz="0" w:space="0" w:color="auto"/>
            <w:left w:val="none" w:sz="0" w:space="0" w:color="auto"/>
            <w:bottom w:val="none" w:sz="0" w:space="0" w:color="auto"/>
            <w:right w:val="none" w:sz="0" w:space="0" w:color="auto"/>
          </w:divBdr>
          <w:divsChild>
            <w:div w:id="1641226640">
              <w:marLeft w:val="0"/>
              <w:marRight w:val="0"/>
              <w:marTop w:val="0"/>
              <w:marBottom w:val="0"/>
              <w:divBdr>
                <w:top w:val="none" w:sz="0" w:space="0" w:color="auto"/>
                <w:left w:val="none" w:sz="0" w:space="0" w:color="auto"/>
                <w:bottom w:val="none" w:sz="0" w:space="0" w:color="auto"/>
                <w:right w:val="none" w:sz="0" w:space="0" w:color="auto"/>
              </w:divBdr>
              <w:divsChild>
                <w:div w:id="155650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875739">
      <w:bodyDiv w:val="1"/>
      <w:marLeft w:val="0"/>
      <w:marRight w:val="0"/>
      <w:marTop w:val="0"/>
      <w:marBottom w:val="0"/>
      <w:divBdr>
        <w:top w:val="none" w:sz="0" w:space="0" w:color="auto"/>
        <w:left w:val="none" w:sz="0" w:space="0" w:color="auto"/>
        <w:bottom w:val="none" w:sz="0" w:space="0" w:color="auto"/>
        <w:right w:val="none" w:sz="0" w:space="0" w:color="auto"/>
      </w:divBdr>
    </w:div>
    <w:div w:id="260456705">
      <w:bodyDiv w:val="1"/>
      <w:marLeft w:val="0"/>
      <w:marRight w:val="0"/>
      <w:marTop w:val="0"/>
      <w:marBottom w:val="0"/>
      <w:divBdr>
        <w:top w:val="none" w:sz="0" w:space="0" w:color="auto"/>
        <w:left w:val="none" w:sz="0" w:space="0" w:color="auto"/>
        <w:bottom w:val="none" w:sz="0" w:space="0" w:color="auto"/>
        <w:right w:val="none" w:sz="0" w:space="0" w:color="auto"/>
      </w:divBdr>
    </w:div>
    <w:div w:id="261183140">
      <w:bodyDiv w:val="1"/>
      <w:marLeft w:val="0"/>
      <w:marRight w:val="0"/>
      <w:marTop w:val="0"/>
      <w:marBottom w:val="0"/>
      <w:divBdr>
        <w:top w:val="none" w:sz="0" w:space="0" w:color="auto"/>
        <w:left w:val="none" w:sz="0" w:space="0" w:color="auto"/>
        <w:bottom w:val="none" w:sz="0" w:space="0" w:color="auto"/>
        <w:right w:val="none" w:sz="0" w:space="0" w:color="auto"/>
      </w:divBdr>
    </w:div>
    <w:div w:id="264655708">
      <w:bodyDiv w:val="1"/>
      <w:marLeft w:val="0"/>
      <w:marRight w:val="0"/>
      <w:marTop w:val="0"/>
      <w:marBottom w:val="0"/>
      <w:divBdr>
        <w:top w:val="none" w:sz="0" w:space="0" w:color="auto"/>
        <w:left w:val="none" w:sz="0" w:space="0" w:color="auto"/>
        <w:bottom w:val="none" w:sz="0" w:space="0" w:color="auto"/>
        <w:right w:val="none" w:sz="0" w:space="0" w:color="auto"/>
      </w:divBdr>
    </w:div>
    <w:div w:id="265116729">
      <w:bodyDiv w:val="1"/>
      <w:marLeft w:val="0"/>
      <w:marRight w:val="0"/>
      <w:marTop w:val="0"/>
      <w:marBottom w:val="0"/>
      <w:divBdr>
        <w:top w:val="none" w:sz="0" w:space="0" w:color="auto"/>
        <w:left w:val="none" w:sz="0" w:space="0" w:color="auto"/>
        <w:bottom w:val="none" w:sz="0" w:space="0" w:color="auto"/>
        <w:right w:val="none" w:sz="0" w:space="0" w:color="auto"/>
      </w:divBdr>
    </w:div>
    <w:div w:id="268239643">
      <w:bodyDiv w:val="1"/>
      <w:marLeft w:val="0"/>
      <w:marRight w:val="0"/>
      <w:marTop w:val="0"/>
      <w:marBottom w:val="0"/>
      <w:divBdr>
        <w:top w:val="none" w:sz="0" w:space="0" w:color="auto"/>
        <w:left w:val="none" w:sz="0" w:space="0" w:color="auto"/>
        <w:bottom w:val="none" w:sz="0" w:space="0" w:color="auto"/>
        <w:right w:val="none" w:sz="0" w:space="0" w:color="auto"/>
      </w:divBdr>
    </w:div>
    <w:div w:id="268898177">
      <w:bodyDiv w:val="1"/>
      <w:marLeft w:val="0"/>
      <w:marRight w:val="0"/>
      <w:marTop w:val="0"/>
      <w:marBottom w:val="0"/>
      <w:divBdr>
        <w:top w:val="none" w:sz="0" w:space="0" w:color="auto"/>
        <w:left w:val="none" w:sz="0" w:space="0" w:color="auto"/>
        <w:bottom w:val="none" w:sz="0" w:space="0" w:color="auto"/>
        <w:right w:val="none" w:sz="0" w:space="0" w:color="auto"/>
      </w:divBdr>
    </w:div>
    <w:div w:id="270672822">
      <w:bodyDiv w:val="1"/>
      <w:marLeft w:val="0"/>
      <w:marRight w:val="0"/>
      <w:marTop w:val="0"/>
      <w:marBottom w:val="0"/>
      <w:divBdr>
        <w:top w:val="none" w:sz="0" w:space="0" w:color="auto"/>
        <w:left w:val="none" w:sz="0" w:space="0" w:color="auto"/>
        <w:bottom w:val="none" w:sz="0" w:space="0" w:color="auto"/>
        <w:right w:val="none" w:sz="0" w:space="0" w:color="auto"/>
      </w:divBdr>
    </w:div>
    <w:div w:id="271281965">
      <w:bodyDiv w:val="1"/>
      <w:marLeft w:val="0"/>
      <w:marRight w:val="0"/>
      <w:marTop w:val="0"/>
      <w:marBottom w:val="0"/>
      <w:divBdr>
        <w:top w:val="none" w:sz="0" w:space="0" w:color="auto"/>
        <w:left w:val="none" w:sz="0" w:space="0" w:color="auto"/>
        <w:bottom w:val="none" w:sz="0" w:space="0" w:color="auto"/>
        <w:right w:val="none" w:sz="0" w:space="0" w:color="auto"/>
      </w:divBdr>
    </w:div>
    <w:div w:id="271590753">
      <w:bodyDiv w:val="1"/>
      <w:marLeft w:val="0"/>
      <w:marRight w:val="0"/>
      <w:marTop w:val="0"/>
      <w:marBottom w:val="0"/>
      <w:divBdr>
        <w:top w:val="none" w:sz="0" w:space="0" w:color="auto"/>
        <w:left w:val="none" w:sz="0" w:space="0" w:color="auto"/>
        <w:bottom w:val="none" w:sz="0" w:space="0" w:color="auto"/>
        <w:right w:val="none" w:sz="0" w:space="0" w:color="auto"/>
      </w:divBdr>
    </w:div>
    <w:div w:id="272564518">
      <w:bodyDiv w:val="1"/>
      <w:marLeft w:val="0"/>
      <w:marRight w:val="0"/>
      <w:marTop w:val="0"/>
      <w:marBottom w:val="0"/>
      <w:divBdr>
        <w:top w:val="none" w:sz="0" w:space="0" w:color="auto"/>
        <w:left w:val="none" w:sz="0" w:space="0" w:color="auto"/>
        <w:bottom w:val="none" w:sz="0" w:space="0" w:color="auto"/>
        <w:right w:val="none" w:sz="0" w:space="0" w:color="auto"/>
      </w:divBdr>
    </w:div>
    <w:div w:id="275412899">
      <w:bodyDiv w:val="1"/>
      <w:marLeft w:val="0"/>
      <w:marRight w:val="0"/>
      <w:marTop w:val="0"/>
      <w:marBottom w:val="0"/>
      <w:divBdr>
        <w:top w:val="none" w:sz="0" w:space="0" w:color="auto"/>
        <w:left w:val="none" w:sz="0" w:space="0" w:color="auto"/>
        <w:bottom w:val="none" w:sz="0" w:space="0" w:color="auto"/>
        <w:right w:val="none" w:sz="0" w:space="0" w:color="auto"/>
      </w:divBdr>
    </w:div>
    <w:div w:id="276525608">
      <w:bodyDiv w:val="1"/>
      <w:marLeft w:val="0"/>
      <w:marRight w:val="0"/>
      <w:marTop w:val="0"/>
      <w:marBottom w:val="0"/>
      <w:divBdr>
        <w:top w:val="none" w:sz="0" w:space="0" w:color="auto"/>
        <w:left w:val="none" w:sz="0" w:space="0" w:color="auto"/>
        <w:bottom w:val="none" w:sz="0" w:space="0" w:color="auto"/>
        <w:right w:val="none" w:sz="0" w:space="0" w:color="auto"/>
      </w:divBdr>
    </w:div>
    <w:div w:id="282079996">
      <w:bodyDiv w:val="1"/>
      <w:marLeft w:val="0"/>
      <w:marRight w:val="0"/>
      <w:marTop w:val="0"/>
      <w:marBottom w:val="0"/>
      <w:divBdr>
        <w:top w:val="none" w:sz="0" w:space="0" w:color="auto"/>
        <w:left w:val="none" w:sz="0" w:space="0" w:color="auto"/>
        <w:bottom w:val="none" w:sz="0" w:space="0" w:color="auto"/>
        <w:right w:val="none" w:sz="0" w:space="0" w:color="auto"/>
      </w:divBdr>
    </w:div>
    <w:div w:id="282739089">
      <w:bodyDiv w:val="1"/>
      <w:marLeft w:val="0"/>
      <w:marRight w:val="0"/>
      <w:marTop w:val="0"/>
      <w:marBottom w:val="0"/>
      <w:divBdr>
        <w:top w:val="none" w:sz="0" w:space="0" w:color="auto"/>
        <w:left w:val="none" w:sz="0" w:space="0" w:color="auto"/>
        <w:bottom w:val="none" w:sz="0" w:space="0" w:color="auto"/>
        <w:right w:val="none" w:sz="0" w:space="0" w:color="auto"/>
      </w:divBdr>
    </w:div>
    <w:div w:id="287322341">
      <w:bodyDiv w:val="1"/>
      <w:marLeft w:val="0"/>
      <w:marRight w:val="0"/>
      <w:marTop w:val="0"/>
      <w:marBottom w:val="0"/>
      <w:divBdr>
        <w:top w:val="none" w:sz="0" w:space="0" w:color="auto"/>
        <w:left w:val="none" w:sz="0" w:space="0" w:color="auto"/>
        <w:bottom w:val="none" w:sz="0" w:space="0" w:color="auto"/>
        <w:right w:val="none" w:sz="0" w:space="0" w:color="auto"/>
      </w:divBdr>
    </w:div>
    <w:div w:id="288128172">
      <w:bodyDiv w:val="1"/>
      <w:marLeft w:val="0"/>
      <w:marRight w:val="0"/>
      <w:marTop w:val="0"/>
      <w:marBottom w:val="0"/>
      <w:divBdr>
        <w:top w:val="none" w:sz="0" w:space="0" w:color="auto"/>
        <w:left w:val="none" w:sz="0" w:space="0" w:color="auto"/>
        <w:bottom w:val="none" w:sz="0" w:space="0" w:color="auto"/>
        <w:right w:val="none" w:sz="0" w:space="0" w:color="auto"/>
      </w:divBdr>
    </w:div>
    <w:div w:id="291832785">
      <w:bodyDiv w:val="1"/>
      <w:marLeft w:val="0"/>
      <w:marRight w:val="0"/>
      <w:marTop w:val="0"/>
      <w:marBottom w:val="0"/>
      <w:divBdr>
        <w:top w:val="none" w:sz="0" w:space="0" w:color="auto"/>
        <w:left w:val="none" w:sz="0" w:space="0" w:color="auto"/>
        <w:bottom w:val="none" w:sz="0" w:space="0" w:color="auto"/>
        <w:right w:val="none" w:sz="0" w:space="0" w:color="auto"/>
      </w:divBdr>
    </w:div>
    <w:div w:id="295455880">
      <w:bodyDiv w:val="1"/>
      <w:marLeft w:val="0"/>
      <w:marRight w:val="0"/>
      <w:marTop w:val="0"/>
      <w:marBottom w:val="0"/>
      <w:divBdr>
        <w:top w:val="none" w:sz="0" w:space="0" w:color="auto"/>
        <w:left w:val="none" w:sz="0" w:space="0" w:color="auto"/>
        <w:bottom w:val="none" w:sz="0" w:space="0" w:color="auto"/>
        <w:right w:val="none" w:sz="0" w:space="0" w:color="auto"/>
      </w:divBdr>
    </w:div>
    <w:div w:id="297927034">
      <w:bodyDiv w:val="1"/>
      <w:marLeft w:val="0"/>
      <w:marRight w:val="0"/>
      <w:marTop w:val="0"/>
      <w:marBottom w:val="0"/>
      <w:divBdr>
        <w:top w:val="none" w:sz="0" w:space="0" w:color="auto"/>
        <w:left w:val="none" w:sz="0" w:space="0" w:color="auto"/>
        <w:bottom w:val="none" w:sz="0" w:space="0" w:color="auto"/>
        <w:right w:val="none" w:sz="0" w:space="0" w:color="auto"/>
      </w:divBdr>
    </w:div>
    <w:div w:id="299265259">
      <w:bodyDiv w:val="1"/>
      <w:marLeft w:val="0"/>
      <w:marRight w:val="0"/>
      <w:marTop w:val="0"/>
      <w:marBottom w:val="0"/>
      <w:divBdr>
        <w:top w:val="none" w:sz="0" w:space="0" w:color="auto"/>
        <w:left w:val="none" w:sz="0" w:space="0" w:color="auto"/>
        <w:bottom w:val="none" w:sz="0" w:space="0" w:color="auto"/>
        <w:right w:val="none" w:sz="0" w:space="0" w:color="auto"/>
      </w:divBdr>
    </w:div>
    <w:div w:id="299505118">
      <w:bodyDiv w:val="1"/>
      <w:marLeft w:val="0"/>
      <w:marRight w:val="0"/>
      <w:marTop w:val="0"/>
      <w:marBottom w:val="0"/>
      <w:divBdr>
        <w:top w:val="none" w:sz="0" w:space="0" w:color="auto"/>
        <w:left w:val="none" w:sz="0" w:space="0" w:color="auto"/>
        <w:bottom w:val="none" w:sz="0" w:space="0" w:color="auto"/>
        <w:right w:val="none" w:sz="0" w:space="0" w:color="auto"/>
      </w:divBdr>
    </w:div>
    <w:div w:id="300580816">
      <w:bodyDiv w:val="1"/>
      <w:marLeft w:val="0"/>
      <w:marRight w:val="0"/>
      <w:marTop w:val="0"/>
      <w:marBottom w:val="0"/>
      <w:divBdr>
        <w:top w:val="none" w:sz="0" w:space="0" w:color="auto"/>
        <w:left w:val="none" w:sz="0" w:space="0" w:color="auto"/>
        <w:bottom w:val="none" w:sz="0" w:space="0" w:color="auto"/>
        <w:right w:val="none" w:sz="0" w:space="0" w:color="auto"/>
      </w:divBdr>
    </w:div>
    <w:div w:id="301010389">
      <w:bodyDiv w:val="1"/>
      <w:marLeft w:val="0"/>
      <w:marRight w:val="0"/>
      <w:marTop w:val="0"/>
      <w:marBottom w:val="0"/>
      <w:divBdr>
        <w:top w:val="none" w:sz="0" w:space="0" w:color="auto"/>
        <w:left w:val="none" w:sz="0" w:space="0" w:color="auto"/>
        <w:bottom w:val="none" w:sz="0" w:space="0" w:color="auto"/>
        <w:right w:val="none" w:sz="0" w:space="0" w:color="auto"/>
      </w:divBdr>
    </w:div>
    <w:div w:id="301080699">
      <w:bodyDiv w:val="1"/>
      <w:marLeft w:val="0"/>
      <w:marRight w:val="0"/>
      <w:marTop w:val="0"/>
      <w:marBottom w:val="0"/>
      <w:divBdr>
        <w:top w:val="none" w:sz="0" w:space="0" w:color="auto"/>
        <w:left w:val="none" w:sz="0" w:space="0" w:color="auto"/>
        <w:bottom w:val="none" w:sz="0" w:space="0" w:color="auto"/>
        <w:right w:val="none" w:sz="0" w:space="0" w:color="auto"/>
      </w:divBdr>
    </w:div>
    <w:div w:id="302388835">
      <w:bodyDiv w:val="1"/>
      <w:marLeft w:val="0"/>
      <w:marRight w:val="0"/>
      <w:marTop w:val="0"/>
      <w:marBottom w:val="0"/>
      <w:divBdr>
        <w:top w:val="none" w:sz="0" w:space="0" w:color="auto"/>
        <w:left w:val="none" w:sz="0" w:space="0" w:color="auto"/>
        <w:bottom w:val="none" w:sz="0" w:space="0" w:color="auto"/>
        <w:right w:val="none" w:sz="0" w:space="0" w:color="auto"/>
      </w:divBdr>
    </w:div>
    <w:div w:id="303780380">
      <w:bodyDiv w:val="1"/>
      <w:marLeft w:val="0"/>
      <w:marRight w:val="0"/>
      <w:marTop w:val="0"/>
      <w:marBottom w:val="0"/>
      <w:divBdr>
        <w:top w:val="none" w:sz="0" w:space="0" w:color="auto"/>
        <w:left w:val="none" w:sz="0" w:space="0" w:color="auto"/>
        <w:bottom w:val="none" w:sz="0" w:space="0" w:color="auto"/>
        <w:right w:val="none" w:sz="0" w:space="0" w:color="auto"/>
      </w:divBdr>
    </w:div>
    <w:div w:id="304163312">
      <w:bodyDiv w:val="1"/>
      <w:marLeft w:val="0"/>
      <w:marRight w:val="0"/>
      <w:marTop w:val="0"/>
      <w:marBottom w:val="0"/>
      <w:divBdr>
        <w:top w:val="none" w:sz="0" w:space="0" w:color="auto"/>
        <w:left w:val="none" w:sz="0" w:space="0" w:color="auto"/>
        <w:bottom w:val="none" w:sz="0" w:space="0" w:color="auto"/>
        <w:right w:val="none" w:sz="0" w:space="0" w:color="auto"/>
      </w:divBdr>
    </w:div>
    <w:div w:id="305159640">
      <w:bodyDiv w:val="1"/>
      <w:marLeft w:val="0"/>
      <w:marRight w:val="0"/>
      <w:marTop w:val="0"/>
      <w:marBottom w:val="0"/>
      <w:divBdr>
        <w:top w:val="none" w:sz="0" w:space="0" w:color="auto"/>
        <w:left w:val="none" w:sz="0" w:space="0" w:color="auto"/>
        <w:bottom w:val="none" w:sz="0" w:space="0" w:color="auto"/>
        <w:right w:val="none" w:sz="0" w:space="0" w:color="auto"/>
      </w:divBdr>
    </w:div>
    <w:div w:id="305742378">
      <w:bodyDiv w:val="1"/>
      <w:marLeft w:val="0"/>
      <w:marRight w:val="0"/>
      <w:marTop w:val="0"/>
      <w:marBottom w:val="0"/>
      <w:divBdr>
        <w:top w:val="none" w:sz="0" w:space="0" w:color="auto"/>
        <w:left w:val="none" w:sz="0" w:space="0" w:color="auto"/>
        <w:bottom w:val="none" w:sz="0" w:space="0" w:color="auto"/>
        <w:right w:val="none" w:sz="0" w:space="0" w:color="auto"/>
      </w:divBdr>
    </w:div>
    <w:div w:id="306319882">
      <w:bodyDiv w:val="1"/>
      <w:marLeft w:val="0"/>
      <w:marRight w:val="0"/>
      <w:marTop w:val="0"/>
      <w:marBottom w:val="0"/>
      <w:divBdr>
        <w:top w:val="none" w:sz="0" w:space="0" w:color="auto"/>
        <w:left w:val="none" w:sz="0" w:space="0" w:color="auto"/>
        <w:bottom w:val="none" w:sz="0" w:space="0" w:color="auto"/>
        <w:right w:val="none" w:sz="0" w:space="0" w:color="auto"/>
      </w:divBdr>
    </w:div>
    <w:div w:id="308020610">
      <w:bodyDiv w:val="1"/>
      <w:marLeft w:val="0"/>
      <w:marRight w:val="0"/>
      <w:marTop w:val="0"/>
      <w:marBottom w:val="0"/>
      <w:divBdr>
        <w:top w:val="none" w:sz="0" w:space="0" w:color="auto"/>
        <w:left w:val="none" w:sz="0" w:space="0" w:color="auto"/>
        <w:bottom w:val="none" w:sz="0" w:space="0" w:color="auto"/>
        <w:right w:val="none" w:sz="0" w:space="0" w:color="auto"/>
      </w:divBdr>
    </w:div>
    <w:div w:id="308443206">
      <w:bodyDiv w:val="1"/>
      <w:marLeft w:val="0"/>
      <w:marRight w:val="0"/>
      <w:marTop w:val="0"/>
      <w:marBottom w:val="0"/>
      <w:divBdr>
        <w:top w:val="none" w:sz="0" w:space="0" w:color="auto"/>
        <w:left w:val="none" w:sz="0" w:space="0" w:color="auto"/>
        <w:bottom w:val="none" w:sz="0" w:space="0" w:color="auto"/>
        <w:right w:val="none" w:sz="0" w:space="0" w:color="auto"/>
      </w:divBdr>
    </w:div>
    <w:div w:id="309411440">
      <w:bodyDiv w:val="1"/>
      <w:marLeft w:val="0"/>
      <w:marRight w:val="0"/>
      <w:marTop w:val="0"/>
      <w:marBottom w:val="0"/>
      <w:divBdr>
        <w:top w:val="none" w:sz="0" w:space="0" w:color="auto"/>
        <w:left w:val="none" w:sz="0" w:space="0" w:color="auto"/>
        <w:bottom w:val="none" w:sz="0" w:space="0" w:color="auto"/>
        <w:right w:val="none" w:sz="0" w:space="0" w:color="auto"/>
      </w:divBdr>
    </w:div>
    <w:div w:id="311300983">
      <w:bodyDiv w:val="1"/>
      <w:marLeft w:val="0"/>
      <w:marRight w:val="0"/>
      <w:marTop w:val="0"/>
      <w:marBottom w:val="0"/>
      <w:divBdr>
        <w:top w:val="none" w:sz="0" w:space="0" w:color="auto"/>
        <w:left w:val="none" w:sz="0" w:space="0" w:color="auto"/>
        <w:bottom w:val="none" w:sz="0" w:space="0" w:color="auto"/>
        <w:right w:val="none" w:sz="0" w:space="0" w:color="auto"/>
      </w:divBdr>
    </w:div>
    <w:div w:id="311494838">
      <w:bodyDiv w:val="1"/>
      <w:marLeft w:val="0"/>
      <w:marRight w:val="0"/>
      <w:marTop w:val="0"/>
      <w:marBottom w:val="0"/>
      <w:divBdr>
        <w:top w:val="none" w:sz="0" w:space="0" w:color="auto"/>
        <w:left w:val="none" w:sz="0" w:space="0" w:color="auto"/>
        <w:bottom w:val="none" w:sz="0" w:space="0" w:color="auto"/>
        <w:right w:val="none" w:sz="0" w:space="0" w:color="auto"/>
      </w:divBdr>
    </w:div>
    <w:div w:id="313418568">
      <w:bodyDiv w:val="1"/>
      <w:marLeft w:val="0"/>
      <w:marRight w:val="0"/>
      <w:marTop w:val="0"/>
      <w:marBottom w:val="0"/>
      <w:divBdr>
        <w:top w:val="none" w:sz="0" w:space="0" w:color="auto"/>
        <w:left w:val="none" w:sz="0" w:space="0" w:color="auto"/>
        <w:bottom w:val="none" w:sz="0" w:space="0" w:color="auto"/>
        <w:right w:val="none" w:sz="0" w:space="0" w:color="auto"/>
      </w:divBdr>
    </w:div>
    <w:div w:id="315306491">
      <w:bodyDiv w:val="1"/>
      <w:marLeft w:val="0"/>
      <w:marRight w:val="0"/>
      <w:marTop w:val="0"/>
      <w:marBottom w:val="0"/>
      <w:divBdr>
        <w:top w:val="none" w:sz="0" w:space="0" w:color="auto"/>
        <w:left w:val="none" w:sz="0" w:space="0" w:color="auto"/>
        <w:bottom w:val="none" w:sz="0" w:space="0" w:color="auto"/>
        <w:right w:val="none" w:sz="0" w:space="0" w:color="auto"/>
      </w:divBdr>
    </w:div>
    <w:div w:id="318267673">
      <w:bodyDiv w:val="1"/>
      <w:marLeft w:val="0"/>
      <w:marRight w:val="0"/>
      <w:marTop w:val="0"/>
      <w:marBottom w:val="0"/>
      <w:divBdr>
        <w:top w:val="none" w:sz="0" w:space="0" w:color="auto"/>
        <w:left w:val="none" w:sz="0" w:space="0" w:color="auto"/>
        <w:bottom w:val="none" w:sz="0" w:space="0" w:color="auto"/>
        <w:right w:val="none" w:sz="0" w:space="0" w:color="auto"/>
      </w:divBdr>
    </w:div>
    <w:div w:id="318925220">
      <w:bodyDiv w:val="1"/>
      <w:marLeft w:val="0"/>
      <w:marRight w:val="0"/>
      <w:marTop w:val="0"/>
      <w:marBottom w:val="0"/>
      <w:divBdr>
        <w:top w:val="none" w:sz="0" w:space="0" w:color="auto"/>
        <w:left w:val="none" w:sz="0" w:space="0" w:color="auto"/>
        <w:bottom w:val="none" w:sz="0" w:space="0" w:color="auto"/>
        <w:right w:val="none" w:sz="0" w:space="0" w:color="auto"/>
      </w:divBdr>
    </w:div>
    <w:div w:id="319770493">
      <w:bodyDiv w:val="1"/>
      <w:marLeft w:val="0"/>
      <w:marRight w:val="0"/>
      <w:marTop w:val="0"/>
      <w:marBottom w:val="0"/>
      <w:divBdr>
        <w:top w:val="none" w:sz="0" w:space="0" w:color="auto"/>
        <w:left w:val="none" w:sz="0" w:space="0" w:color="auto"/>
        <w:bottom w:val="none" w:sz="0" w:space="0" w:color="auto"/>
        <w:right w:val="none" w:sz="0" w:space="0" w:color="auto"/>
      </w:divBdr>
    </w:div>
    <w:div w:id="320163149">
      <w:bodyDiv w:val="1"/>
      <w:marLeft w:val="0"/>
      <w:marRight w:val="0"/>
      <w:marTop w:val="0"/>
      <w:marBottom w:val="0"/>
      <w:divBdr>
        <w:top w:val="none" w:sz="0" w:space="0" w:color="auto"/>
        <w:left w:val="none" w:sz="0" w:space="0" w:color="auto"/>
        <w:bottom w:val="none" w:sz="0" w:space="0" w:color="auto"/>
        <w:right w:val="none" w:sz="0" w:space="0" w:color="auto"/>
      </w:divBdr>
    </w:div>
    <w:div w:id="323124532">
      <w:bodyDiv w:val="1"/>
      <w:marLeft w:val="0"/>
      <w:marRight w:val="0"/>
      <w:marTop w:val="0"/>
      <w:marBottom w:val="0"/>
      <w:divBdr>
        <w:top w:val="none" w:sz="0" w:space="0" w:color="auto"/>
        <w:left w:val="none" w:sz="0" w:space="0" w:color="auto"/>
        <w:bottom w:val="none" w:sz="0" w:space="0" w:color="auto"/>
        <w:right w:val="none" w:sz="0" w:space="0" w:color="auto"/>
      </w:divBdr>
    </w:div>
    <w:div w:id="323624745">
      <w:bodyDiv w:val="1"/>
      <w:marLeft w:val="0"/>
      <w:marRight w:val="0"/>
      <w:marTop w:val="0"/>
      <w:marBottom w:val="0"/>
      <w:divBdr>
        <w:top w:val="none" w:sz="0" w:space="0" w:color="auto"/>
        <w:left w:val="none" w:sz="0" w:space="0" w:color="auto"/>
        <w:bottom w:val="none" w:sz="0" w:space="0" w:color="auto"/>
        <w:right w:val="none" w:sz="0" w:space="0" w:color="auto"/>
      </w:divBdr>
    </w:div>
    <w:div w:id="327221798">
      <w:bodyDiv w:val="1"/>
      <w:marLeft w:val="0"/>
      <w:marRight w:val="0"/>
      <w:marTop w:val="0"/>
      <w:marBottom w:val="0"/>
      <w:divBdr>
        <w:top w:val="none" w:sz="0" w:space="0" w:color="auto"/>
        <w:left w:val="none" w:sz="0" w:space="0" w:color="auto"/>
        <w:bottom w:val="none" w:sz="0" w:space="0" w:color="auto"/>
        <w:right w:val="none" w:sz="0" w:space="0" w:color="auto"/>
      </w:divBdr>
    </w:div>
    <w:div w:id="329069743">
      <w:bodyDiv w:val="1"/>
      <w:marLeft w:val="0"/>
      <w:marRight w:val="0"/>
      <w:marTop w:val="0"/>
      <w:marBottom w:val="0"/>
      <w:divBdr>
        <w:top w:val="none" w:sz="0" w:space="0" w:color="auto"/>
        <w:left w:val="none" w:sz="0" w:space="0" w:color="auto"/>
        <w:bottom w:val="none" w:sz="0" w:space="0" w:color="auto"/>
        <w:right w:val="none" w:sz="0" w:space="0" w:color="auto"/>
      </w:divBdr>
    </w:div>
    <w:div w:id="329720121">
      <w:bodyDiv w:val="1"/>
      <w:marLeft w:val="0"/>
      <w:marRight w:val="0"/>
      <w:marTop w:val="0"/>
      <w:marBottom w:val="0"/>
      <w:divBdr>
        <w:top w:val="none" w:sz="0" w:space="0" w:color="auto"/>
        <w:left w:val="none" w:sz="0" w:space="0" w:color="auto"/>
        <w:bottom w:val="none" w:sz="0" w:space="0" w:color="auto"/>
        <w:right w:val="none" w:sz="0" w:space="0" w:color="auto"/>
      </w:divBdr>
    </w:div>
    <w:div w:id="329873670">
      <w:bodyDiv w:val="1"/>
      <w:marLeft w:val="0"/>
      <w:marRight w:val="0"/>
      <w:marTop w:val="0"/>
      <w:marBottom w:val="0"/>
      <w:divBdr>
        <w:top w:val="none" w:sz="0" w:space="0" w:color="auto"/>
        <w:left w:val="none" w:sz="0" w:space="0" w:color="auto"/>
        <w:bottom w:val="none" w:sz="0" w:space="0" w:color="auto"/>
        <w:right w:val="none" w:sz="0" w:space="0" w:color="auto"/>
      </w:divBdr>
    </w:div>
    <w:div w:id="331447560">
      <w:bodyDiv w:val="1"/>
      <w:marLeft w:val="0"/>
      <w:marRight w:val="0"/>
      <w:marTop w:val="0"/>
      <w:marBottom w:val="0"/>
      <w:divBdr>
        <w:top w:val="none" w:sz="0" w:space="0" w:color="auto"/>
        <w:left w:val="none" w:sz="0" w:space="0" w:color="auto"/>
        <w:bottom w:val="none" w:sz="0" w:space="0" w:color="auto"/>
        <w:right w:val="none" w:sz="0" w:space="0" w:color="auto"/>
      </w:divBdr>
    </w:div>
    <w:div w:id="331759845">
      <w:bodyDiv w:val="1"/>
      <w:marLeft w:val="0"/>
      <w:marRight w:val="0"/>
      <w:marTop w:val="0"/>
      <w:marBottom w:val="0"/>
      <w:divBdr>
        <w:top w:val="none" w:sz="0" w:space="0" w:color="auto"/>
        <w:left w:val="none" w:sz="0" w:space="0" w:color="auto"/>
        <w:bottom w:val="none" w:sz="0" w:space="0" w:color="auto"/>
        <w:right w:val="none" w:sz="0" w:space="0" w:color="auto"/>
      </w:divBdr>
    </w:div>
    <w:div w:id="334192982">
      <w:bodyDiv w:val="1"/>
      <w:marLeft w:val="0"/>
      <w:marRight w:val="0"/>
      <w:marTop w:val="0"/>
      <w:marBottom w:val="0"/>
      <w:divBdr>
        <w:top w:val="none" w:sz="0" w:space="0" w:color="auto"/>
        <w:left w:val="none" w:sz="0" w:space="0" w:color="auto"/>
        <w:bottom w:val="none" w:sz="0" w:space="0" w:color="auto"/>
        <w:right w:val="none" w:sz="0" w:space="0" w:color="auto"/>
      </w:divBdr>
    </w:div>
    <w:div w:id="335957382">
      <w:bodyDiv w:val="1"/>
      <w:marLeft w:val="0"/>
      <w:marRight w:val="0"/>
      <w:marTop w:val="0"/>
      <w:marBottom w:val="0"/>
      <w:divBdr>
        <w:top w:val="none" w:sz="0" w:space="0" w:color="auto"/>
        <w:left w:val="none" w:sz="0" w:space="0" w:color="auto"/>
        <w:bottom w:val="none" w:sz="0" w:space="0" w:color="auto"/>
        <w:right w:val="none" w:sz="0" w:space="0" w:color="auto"/>
      </w:divBdr>
    </w:div>
    <w:div w:id="339819931">
      <w:bodyDiv w:val="1"/>
      <w:marLeft w:val="0"/>
      <w:marRight w:val="0"/>
      <w:marTop w:val="0"/>
      <w:marBottom w:val="0"/>
      <w:divBdr>
        <w:top w:val="none" w:sz="0" w:space="0" w:color="auto"/>
        <w:left w:val="none" w:sz="0" w:space="0" w:color="auto"/>
        <w:bottom w:val="none" w:sz="0" w:space="0" w:color="auto"/>
        <w:right w:val="none" w:sz="0" w:space="0" w:color="auto"/>
      </w:divBdr>
    </w:div>
    <w:div w:id="339965508">
      <w:bodyDiv w:val="1"/>
      <w:marLeft w:val="0"/>
      <w:marRight w:val="0"/>
      <w:marTop w:val="0"/>
      <w:marBottom w:val="0"/>
      <w:divBdr>
        <w:top w:val="none" w:sz="0" w:space="0" w:color="auto"/>
        <w:left w:val="none" w:sz="0" w:space="0" w:color="auto"/>
        <w:bottom w:val="none" w:sz="0" w:space="0" w:color="auto"/>
        <w:right w:val="none" w:sz="0" w:space="0" w:color="auto"/>
      </w:divBdr>
    </w:div>
    <w:div w:id="342439215">
      <w:bodyDiv w:val="1"/>
      <w:marLeft w:val="0"/>
      <w:marRight w:val="0"/>
      <w:marTop w:val="0"/>
      <w:marBottom w:val="0"/>
      <w:divBdr>
        <w:top w:val="none" w:sz="0" w:space="0" w:color="auto"/>
        <w:left w:val="none" w:sz="0" w:space="0" w:color="auto"/>
        <w:bottom w:val="none" w:sz="0" w:space="0" w:color="auto"/>
        <w:right w:val="none" w:sz="0" w:space="0" w:color="auto"/>
      </w:divBdr>
    </w:div>
    <w:div w:id="350450761">
      <w:bodyDiv w:val="1"/>
      <w:marLeft w:val="0"/>
      <w:marRight w:val="0"/>
      <w:marTop w:val="0"/>
      <w:marBottom w:val="0"/>
      <w:divBdr>
        <w:top w:val="none" w:sz="0" w:space="0" w:color="auto"/>
        <w:left w:val="none" w:sz="0" w:space="0" w:color="auto"/>
        <w:bottom w:val="none" w:sz="0" w:space="0" w:color="auto"/>
        <w:right w:val="none" w:sz="0" w:space="0" w:color="auto"/>
      </w:divBdr>
    </w:div>
    <w:div w:id="352078936">
      <w:bodyDiv w:val="1"/>
      <w:marLeft w:val="0"/>
      <w:marRight w:val="0"/>
      <w:marTop w:val="0"/>
      <w:marBottom w:val="0"/>
      <w:divBdr>
        <w:top w:val="none" w:sz="0" w:space="0" w:color="auto"/>
        <w:left w:val="none" w:sz="0" w:space="0" w:color="auto"/>
        <w:bottom w:val="none" w:sz="0" w:space="0" w:color="auto"/>
        <w:right w:val="none" w:sz="0" w:space="0" w:color="auto"/>
      </w:divBdr>
    </w:div>
    <w:div w:id="352539379">
      <w:bodyDiv w:val="1"/>
      <w:marLeft w:val="0"/>
      <w:marRight w:val="0"/>
      <w:marTop w:val="0"/>
      <w:marBottom w:val="0"/>
      <w:divBdr>
        <w:top w:val="none" w:sz="0" w:space="0" w:color="auto"/>
        <w:left w:val="none" w:sz="0" w:space="0" w:color="auto"/>
        <w:bottom w:val="none" w:sz="0" w:space="0" w:color="auto"/>
        <w:right w:val="none" w:sz="0" w:space="0" w:color="auto"/>
      </w:divBdr>
    </w:div>
    <w:div w:id="354500783">
      <w:bodyDiv w:val="1"/>
      <w:marLeft w:val="0"/>
      <w:marRight w:val="0"/>
      <w:marTop w:val="0"/>
      <w:marBottom w:val="0"/>
      <w:divBdr>
        <w:top w:val="none" w:sz="0" w:space="0" w:color="auto"/>
        <w:left w:val="none" w:sz="0" w:space="0" w:color="auto"/>
        <w:bottom w:val="none" w:sz="0" w:space="0" w:color="auto"/>
        <w:right w:val="none" w:sz="0" w:space="0" w:color="auto"/>
      </w:divBdr>
    </w:div>
    <w:div w:id="360324081">
      <w:bodyDiv w:val="1"/>
      <w:marLeft w:val="0"/>
      <w:marRight w:val="0"/>
      <w:marTop w:val="0"/>
      <w:marBottom w:val="0"/>
      <w:divBdr>
        <w:top w:val="none" w:sz="0" w:space="0" w:color="auto"/>
        <w:left w:val="none" w:sz="0" w:space="0" w:color="auto"/>
        <w:bottom w:val="none" w:sz="0" w:space="0" w:color="auto"/>
        <w:right w:val="none" w:sz="0" w:space="0" w:color="auto"/>
      </w:divBdr>
    </w:div>
    <w:div w:id="367536278">
      <w:bodyDiv w:val="1"/>
      <w:marLeft w:val="0"/>
      <w:marRight w:val="0"/>
      <w:marTop w:val="0"/>
      <w:marBottom w:val="0"/>
      <w:divBdr>
        <w:top w:val="none" w:sz="0" w:space="0" w:color="auto"/>
        <w:left w:val="none" w:sz="0" w:space="0" w:color="auto"/>
        <w:bottom w:val="none" w:sz="0" w:space="0" w:color="auto"/>
        <w:right w:val="none" w:sz="0" w:space="0" w:color="auto"/>
      </w:divBdr>
    </w:div>
    <w:div w:id="371615824">
      <w:bodyDiv w:val="1"/>
      <w:marLeft w:val="0"/>
      <w:marRight w:val="0"/>
      <w:marTop w:val="0"/>
      <w:marBottom w:val="0"/>
      <w:divBdr>
        <w:top w:val="none" w:sz="0" w:space="0" w:color="auto"/>
        <w:left w:val="none" w:sz="0" w:space="0" w:color="auto"/>
        <w:bottom w:val="none" w:sz="0" w:space="0" w:color="auto"/>
        <w:right w:val="none" w:sz="0" w:space="0" w:color="auto"/>
      </w:divBdr>
    </w:div>
    <w:div w:id="374617988">
      <w:bodyDiv w:val="1"/>
      <w:marLeft w:val="0"/>
      <w:marRight w:val="0"/>
      <w:marTop w:val="0"/>
      <w:marBottom w:val="0"/>
      <w:divBdr>
        <w:top w:val="none" w:sz="0" w:space="0" w:color="auto"/>
        <w:left w:val="none" w:sz="0" w:space="0" w:color="auto"/>
        <w:bottom w:val="none" w:sz="0" w:space="0" w:color="auto"/>
        <w:right w:val="none" w:sz="0" w:space="0" w:color="auto"/>
      </w:divBdr>
      <w:divsChild>
        <w:div w:id="954753248">
          <w:marLeft w:val="0"/>
          <w:marRight w:val="0"/>
          <w:marTop w:val="0"/>
          <w:marBottom w:val="0"/>
          <w:divBdr>
            <w:top w:val="none" w:sz="0" w:space="0" w:color="auto"/>
            <w:left w:val="none" w:sz="0" w:space="0" w:color="auto"/>
            <w:bottom w:val="none" w:sz="0" w:space="0" w:color="auto"/>
            <w:right w:val="none" w:sz="0" w:space="0" w:color="auto"/>
          </w:divBdr>
          <w:divsChild>
            <w:div w:id="1888058428">
              <w:marLeft w:val="0"/>
              <w:marRight w:val="0"/>
              <w:marTop w:val="0"/>
              <w:marBottom w:val="0"/>
              <w:divBdr>
                <w:top w:val="none" w:sz="0" w:space="0" w:color="auto"/>
                <w:left w:val="none" w:sz="0" w:space="0" w:color="auto"/>
                <w:bottom w:val="none" w:sz="0" w:space="0" w:color="auto"/>
                <w:right w:val="none" w:sz="0" w:space="0" w:color="auto"/>
              </w:divBdr>
              <w:divsChild>
                <w:div w:id="56512678">
                  <w:marLeft w:val="0"/>
                  <w:marRight w:val="0"/>
                  <w:marTop w:val="0"/>
                  <w:marBottom w:val="0"/>
                  <w:divBdr>
                    <w:top w:val="none" w:sz="0" w:space="0" w:color="auto"/>
                    <w:left w:val="none" w:sz="0" w:space="0" w:color="auto"/>
                    <w:bottom w:val="none" w:sz="0" w:space="0" w:color="auto"/>
                    <w:right w:val="none" w:sz="0" w:space="0" w:color="auto"/>
                  </w:divBdr>
                </w:div>
                <w:div w:id="315768052">
                  <w:marLeft w:val="114"/>
                  <w:marRight w:val="0"/>
                  <w:marTop w:val="66"/>
                  <w:marBottom w:val="0"/>
                  <w:divBdr>
                    <w:top w:val="none" w:sz="0" w:space="0" w:color="auto"/>
                    <w:left w:val="none" w:sz="0" w:space="0" w:color="auto"/>
                    <w:bottom w:val="none" w:sz="0" w:space="0" w:color="auto"/>
                    <w:right w:val="none" w:sz="0" w:space="0" w:color="auto"/>
                  </w:divBdr>
                </w:div>
              </w:divsChild>
            </w:div>
          </w:divsChild>
        </w:div>
      </w:divsChild>
    </w:div>
    <w:div w:id="377969986">
      <w:bodyDiv w:val="1"/>
      <w:marLeft w:val="0"/>
      <w:marRight w:val="0"/>
      <w:marTop w:val="0"/>
      <w:marBottom w:val="0"/>
      <w:divBdr>
        <w:top w:val="none" w:sz="0" w:space="0" w:color="auto"/>
        <w:left w:val="none" w:sz="0" w:space="0" w:color="auto"/>
        <w:bottom w:val="none" w:sz="0" w:space="0" w:color="auto"/>
        <w:right w:val="none" w:sz="0" w:space="0" w:color="auto"/>
      </w:divBdr>
    </w:div>
    <w:div w:id="378094131">
      <w:bodyDiv w:val="1"/>
      <w:marLeft w:val="0"/>
      <w:marRight w:val="0"/>
      <w:marTop w:val="0"/>
      <w:marBottom w:val="0"/>
      <w:divBdr>
        <w:top w:val="none" w:sz="0" w:space="0" w:color="auto"/>
        <w:left w:val="none" w:sz="0" w:space="0" w:color="auto"/>
        <w:bottom w:val="none" w:sz="0" w:space="0" w:color="auto"/>
        <w:right w:val="none" w:sz="0" w:space="0" w:color="auto"/>
      </w:divBdr>
    </w:div>
    <w:div w:id="378211064">
      <w:bodyDiv w:val="1"/>
      <w:marLeft w:val="0"/>
      <w:marRight w:val="0"/>
      <w:marTop w:val="0"/>
      <w:marBottom w:val="0"/>
      <w:divBdr>
        <w:top w:val="none" w:sz="0" w:space="0" w:color="auto"/>
        <w:left w:val="none" w:sz="0" w:space="0" w:color="auto"/>
        <w:bottom w:val="none" w:sz="0" w:space="0" w:color="auto"/>
        <w:right w:val="none" w:sz="0" w:space="0" w:color="auto"/>
      </w:divBdr>
    </w:div>
    <w:div w:id="379208152">
      <w:bodyDiv w:val="1"/>
      <w:marLeft w:val="0"/>
      <w:marRight w:val="0"/>
      <w:marTop w:val="0"/>
      <w:marBottom w:val="0"/>
      <w:divBdr>
        <w:top w:val="none" w:sz="0" w:space="0" w:color="auto"/>
        <w:left w:val="none" w:sz="0" w:space="0" w:color="auto"/>
        <w:bottom w:val="none" w:sz="0" w:space="0" w:color="auto"/>
        <w:right w:val="none" w:sz="0" w:space="0" w:color="auto"/>
      </w:divBdr>
    </w:div>
    <w:div w:id="379524869">
      <w:bodyDiv w:val="1"/>
      <w:marLeft w:val="0"/>
      <w:marRight w:val="0"/>
      <w:marTop w:val="0"/>
      <w:marBottom w:val="0"/>
      <w:divBdr>
        <w:top w:val="none" w:sz="0" w:space="0" w:color="auto"/>
        <w:left w:val="none" w:sz="0" w:space="0" w:color="auto"/>
        <w:bottom w:val="none" w:sz="0" w:space="0" w:color="auto"/>
        <w:right w:val="none" w:sz="0" w:space="0" w:color="auto"/>
      </w:divBdr>
    </w:div>
    <w:div w:id="382028714">
      <w:bodyDiv w:val="1"/>
      <w:marLeft w:val="0"/>
      <w:marRight w:val="0"/>
      <w:marTop w:val="0"/>
      <w:marBottom w:val="0"/>
      <w:divBdr>
        <w:top w:val="none" w:sz="0" w:space="0" w:color="auto"/>
        <w:left w:val="none" w:sz="0" w:space="0" w:color="auto"/>
        <w:bottom w:val="none" w:sz="0" w:space="0" w:color="auto"/>
        <w:right w:val="none" w:sz="0" w:space="0" w:color="auto"/>
      </w:divBdr>
    </w:div>
    <w:div w:id="384984642">
      <w:bodyDiv w:val="1"/>
      <w:marLeft w:val="0"/>
      <w:marRight w:val="0"/>
      <w:marTop w:val="0"/>
      <w:marBottom w:val="0"/>
      <w:divBdr>
        <w:top w:val="none" w:sz="0" w:space="0" w:color="auto"/>
        <w:left w:val="none" w:sz="0" w:space="0" w:color="auto"/>
        <w:bottom w:val="none" w:sz="0" w:space="0" w:color="auto"/>
        <w:right w:val="none" w:sz="0" w:space="0" w:color="auto"/>
      </w:divBdr>
    </w:div>
    <w:div w:id="385570800">
      <w:bodyDiv w:val="1"/>
      <w:marLeft w:val="0"/>
      <w:marRight w:val="0"/>
      <w:marTop w:val="0"/>
      <w:marBottom w:val="0"/>
      <w:divBdr>
        <w:top w:val="none" w:sz="0" w:space="0" w:color="auto"/>
        <w:left w:val="none" w:sz="0" w:space="0" w:color="auto"/>
        <w:bottom w:val="none" w:sz="0" w:space="0" w:color="auto"/>
        <w:right w:val="none" w:sz="0" w:space="0" w:color="auto"/>
      </w:divBdr>
    </w:div>
    <w:div w:id="386294767">
      <w:bodyDiv w:val="1"/>
      <w:marLeft w:val="0"/>
      <w:marRight w:val="0"/>
      <w:marTop w:val="0"/>
      <w:marBottom w:val="0"/>
      <w:divBdr>
        <w:top w:val="none" w:sz="0" w:space="0" w:color="auto"/>
        <w:left w:val="none" w:sz="0" w:space="0" w:color="auto"/>
        <w:bottom w:val="none" w:sz="0" w:space="0" w:color="auto"/>
        <w:right w:val="none" w:sz="0" w:space="0" w:color="auto"/>
      </w:divBdr>
    </w:div>
    <w:div w:id="386412734">
      <w:bodyDiv w:val="1"/>
      <w:marLeft w:val="0"/>
      <w:marRight w:val="0"/>
      <w:marTop w:val="0"/>
      <w:marBottom w:val="0"/>
      <w:divBdr>
        <w:top w:val="none" w:sz="0" w:space="0" w:color="auto"/>
        <w:left w:val="none" w:sz="0" w:space="0" w:color="auto"/>
        <w:bottom w:val="none" w:sz="0" w:space="0" w:color="auto"/>
        <w:right w:val="none" w:sz="0" w:space="0" w:color="auto"/>
      </w:divBdr>
    </w:div>
    <w:div w:id="387266641">
      <w:bodyDiv w:val="1"/>
      <w:marLeft w:val="0"/>
      <w:marRight w:val="0"/>
      <w:marTop w:val="0"/>
      <w:marBottom w:val="0"/>
      <w:divBdr>
        <w:top w:val="none" w:sz="0" w:space="0" w:color="auto"/>
        <w:left w:val="none" w:sz="0" w:space="0" w:color="auto"/>
        <w:bottom w:val="none" w:sz="0" w:space="0" w:color="auto"/>
        <w:right w:val="none" w:sz="0" w:space="0" w:color="auto"/>
      </w:divBdr>
    </w:div>
    <w:div w:id="389311501">
      <w:bodyDiv w:val="1"/>
      <w:marLeft w:val="0"/>
      <w:marRight w:val="0"/>
      <w:marTop w:val="0"/>
      <w:marBottom w:val="0"/>
      <w:divBdr>
        <w:top w:val="none" w:sz="0" w:space="0" w:color="auto"/>
        <w:left w:val="none" w:sz="0" w:space="0" w:color="auto"/>
        <w:bottom w:val="none" w:sz="0" w:space="0" w:color="auto"/>
        <w:right w:val="none" w:sz="0" w:space="0" w:color="auto"/>
      </w:divBdr>
    </w:div>
    <w:div w:id="391151352">
      <w:bodyDiv w:val="1"/>
      <w:marLeft w:val="0"/>
      <w:marRight w:val="0"/>
      <w:marTop w:val="0"/>
      <w:marBottom w:val="0"/>
      <w:divBdr>
        <w:top w:val="none" w:sz="0" w:space="0" w:color="auto"/>
        <w:left w:val="none" w:sz="0" w:space="0" w:color="auto"/>
        <w:bottom w:val="none" w:sz="0" w:space="0" w:color="auto"/>
        <w:right w:val="none" w:sz="0" w:space="0" w:color="auto"/>
      </w:divBdr>
    </w:div>
    <w:div w:id="393815838">
      <w:bodyDiv w:val="1"/>
      <w:marLeft w:val="0"/>
      <w:marRight w:val="0"/>
      <w:marTop w:val="0"/>
      <w:marBottom w:val="0"/>
      <w:divBdr>
        <w:top w:val="none" w:sz="0" w:space="0" w:color="auto"/>
        <w:left w:val="none" w:sz="0" w:space="0" w:color="auto"/>
        <w:bottom w:val="none" w:sz="0" w:space="0" w:color="auto"/>
        <w:right w:val="none" w:sz="0" w:space="0" w:color="auto"/>
      </w:divBdr>
    </w:div>
    <w:div w:id="395008411">
      <w:bodyDiv w:val="1"/>
      <w:marLeft w:val="0"/>
      <w:marRight w:val="0"/>
      <w:marTop w:val="0"/>
      <w:marBottom w:val="0"/>
      <w:divBdr>
        <w:top w:val="none" w:sz="0" w:space="0" w:color="auto"/>
        <w:left w:val="none" w:sz="0" w:space="0" w:color="auto"/>
        <w:bottom w:val="none" w:sz="0" w:space="0" w:color="auto"/>
        <w:right w:val="none" w:sz="0" w:space="0" w:color="auto"/>
      </w:divBdr>
    </w:div>
    <w:div w:id="396244475">
      <w:bodyDiv w:val="1"/>
      <w:marLeft w:val="0"/>
      <w:marRight w:val="0"/>
      <w:marTop w:val="0"/>
      <w:marBottom w:val="0"/>
      <w:divBdr>
        <w:top w:val="none" w:sz="0" w:space="0" w:color="auto"/>
        <w:left w:val="none" w:sz="0" w:space="0" w:color="auto"/>
        <w:bottom w:val="none" w:sz="0" w:space="0" w:color="auto"/>
        <w:right w:val="none" w:sz="0" w:space="0" w:color="auto"/>
      </w:divBdr>
    </w:div>
    <w:div w:id="396634011">
      <w:bodyDiv w:val="1"/>
      <w:marLeft w:val="0"/>
      <w:marRight w:val="0"/>
      <w:marTop w:val="0"/>
      <w:marBottom w:val="0"/>
      <w:divBdr>
        <w:top w:val="none" w:sz="0" w:space="0" w:color="auto"/>
        <w:left w:val="none" w:sz="0" w:space="0" w:color="auto"/>
        <w:bottom w:val="none" w:sz="0" w:space="0" w:color="auto"/>
        <w:right w:val="none" w:sz="0" w:space="0" w:color="auto"/>
      </w:divBdr>
    </w:div>
    <w:div w:id="398524699">
      <w:bodyDiv w:val="1"/>
      <w:marLeft w:val="0"/>
      <w:marRight w:val="0"/>
      <w:marTop w:val="0"/>
      <w:marBottom w:val="0"/>
      <w:divBdr>
        <w:top w:val="none" w:sz="0" w:space="0" w:color="auto"/>
        <w:left w:val="none" w:sz="0" w:space="0" w:color="auto"/>
        <w:bottom w:val="none" w:sz="0" w:space="0" w:color="auto"/>
        <w:right w:val="none" w:sz="0" w:space="0" w:color="auto"/>
      </w:divBdr>
    </w:div>
    <w:div w:id="398749887">
      <w:bodyDiv w:val="1"/>
      <w:marLeft w:val="0"/>
      <w:marRight w:val="0"/>
      <w:marTop w:val="0"/>
      <w:marBottom w:val="0"/>
      <w:divBdr>
        <w:top w:val="none" w:sz="0" w:space="0" w:color="auto"/>
        <w:left w:val="none" w:sz="0" w:space="0" w:color="auto"/>
        <w:bottom w:val="none" w:sz="0" w:space="0" w:color="auto"/>
        <w:right w:val="none" w:sz="0" w:space="0" w:color="auto"/>
      </w:divBdr>
    </w:div>
    <w:div w:id="398791482">
      <w:bodyDiv w:val="1"/>
      <w:marLeft w:val="0"/>
      <w:marRight w:val="0"/>
      <w:marTop w:val="0"/>
      <w:marBottom w:val="0"/>
      <w:divBdr>
        <w:top w:val="none" w:sz="0" w:space="0" w:color="auto"/>
        <w:left w:val="none" w:sz="0" w:space="0" w:color="auto"/>
        <w:bottom w:val="none" w:sz="0" w:space="0" w:color="auto"/>
        <w:right w:val="none" w:sz="0" w:space="0" w:color="auto"/>
      </w:divBdr>
    </w:div>
    <w:div w:id="399714427">
      <w:bodyDiv w:val="1"/>
      <w:marLeft w:val="0"/>
      <w:marRight w:val="0"/>
      <w:marTop w:val="0"/>
      <w:marBottom w:val="0"/>
      <w:divBdr>
        <w:top w:val="none" w:sz="0" w:space="0" w:color="auto"/>
        <w:left w:val="none" w:sz="0" w:space="0" w:color="auto"/>
        <w:bottom w:val="none" w:sz="0" w:space="0" w:color="auto"/>
        <w:right w:val="none" w:sz="0" w:space="0" w:color="auto"/>
      </w:divBdr>
    </w:div>
    <w:div w:id="404492547">
      <w:bodyDiv w:val="1"/>
      <w:marLeft w:val="0"/>
      <w:marRight w:val="0"/>
      <w:marTop w:val="0"/>
      <w:marBottom w:val="0"/>
      <w:divBdr>
        <w:top w:val="none" w:sz="0" w:space="0" w:color="auto"/>
        <w:left w:val="none" w:sz="0" w:space="0" w:color="auto"/>
        <w:bottom w:val="none" w:sz="0" w:space="0" w:color="auto"/>
        <w:right w:val="none" w:sz="0" w:space="0" w:color="auto"/>
      </w:divBdr>
    </w:div>
    <w:div w:id="404760696">
      <w:bodyDiv w:val="1"/>
      <w:marLeft w:val="0"/>
      <w:marRight w:val="0"/>
      <w:marTop w:val="0"/>
      <w:marBottom w:val="0"/>
      <w:divBdr>
        <w:top w:val="none" w:sz="0" w:space="0" w:color="auto"/>
        <w:left w:val="none" w:sz="0" w:space="0" w:color="auto"/>
        <w:bottom w:val="none" w:sz="0" w:space="0" w:color="auto"/>
        <w:right w:val="none" w:sz="0" w:space="0" w:color="auto"/>
      </w:divBdr>
    </w:div>
    <w:div w:id="405347893">
      <w:bodyDiv w:val="1"/>
      <w:marLeft w:val="0"/>
      <w:marRight w:val="0"/>
      <w:marTop w:val="0"/>
      <w:marBottom w:val="0"/>
      <w:divBdr>
        <w:top w:val="none" w:sz="0" w:space="0" w:color="auto"/>
        <w:left w:val="none" w:sz="0" w:space="0" w:color="auto"/>
        <w:bottom w:val="none" w:sz="0" w:space="0" w:color="auto"/>
        <w:right w:val="none" w:sz="0" w:space="0" w:color="auto"/>
      </w:divBdr>
    </w:div>
    <w:div w:id="405686521">
      <w:bodyDiv w:val="1"/>
      <w:marLeft w:val="0"/>
      <w:marRight w:val="0"/>
      <w:marTop w:val="0"/>
      <w:marBottom w:val="0"/>
      <w:divBdr>
        <w:top w:val="none" w:sz="0" w:space="0" w:color="auto"/>
        <w:left w:val="none" w:sz="0" w:space="0" w:color="auto"/>
        <w:bottom w:val="none" w:sz="0" w:space="0" w:color="auto"/>
        <w:right w:val="none" w:sz="0" w:space="0" w:color="auto"/>
      </w:divBdr>
    </w:div>
    <w:div w:id="406461360">
      <w:bodyDiv w:val="1"/>
      <w:marLeft w:val="0"/>
      <w:marRight w:val="0"/>
      <w:marTop w:val="0"/>
      <w:marBottom w:val="0"/>
      <w:divBdr>
        <w:top w:val="none" w:sz="0" w:space="0" w:color="auto"/>
        <w:left w:val="none" w:sz="0" w:space="0" w:color="auto"/>
        <w:bottom w:val="none" w:sz="0" w:space="0" w:color="auto"/>
        <w:right w:val="none" w:sz="0" w:space="0" w:color="auto"/>
      </w:divBdr>
    </w:div>
    <w:div w:id="407847180">
      <w:bodyDiv w:val="1"/>
      <w:marLeft w:val="0"/>
      <w:marRight w:val="0"/>
      <w:marTop w:val="0"/>
      <w:marBottom w:val="0"/>
      <w:divBdr>
        <w:top w:val="none" w:sz="0" w:space="0" w:color="auto"/>
        <w:left w:val="none" w:sz="0" w:space="0" w:color="auto"/>
        <w:bottom w:val="none" w:sz="0" w:space="0" w:color="auto"/>
        <w:right w:val="none" w:sz="0" w:space="0" w:color="auto"/>
      </w:divBdr>
    </w:div>
    <w:div w:id="407966675">
      <w:bodyDiv w:val="1"/>
      <w:marLeft w:val="0"/>
      <w:marRight w:val="0"/>
      <w:marTop w:val="0"/>
      <w:marBottom w:val="0"/>
      <w:divBdr>
        <w:top w:val="none" w:sz="0" w:space="0" w:color="auto"/>
        <w:left w:val="none" w:sz="0" w:space="0" w:color="auto"/>
        <w:bottom w:val="none" w:sz="0" w:space="0" w:color="auto"/>
        <w:right w:val="none" w:sz="0" w:space="0" w:color="auto"/>
      </w:divBdr>
    </w:div>
    <w:div w:id="408817902">
      <w:bodyDiv w:val="1"/>
      <w:marLeft w:val="0"/>
      <w:marRight w:val="0"/>
      <w:marTop w:val="0"/>
      <w:marBottom w:val="0"/>
      <w:divBdr>
        <w:top w:val="none" w:sz="0" w:space="0" w:color="auto"/>
        <w:left w:val="none" w:sz="0" w:space="0" w:color="auto"/>
        <w:bottom w:val="none" w:sz="0" w:space="0" w:color="auto"/>
        <w:right w:val="none" w:sz="0" w:space="0" w:color="auto"/>
      </w:divBdr>
    </w:div>
    <w:div w:id="412707129">
      <w:bodyDiv w:val="1"/>
      <w:marLeft w:val="0"/>
      <w:marRight w:val="0"/>
      <w:marTop w:val="0"/>
      <w:marBottom w:val="0"/>
      <w:divBdr>
        <w:top w:val="none" w:sz="0" w:space="0" w:color="auto"/>
        <w:left w:val="none" w:sz="0" w:space="0" w:color="auto"/>
        <w:bottom w:val="none" w:sz="0" w:space="0" w:color="auto"/>
        <w:right w:val="none" w:sz="0" w:space="0" w:color="auto"/>
      </w:divBdr>
    </w:div>
    <w:div w:id="416026408">
      <w:bodyDiv w:val="1"/>
      <w:marLeft w:val="0"/>
      <w:marRight w:val="0"/>
      <w:marTop w:val="0"/>
      <w:marBottom w:val="0"/>
      <w:divBdr>
        <w:top w:val="none" w:sz="0" w:space="0" w:color="auto"/>
        <w:left w:val="none" w:sz="0" w:space="0" w:color="auto"/>
        <w:bottom w:val="none" w:sz="0" w:space="0" w:color="auto"/>
        <w:right w:val="none" w:sz="0" w:space="0" w:color="auto"/>
      </w:divBdr>
    </w:div>
    <w:div w:id="416295333">
      <w:bodyDiv w:val="1"/>
      <w:marLeft w:val="0"/>
      <w:marRight w:val="0"/>
      <w:marTop w:val="0"/>
      <w:marBottom w:val="0"/>
      <w:divBdr>
        <w:top w:val="none" w:sz="0" w:space="0" w:color="auto"/>
        <w:left w:val="none" w:sz="0" w:space="0" w:color="auto"/>
        <w:bottom w:val="none" w:sz="0" w:space="0" w:color="auto"/>
        <w:right w:val="none" w:sz="0" w:space="0" w:color="auto"/>
      </w:divBdr>
    </w:div>
    <w:div w:id="417949791">
      <w:bodyDiv w:val="1"/>
      <w:marLeft w:val="0"/>
      <w:marRight w:val="0"/>
      <w:marTop w:val="0"/>
      <w:marBottom w:val="0"/>
      <w:divBdr>
        <w:top w:val="none" w:sz="0" w:space="0" w:color="auto"/>
        <w:left w:val="none" w:sz="0" w:space="0" w:color="auto"/>
        <w:bottom w:val="none" w:sz="0" w:space="0" w:color="auto"/>
        <w:right w:val="none" w:sz="0" w:space="0" w:color="auto"/>
      </w:divBdr>
    </w:div>
    <w:div w:id="418522553">
      <w:bodyDiv w:val="1"/>
      <w:marLeft w:val="0"/>
      <w:marRight w:val="0"/>
      <w:marTop w:val="0"/>
      <w:marBottom w:val="0"/>
      <w:divBdr>
        <w:top w:val="none" w:sz="0" w:space="0" w:color="auto"/>
        <w:left w:val="none" w:sz="0" w:space="0" w:color="auto"/>
        <w:bottom w:val="none" w:sz="0" w:space="0" w:color="auto"/>
        <w:right w:val="none" w:sz="0" w:space="0" w:color="auto"/>
      </w:divBdr>
    </w:div>
    <w:div w:id="419758372">
      <w:bodyDiv w:val="1"/>
      <w:marLeft w:val="0"/>
      <w:marRight w:val="0"/>
      <w:marTop w:val="0"/>
      <w:marBottom w:val="0"/>
      <w:divBdr>
        <w:top w:val="none" w:sz="0" w:space="0" w:color="auto"/>
        <w:left w:val="none" w:sz="0" w:space="0" w:color="auto"/>
        <w:bottom w:val="none" w:sz="0" w:space="0" w:color="auto"/>
        <w:right w:val="none" w:sz="0" w:space="0" w:color="auto"/>
      </w:divBdr>
    </w:div>
    <w:div w:id="423573222">
      <w:bodyDiv w:val="1"/>
      <w:marLeft w:val="0"/>
      <w:marRight w:val="0"/>
      <w:marTop w:val="0"/>
      <w:marBottom w:val="0"/>
      <w:divBdr>
        <w:top w:val="none" w:sz="0" w:space="0" w:color="auto"/>
        <w:left w:val="none" w:sz="0" w:space="0" w:color="auto"/>
        <w:bottom w:val="none" w:sz="0" w:space="0" w:color="auto"/>
        <w:right w:val="none" w:sz="0" w:space="0" w:color="auto"/>
      </w:divBdr>
    </w:div>
    <w:div w:id="423651380">
      <w:bodyDiv w:val="1"/>
      <w:marLeft w:val="0"/>
      <w:marRight w:val="0"/>
      <w:marTop w:val="0"/>
      <w:marBottom w:val="0"/>
      <w:divBdr>
        <w:top w:val="none" w:sz="0" w:space="0" w:color="auto"/>
        <w:left w:val="none" w:sz="0" w:space="0" w:color="auto"/>
        <w:bottom w:val="none" w:sz="0" w:space="0" w:color="auto"/>
        <w:right w:val="none" w:sz="0" w:space="0" w:color="auto"/>
      </w:divBdr>
    </w:div>
    <w:div w:id="423888787">
      <w:bodyDiv w:val="1"/>
      <w:marLeft w:val="0"/>
      <w:marRight w:val="0"/>
      <w:marTop w:val="0"/>
      <w:marBottom w:val="0"/>
      <w:divBdr>
        <w:top w:val="none" w:sz="0" w:space="0" w:color="auto"/>
        <w:left w:val="none" w:sz="0" w:space="0" w:color="auto"/>
        <w:bottom w:val="none" w:sz="0" w:space="0" w:color="auto"/>
        <w:right w:val="none" w:sz="0" w:space="0" w:color="auto"/>
      </w:divBdr>
    </w:div>
    <w:div w:id="425884300">
      <w:bodyDiv w:val="1"/>
      <w:marLeft w:val="0"/>
      <w:marRight w:val="0"/>
      <w:marTop w:val="0"/>
      <w:marBottom w:val="0"/>
      <w:divBdr>
        <w:top w:val="none" w:sz="0" w:space="0" w:color="auto"/>
        <w:left w:val="none" w:sz="0" w:space="0" w:color="auto"/>
        <w:bottom w:val="none" w:sz="0" w:space="0" w:color="auto"/>
        <w:right w:val="none" w:sz="0" w:space="0" w:color="auto"/>
      </w:divBdr>
    </w:div>
    <w:div w:id="428434153">
      <w:bodyDiv w:val="1"/>
      <w:marLeft w:val="0"/>
      <w:marRight w:val="0"/>
      <w:marTop w:val="0"/>
      <w:marBottom w:val="0"/>
      <w:divBdr>
        <w:top w:val="none" w:sz="0" w:space="0" w:color="auto"/>
        <w:left w:val="none" w:sz="0" w:space="0" w:color="auto"/>
        <w:bottom w:val="none" w:sz="0" w:space="0" w:color="auto"/>
        <w:right w:val="none" w:sz="0" w:space="0" w:color="auto"/>
      </w:divBdr>
    </w:div>
    <w:div w:id="428550269">
      <w:bodyDiv w:val="1"/>
      <w:marLeft w:val="0"/>
      <w:marRight w:val="0"/>
      <w:marTop w:val="0"/>
      <w:marBottom w:val="0"/>
      <w:divBdr>
        <w:top w:val="none" w:sz="0" w:space="0" w:color="auto"/>
        <w:left w:val="none" w:sz="0" w:space="0" w:color="auto"/>
        <w:bottom w:val="none" w:sz="0" w:space="0" w:color="auto"/>
        <w:right w:val="none" w:sz="0" w:space="0" w:color="auto"/>
      </w:divBdr>
    </w:div>
    <w:div w:id="429356946">
      <w:bodyDiv w:val="1"/>
      <w:marLeft w:val="0"/>
      <w:marRight w:val="0"/>
      <w:marTop w:val="0"/>
      <w:marBottom w:val="0"/>
      <w:divBdr>
        <w:top w:val="none" w:sz="0" w:space="0" w:color="auto"/>
        <w:left w:val="none" w:sz="0" w:space="0" w:color="auto"/>
        <w:bottom w:val="none" w:sz="0" w:space="0" w:color="auto"/>
        <w:right w:val="none" w:sz="0" w:space="0" w:color="auto"/>
      </w:divBdr>
    </w:div>
    <w:div w:id="432552924">
      <w:bodyDiv w:val="1"/>
      <w:marLeft w:val="0"/>
      <w:marRight w:val="0"/>
      <w:marTop w:val="0"/>
      <w:marBottom w:val="0"/>
      <w:divBdr>
        <w:top w:val="none" w:sz="0" w:space="0" w:color="auto"/>
        <w:left w:val="none" w:sz="0" w:space="0" w:color="auto"/>
        <w:bottom w:val="none" w:sz="0" w:space="0" w:color="auto"/>
        <w:right w:val="none" w:sz="0" w:space="0" w:color="auto"/>
      </w:divBdr>
    </w:div>
    <w:div w:id="432670525">
      <w:bodyDiv w:val="1"/>
      <w:marLeft w:val="0"/>
      <w:marRight w:val="0"/>
      <w:marTop w:val="0"/>
      <w:marBottom w:val="0"/>
      <w:divBdr>
        <w:top w:val="none" w:sz="0" w:space="0" w:color="auto"/>
        <w:left w:val="none" w:sz="0" w:space="0" w:color="auto"/>
        <w:bottom w:val="none" w:sz="0" w:space="0" w:color="auto"/>
        <w:right w:val="none" w:sz="0" w:space="0" w:color="auto"/>
      </w:divBdr>
    </w:div>
    <w:div w:id="433331046">
      <w:bodyDiv w:val="1"/>
      <w:marLeft w:val="0"/>
      <w:marRight w:val="0"/>
      <w:marTop w:val="0"/>
      <w:marBottom w:val="0"/>
      <w:divBdr>
        <w:top w:val="none" w:sz="0" w:space="0" w:color="auto"/>
        <w:left w:val="none" w:sz="0" w:space="0" w:color="auto"/>
        <w:bottom w:val="none" w:sz="0" w:space="0" w:color="auto"/>
        <w:right w:val="none" w:sz="0" w:space="0" w:color="auto"/>
      </w:divBdr>
    </w:div>
    <w:div w:id="433674773">
      <w:bodyDiv w:val="1"/>
      <w:marLeft w:val="0"/>
      <w:marRight w:val="0"/>
      <w:marTop w:val="0"/>
      <w:marBottom w:val="0"/>
      <w:divBdr>
        <w:top w:val="none" w:sz="0" w:space="0" w:color="auto"/>
        <w:left w:val="none" w:sz="0" w:space="0" w:color="auto"/>
        <w:bottom w:val="none" w:sz="0" w:space="0" w:color="auto"/>
        <w:right w:val="none" w:sz="0" w:space="0" w:color="auto"/>
      </w:divBdr>
    </w:div>
    <w:div w:id="437212840">
      <w:bodyDiv w:val="1"/>
      <w:marLeft w:val="0"/>
      <w:marRight w:val="0"/>
      <w:marTop w:val="0"/>
      <w:marBottom w:val="0"/>
      <w:divBdr>
        <w:top w:val="none" w:sz="0" w:space="0" w:color="auto"/>
        <w:left w:val="none" w:sz="0" w:space="0" w:color="auto"/>
        <w:bottom w:val="none" w:sz="0" w:space="0" w:color="auto"/>
        <w:right w:val="none" w:sz="0" w:space="0" w:color="auto"/>
      </w:divBdr>
    </w:div>
    <w:div w:id="438913428">
      <w:bodyDiv w:val="1"/>
      <w:marLeft w:val="0"/>
      <w:marRight w:val="0"/>
      <w:marTop w:val="0"/>
      <w:marBottom w:val="0"/>
      <w:divBdr>
        <w:top w:val="none" w:sz="0" w:space="0" w:color="auto"/>
        <w:left w:val="none" w:sz="0" w:space="0" w:color="auto"/>
        <w:bottom w:val="none" w:sz="0" w:space="0" w:color="auto"/>
        <w:right w:val="none" w:sz="0" w:space="0" w:color="auto"/>
      </w:divBdr>
    </w:div>
    <w:div w:id="439686414">
      <w:bodyDiv w:val="1"/>
      <w:marLeft w:val="0"/>
      <w:marRight w:val="0"/>
      <w:marTop w:val="0"/>
      <w:marBottom w:val="0"/>
      <w:divBdr>
        <w:top w:val="none" w:sz="0" w:space="0" w:color="auto"/>
        <w:left w:val="none" w:sz="0" w:space="0" w:color="auto"/>
        <w:bottom w:val="none" w:sz="0" w:space="0" w:color="auto"/>
        <w:right w:val="none" w:sz="0" w:space="0" w:color="auto"/>
      </w:divBdr>
    </w:div>
    <w:div w:id="440149607">
      <w:bodyDiv w:val="1"/>
      <w:marLeft w:val="0"/>
      <w:marRight w:val="0"/>
      <w:marTop w:val="0"/>
      <w:marBottom w:val="0"/>
      <w:divBdr>
        <w:top w:val="none" w:sz="0" w:space="0" w:color="auto"/>
        <w:left w:val="none" w:sz="0" w:space="0" w:color="auto"/>
        <w:bottom w:val="none" w:sz="0" w:space="0" w:color="auto"/>
        <w:right w:val="none" w:sz="0" w:space="0" w:color="auto"/>
      </w:divBdr>
    </w:div>
    <w:div w:id="440995086">
      <w:bodyDiv w:val="1"/>
      <w:marLeft w:val="0"/>
      <w:marRight w:val="0"/>
      <w:marTop w:val="0"/>
      <w:marBottom w:val="0"/>
      <w:divBdr>
        <w:top w:val="none" w:sz="0" w:space="0" w:color="auto"/>
        <w:left w:val="none" w:sz="0" w:space="0" w:color="auto"/>
        <w:bottom w:val="none" w:sz="0" w:space="0" w:color="auto"/>
        <w:right w:val="none" w:sz="0" w:space="0" w:color="auto"/>
      </w:divBdr>
    </w:div>
    <w:div w:id="446195859">
      <w:bodyDiv w:val="1"/>
      <w:marLeft w:val="0"/>
      <w:marRight w:val="0"/>
      <w:marTop w:val="0"/>
      <w:marBottom w:val="0"/>
      <w:divBdr>
        <w:top w:val="none" w:sz="0" w:space="0" w:color="auto"/>
        <w:left w:val="none" w:sz="0" w:space="0" w:color="auto"/>
        <w:bottom w:val="none" w:sz="0" w:space="0" w:color="auto"/>
        <w:right w:val="none" w:sz="0" w:space="0" w:color="auto"/>
      </w:divBdr>
    </w:div>
    <w:div w:id="447704704">
      <w:bodyDiv w:val="1"/>
      <w:marLeft w:val="0"/>
      <w:marRight w:val="0"/>
      <w:marTop w:val="0"/>
      <w:marBottom w:val="0"/>
      <w:divBdr>
        <w:top w:val="none" w:sz="0" w:space="0" w:color="auto"/>
        <w:left w:val="none" w:sz="0" w:space="0" w:color="auto"/>
        <w:bottom w:val="none" w:sz="0" w:space="0" w:color="auto"/>
        <w:right w:val="none" w:sz="0" w:space="0" w:color="auto"/>
      </w:divBdr>
    </w:div>
    <w:div w:id="448205772">
      <w:bodyDiv w:val="1"/>
      <w:marLeft w:val="0"/>
      <w:marRight w:val="0"/>
      <w:marTop w:val="0"/>
      <w:marBottom w:val="0"/>
      <w:divBdr>
        <w:top w:val="none" w:sz="0" w:space="0" w:color="auto"/>
        <w:left w:val="none" w:sz="0" w:space="0" w:color="auto"/>
        <w:bottom w:val="none" w:sz="0" w:space="0" w:color="auto"/>
        <w:right w:val="none" w:sz="0" w:space="0" w:color="auto"/>
      </w:divBdr>
    </w:div>
    <w:div w:id="448210129">
      <w:bodyDiv w:val="1"/>
      <w:marLeft w:val="0"/>
      <w:marRight w:val="0"/>
      <w:marTop w:val="0"/>
      <w:marBottom w:val="0"/>
      <w:divBdr>
        <w:top w:val="none" w:sz="0" w:space="0" w:color="auto"/>
        <w:left w:val="none" w:sz="0" w:space="0" w:color="auto"/>
        <w:bottom w:val="none" w:sz="0" w:space="0" w:color="auto"/>
        <w:right w:val="none" w:sz="0" w:space="0" w:color="auto"/>
      </w:divBdr>
    </w:div>
    <w:div w:id="448939723">
      <w:bodyDiv w:val="1"/>
      <w:marLeft w:val="0"/>
      <w:marRight w:val="0"/>
      <w:marTop w:val="0"/>
      <w:marBottom w:val="0"/>
      <w:divBdr>
        <w:top w:val="none" w:sz="0" w:space="0" w:color="auto"/>
        <w:left w:val="none" w:sz="0" w:space="0" w:color="auto"/>
        <w:bottom w:val="none" w:sz="0" w:space="0" w:color="auto"/>
        <w:right w:val="none" w:sz="0" w:space="0" w:color="auto"/>
      </w:divBdr>
    </w:div>
    <w:div w:id="449204051">
      <w:bodyDiv w:val="1"/>
      <w:marLeft w:val="0"/>
      <w:marRight w:val="0"/>
      <w:marTop w:val="0"/>
      <w:marBottom w:val="0"/>
      <w:divBdr>
        <w:top w:val="none" w:sz="0" w:space="0" w:color="auto"/>
        <w:left w:val="none" w:sz="0" w:space="0" w:color="auto"/>
        <w:bottom w:val="none" w:sz="0" w:space="0" w:color="auto"/>
        <w:right w:val="none" w:sz="0" w:space="0" w:color="auto"/>
      </w:divBdr>
    </w:div>
    <w:div w:id="450710002">
      <w:bodyDiv w:val="1"/>
      <w:marLeft w:val="0"/>
      <w:marRight w:val="0"/>
      <w:marTop w:val="0"/>
      <w:marBottom w:val="0"/>
      <w:divBdr>
        <w:top w:val="none" w:sz="0" w:space="0" w:color="auto"/>
        <w:left w:val="none" w:sz="0" w:space="0" w:color="auto"/>
        <w:bottom w:val="none" w:sz="0" w:space="0" w:color="auto"/>
        <w:right w:val="none" w:sz="0" w:space="0" w:color="auto"/>
      </w:divBdr>
    </w:div>
    <w:div w:id="452754669">
      <w:bodyDiv w:val="1"/>
      <w:marLeft w:val="0"/>
      <w:marRight w:val="0"/>
      <w:marTop w:val="0"/>
      <w:marBottom w:val="0"/>
      <w:divBdr>
        <w:top w:val="none" w:sz="0" w:space="0" w:color="auto"/>
        <w:left w:val="none" w:sz="0" w:space="0" w:color="auto"/>
        <w:bottom w:val="none" w:sz="0" w:space="0" w:color="auto"/>
        <w:right w:val="none" w:sz="0" w:space="0" w:color="auto"/>
      </w:divBdr>
    </w:div>
    <w:div w:id="453134484">
      <w:bodyDiv w:val="1"/>
      <w:marLeft w:val="0"/>
      <w:marRight w:val="0"/>
      <w:marTop w:val="0"/>
      <w:marBottom w:val="0"/>
      <w:divBdr>
        <w:top w:val="none" w:sz="0" w:space="0" w:color="auto"/>
        <w:left w:val="none" w:sz="0" w:space="0" w:color="auto"/>
        <w:bottom w:val="none" w:sz="0" w:space="0" w:color="auto"/>
        <w:right w:val="none" w:sz="0" w:space="0" w:color="auto"/>
      </w:divBdr>
    </w:div>
    <w:div w:id="453207627">
      <w:bodyDiv w:val="1"/>
      <w:marLeft w:val="0"/>
      <w:marRight w:val="0"/>
      <w:marTop w:val="0"/>
      <w:marBottom w:val="0"/>
      <w:divBdr>
        <w:top w:val="none" w:sz="0" w:space="0" w:color="auto"/>
        <w:left w:val="none" w:sz="0" w:space="0" w:color="auto"/>
        <w:bottom w:val="none" w:sz="0" w:space="0" w:color="auto"/>
        <w:right w:val="none" w:sz="0" w:space="0" w:color="auto"/>
      </w:divBdr>
    </w:div>
    <w:div w:id="454518159">
      <w:bodyDiv w:val="1"/>
      <w:marLeft w:val="0"/>
      <w:marRight w:val="0"/>
      <w:marTop w:val="0"/>
      <w:marBottom w:val="0"/>
      <w:divBdr>
        <w:top w:val="none" w:sz="0" w:space="0" w:color="auto"/>
        <w:left w:val="none" w:sz="0" w:space="0" w:color="auto"/>
        <w:bottom w:val="none" w:sz="0" w:space="0" w:color="auto"/>
        <w:right w:val="none" w:sz="0" w:space="0" w:color="auto"/>
      </w:divBdr>
    </w:div>
    <w:div w:id="456415302">
      <w:bodyDiv w:val="1"/>
      <w:marLeft w:val="0"/>
      <w:marRight w:val="0"/>
      <w:marTop w:val="0"/>
      <w:marBottom w:val="0"/>
      <w:divBdr>
        <w:top w:val="none" w:sz="0" w:space="0" w:color="auto"/>
        <w:left w:val="none" w:sz="0" w:space="0" w:color="auto"/>
        <w:bottom w:val="none" w:sz="0" w:space="0" w:color="auto"/>
        <w:right w:val="none" w:sz="0" w:space="0" w:color="auto"/>
      </w:divBdr>
    </w:div>
    <w:div w:id="459421347">
      <w:bodyDiv w:val="1"/>
      <w:marLeft w:val="0"/>
      <w:marRight w:val="0"/>
      <w:marTop w:val="0"/>
      <w:marBottom w:val="0"/>
      <w:divBdr>
        <w:top w:val="none" w:sz="0" w:space="0" w:color="auto"/>
        <w:left w:val="none" w:sz="0" w:space="0" w:color="auto"/>
        <w:bottom w:val="none" w:sz="0" w:space="0" w:color="auto"/>
        <w:right w:val="none" w:sz="0" w:space="0" w:color="auto"/>
      </w:divBdr>
    </w:div>
    <w:div w:id="463425125">
      <w:bodyDiv w:val="1"/>
      <w:marLeft w:val="0"/>
      <w:marRight w:val="0"/>
      <w:marTop w:val="0"/>
      <w:marBottom w:val="0"/>
      <w:divBdr>
        <w:top w:val="none" w:sz="0" w:space="0" w:color="auto"/>
        <w:left w:val="none" w:sz="0" w:space="0" w:color="auto"/>
        <w:bottom w:val="none" w:sz="0" w:space="0" w:color="auto"/>
        <w:right w:val="none" w:sz="0" w:space="0" w:color="auto"/>
      </w:divBdr>
    </w:div>
    <w:div w:id="464278329">
      <w:bodyDiv w:val="1"/>
      <w:marLeft w:val="0"/>
      <w:marRight w:val="0"/>
      <w:marTop w:val="0"/>
      <w:marBottom w:val="0"/>
      <w:divBdr>
        <w:top w:val="none" w:sz="0" w:space="0" w:color="auto"/>
        <w:left w:val="none" w:sz="0" w:space="0" w:color="auto"/>
        <w:bottom w:val="none" w:sz="0" w:space="0" w:color="auto"/>
        <w:right w:val="none" w:sz="0" w:space="0" w:color="auto"/>
      </w:divBdr>
    </w:div>
    <w:div w:id="464587287">
      <w:bodyDiv w:val="1"/>
      <w:marLeft w:val="0"/>
      <w:marRight w:val="0"/>
      <w:marTop w:val="0"/>
      <w:marBottom w:val="0"/>
      <w:divBdr>
        <w:top w:val="none" w:sz="0" w:space="0" w:color="auto"/>
        <w:left w:val="none" w:sz="0" w:space="0" w:color="auto"/>
        <w:bottom w:val="none" w:sz="0" w:space="0" w:color="auto"/>
        <w:right w:val="none" w:sz="0" w:space="0" w:color="auto"/>
      </w:divBdr>
    </w:div>
    <w:div w:id="468941493">
      <w:bodyDiv w:val="1"/>
      <w:marLeft w:val="0"/>
      <w:marRight w:val="0"/>
      <w:marTop w:val="0"/>
      <w:marBottom w:val="0"/>
      <w:divBdr>
        <w:top w:val="none" w:sz="0" w:space="0" w:color="auto"/>
        <w:left w:val="none" w:sz="0" w:space="0" w:color="auto"/>
        <w:bottom w:val="none" w:sz="0" w:space="0" w:color="auto"/>
        <w:right w:val="none" w:sz="0" w:space="0" w:color="auto"/>
      </w:divBdr>
    </w:div>
    <w:div w:id="470440352">
      <w:bodyDiv w:val="1"/>
      <w:marLeft w:val="0"/>
      <w:marRight w:val="0"/>
      <w:marTop w:val="0"/>
      <w:marBottom w:val="0"/>
      <w:divBdr>
        <w:top w:val="none" w:sz="0" w:space="0" w:color="auto"/>
        <w:left w:val="none" w:sz="0" w:space="0" w:color="auto"/>
        <w:bottom w:val="none" w:sz="0" w:space="0" w:color="auto"/>
        <w:right w:val="none" w:sz="0" w:space="0" w:color="auto"/>
      </w:divBdr>
    </w:div>
    <w:div w:id="471753329">
      <w:bodyDiv w:val="1"/>
      <w:marLeft w:val="0"/>
      <w:marRight w:val="0"/>
      <w:marTop w:val="0"/>
      <w:marBottom w:val="0"/>
      <w:divBdr>
        <w:top w:val="none" w:sz="0" w:space="0" w:color="auto"/>
        <w:left w:val="none" w:sz="0" w:space="0" w:color="auto"/>
        <w:bottom w:val="none" w:sz="0" w:space="0" w:color="auto"/>
        <w:right w:val="none" w:sz="0" w:space="0" w:color="auto"/>
      </w:divBdr>
    </w:div>
    <w:div w:id="472215436">
      <w:bodyDiv w:val="1"/>
      <w:marLeft w:val="0"/>
      <w:marRight w:val="0"/>
      <w:marTop w:val="0"/>
      <w:marBottom w:val="0"/>
      <w:divBdr>
        <w:top w:val="none" w:sz="0" w:space="0" w:color="auto"/>
        <w:left w:val="none" w:sz="0" w:space="0" w:color="auto"/>
        <w:bottom w:val="none" w:sz="0" w:space="0" w:color="auto"/>
        <w:right w:val="none" w:sz="0" w:space="0" w:color="auto"/>
      </w:divBdr>
    </w:div>
    <w:div w:id="472412789">
      <w:bodyDiv w:val="1"/>
      <w:marLeft w:val="0"/>
      <w:marRight w:val="0"/>
      <w:marTop w:val="0"/>
      <w:marBottom w:val="0"/>
      <w:divBdr>
        <w:top w:val="none" w:sz="0" w:space="0" w:color="auto"/>
        <w:left w:val="none" w:sz="0" w:space="0" w:color="auto"/>
        <w:bottom w:val="none" w:sz="0" w:space="0" w:color="auto"/>
        <w:right w:val="none" w:sz="0" w:space="0" w:color="auto"/>
      </w:divBdr>
    </w:div>
    <w:div w:id="473107736">
      <w:bodyDiv w:val="1"/>
      <w:marLeft w:val="0"/>
      <w:marRight w:val="0"/>
      <w:marTop w:val="0"/>
      <w:marBottom w:val="0"/>
      <w:divBdr>
        <w:top w:val="none" w:sz="0" w:space="0" w:color="auto"/>
        <w:left w:val="none" w:sz="0" w:space="0" w:color="auto"/>
        <w:bottom w:val="none" w:sz="0" w:space="0" w:color="auto"/>
        <w:right w:val="none" w:sz="0" w:space="0" w:color="auto"/>
      </w:divBdr>
    </w:div>
    <w:div w:id="474294698">
      <w:bodyDiv w:val="1"/>
      <w:marLeft w:val="0"/>
      <w:marRight w:val="0"/>
      <w:marTop w:val="0"/>
      <w:marBottom w:val="0"/>
      <w:divBdr>
        <w:top w:val="none" w:sz="0" w:space="0" w:color="auto"/>
        <w:left w:val="none" w:sz="0" w:space="0" w:color="auto"/>
        <w:bottom w:val="none" w:sz="0" w:space="0" w:color="auto"/>
        <w:right w:val="none" w:sz="0" w:space="0" w:color="auto"/>
      </w:divBdr>
    </w:div>
    <w:div w:id="474644421">
      <w:bodyDiv w:val="1"/>
      <w:marLeft w:val="0"/>
      <w:marRight w:val="0"/>
      <w:marTop w:val="0"/>
      <w:marBottom w:val="0"/>
      <w:divBdr>
        <w:top w:val="none" w:sz="0" w:space="0" w:color="auto"/>
        <w:left w:val="none" w:sz="0" w:space="0" w:color="auto"/>
        <w:bottom w:val="none" w:sz="0" w:space="0" w:color="auto"/>
        <w:right w:val="none" w:sz="0" w:space="0" w:color="auto"/>
      </w:divBdr>
    </w:div>
    <w:div w:id="478232540">
      <w:bodyDiv w:val="1"/>
      <w:marLeft w:val="0"/>
      <w:marRight w:val="0"/>
      <w:marTop w:val="0"/>
      <w:marBottom w:val="0"/>
      <w:divBdr>
        <w:top w:val="none" w:sz="0" w:space="0" w:color="auto"/>
        <w:left w:val="none" w:sz="0" w:space="0" w:color="auto"/>
        <w:bottom w:val="none" w:sz="0" w:space="0" w:color="auto"/>
        <w:right w:val="none" w:sz="0" w:space="0" w:color="auto"/>
      </w:divBdr>
    </w:div>
    <w:div w:id="478545103">
      <w:bodyDiv w:val="1"/>
      <w:marLeft w:val="0"/>
      <w:marRight w:val="0"/>
      <w:marTop w:val="0"/>
      <w:marBottom w:val="0"/>
      <w:divBdr>
        <w:top w:val="none" w:sz="0" w:space="0" w:color="auto"/>
        <w:left w:val="none" w:sz="0" w:space="0" w:color="auto"/>
        <w:bottom w:val="none" w:sz="0" w:space="0" w:color="auto"/>
        <w:right w:val="none" w:sz="0" w:space="0" w:color="auto"/>
      </w:divBdr>
    </w:div>
    <w:div w:id="480191922">
      <w:bodyDiv w:val="1"/>
      <w:marLeft w:val="0"/>
      <w:marRight w:val="0"/>
      <w:marTop w:val="0"/>
      <w:marBottom w:val="0"/>
      <w:divBdr>
        <w:top w:val="none" w:sz="0" w:space="0" w:color="auto"/>
        <w:left w:val="none" w:sz="0" w:space="0" w:color="auto"/>
        <w:bottom w:val="none" w:sz="0" w:space="0" w:color="auto"/>
        <w:right w:val="none" w:sz="0" w:space="0" w:color="auto"/>
      </w:divBdr>
    </w:div>
    <w:div w:id="481505005">
      <w:bodyDiv w:val="1"/>
      <w:marLeft w:val="0"/>
      <w:marRight w:val="0"/>
      <w:marTop w:val="0"/>
      <w:marBottom w:val="0"/>
      <w:divBdr>
        <w:top w:val="none" w:sz="0" w:space="0" w:color="auto"/>
        <w:left w:val="none" w:sz="0" w:space="0" w:color="auto"/>
        <w:bottom w:val="none" w:sz="0" w:space="0" w:color="auto"/>
        <w:right w:val="none" w:sz="0" w:space="0" w:color="auto"/>
      </w:divBdr>
    </w:div>
    <w:div w:id="481771739">
      <w:bodyDiv w:val="1"/>
      <w:marLeft w:val="0"/>
      <w:marRight w:val="0"/>
      <w:marTop w:val="0"/>
      <w:marBottom w:val="0"/>
      <w:divBdr>
        <w:top w:val="none" w:sz="0" w:space="0" w:color="auto"/>
        <w:left w:val="none" w:sz="0" w:space="0" w:color="auto"/>
        <w:bottom w:val="none" w:sz="0" w:space="0" w:color="auto"/>
        <w:right w:val="none" w:sz="0" w:space="0" w:color="auto"/>
      </w:divBdr>
    </w:div>
    <w:div w:id="481822774">
      <w:bodyDiv w:val="1"/>
      <w:marLeft w:val="0"/>
      <w:marRight w:val="0"/>
      <w:marTop w:val="0"/>
      <w:marBottom w:val="0"/>
      <w:divBdr>
        <w:top w:val="none" w:sz="0" w:space="0" w:color="auto"/>
        <w:left w:val="none" w:sz="0" w:space="0" w:color="auto"/>
        <w:bottom w:val="none" w:sz="0" w:space="0" w:color="auto"/>
        <w:right w:val="none" w:sz="0" w:space="0" w:color="auto"/>
      </w:divBdr>
    </w:div>
    <w:div w:id="482699296">
      <w:bodyDiv w:val="1"/>
      <w:marLeft w:val="0"/>
      <w:marRight w:val="0"/>
      <w:marTop w:val="0"/>
      <w:marBottom w:val="0"/>
      <w:divBdr>
        <w:top w:val="none" w:sz="0" w:space="0" w:color="auto"/>
        <w:left w:val="none" w:sz="0" w:space="0" w:color="auto"/>
        <w:bottom w:val="none" w:sz="0" w:space="0" w:color="auto"/>
        <w:right w:val="none" w:sz="0" w:space="0" w:color="auto"/>
      </w:divBdr>
    </w:div>
    <w:div w:id="483206756">
      <w:bodyDiv w:val="1"/>
      <w:marLeft w:val="0"/>
      <w:marRight w:val="0"/>
      <w:marTop w:val="0"/>
      <w:marBottom w:val="0"/>
      <w:divBdr>
        <w:top w:val="none" w:sz="0" w:space="0" w:color="auto"/>
        <w:left w:val="none" w:sz="0" w:space="0" w:color="auto"/>
        <w:bottom w:val="none" w:sz="0" w:space="0" w:color="auto"/>
        <w:right w:val="none" w:sz="0" w:space="0" w:color="auto"/>
      </w:divBdr>
    </w:div>
    <w:div w:id="483468180">
      <w:bodyDiv w:val="1"/>
      <w:marLeft w:val="0"/>
      <w:marRight w:val="0"/>
      <w:marTop w:val="0"/>
      <w:marBottom w:val="0"/>
      <w:divBdr>
        <w:top w:val="none" w:sz="0" w:space="0" w:color="auto"/>
        <w:left w:val="none" w:sz="0" w:space="0" w:color="auto"/>
        <w:bottom w:val="none" w:sz="0" w:space="0" w:color="auto"/>
        <w:right w:val="none" w:sz="0" w:space="0" w:color="auto"/>
      </w:divBdr>
    </w:div>
    <w:div w:id="483814621">
      <w:bodyDiv w:val="1"/>
      <w:marLeft w:val="0"/>
      <w:marRight w:val="0"/>
      <w:marTop w:val="0"/>
      <w:marBottom w:val="0"/>
      <w:divBdr>
        <w:top w:val="none" w:sz="0" w:space="0" w:color="auto"/>
        <w:left w:val="none" w:sz="0" w:space="0" w:color="auto"/>
        <w:bottom w:val="none" w:sz="0" w:space="0" w:color="auto"/>
        <w:right w:val="none" w:sz="0" w:space="0" w:color="auto"/>
      </w:divBdr>
    </w:div>
    <w:div w:id="485049575">
      <w:bodyDiv w:val="1"/>
      <w:marLeft w:val="0"/>
      <w:marRight w:val="0"/>
      <w:marTop w:val="0"/>
      <w:marBottom w:val="0"/>
      <w:divBdr>
        <w:top w:val="none" w:sz="0" w:space="0" w:color="auto"/>
        <w:left w:val="none" w:sz="0" w:space="0" w:color="auto"/>
        <w:bottom w:val="none" w:sz="0" w:space="0" w:color="auto"/>
        <w:right w:val="none" w:sz="0" w:space="0" w:color="auto"/>
      </w:divBdr>
    </w:div>
    <w:div w:id="486481826">
      <w:bodyDiv w:val="1"/>
      <w:marLeft w:val="0"/>
      <w:marRight w:val="0"/>
      <w:marTop w:val="0"/>
      <w:marBottom w:val="0"/>
      <w:divBdr>
        <w:top w:val="none" w:sz="0" w:space="0" w:color="auto"/>
        <w:left w:val="none" w:sz="0" w:space="0" w:color="auto"/>
        <w:bottom w:val="none" w:sz="0" w:space="0" w:color="auto"/>
        <w:right w:val="none" w:sz="0" w:space="0" w:color="auto"/>
      </w:divBdr>
    </w:div>
    <w:div w:id="486871475">
      <w:bodyDiv w:val="1"/>
      <w:marLeft w:val="0"/>
      <w:marRight w:val="0"/>
      <w:marTop w:val="0"/>
      <w:marBottom w:val="0"/>
      <w:divBdr>
        <w:top w:val="none" w:sz="0" w:space="0" w:color="auto"/>
        <w:left w:val="none" w:sz="0" w:space="0" w:color="auto"/>
        <w:bottom w:val="none" w:sz="0" w:space="0" w:color="auto"/>
        <w:right w:val="none" w:sz="0" w:space="0" w:color="auto"/>
      </w:divBdr>
    </w:div>
    <w:div w:id="488375572">
      <w:bodyDiv w:val="1"/>
      <w:marLeft w:val="0"/>
      <w:marRight w:val="0"/>
      <w:marTop w:val="0"/>
      <w:marBottom w:val="0"/>
      <w:divBdr>
        <w:top w:val="none" w:sz="0" w:space="0" w:color="auto"/>
        <w:left w:val="none" w:sz="0" w:space="0" w:color="auto"/>
        <w:bottom w:val="none" w:sz="0" w:space="0" w:color="auto"/>
        <w:right w:val="none" w:sz="0" w:space="0" w:color="auto"/>
      </w:divBdr>
    </w:div>
    <w:div w:id="490683167">
      <w:bodyDiv w:val="1"/>
      <w:marLeft w:val="0"/>
      <w:marRight w:val="0"/>
      <w:marTop w:val="0"/>
      <w:marBottom w:val="0"/>
      <w:divBdr>
        <w:top w:val="none" w:sz="0" w:space="0" w:color="auto"/>
        <w:left w:val="none" w:sz="0" w:space="0" w:color="auto"/>
        <w:bottom w:val="none" w:sz="0" w:space="0" w:color="auto"/>
        <w:right w:val="none" w:sz="0" w:space="0" w:color="auto"/>
      </w:divBdr>
    </w:div>
    <w:div w:id="492962233">
      <w:bodyDiv w:val="1"/>
      <w:marLeft w:val="0"/>
      <w:marRight w:val="0"/>
      <w:marTop w:val="0"/>
      <w:marBottom w:val="0"/>
      <w:divBdr>
        <w:top w:val="none" w:sz="0" w:space="0" w:color="auto"/>
        <w:left w:val="none" w:sz="0" w:space="0" w:color="auto"/>
        <w:bottom w:val="none" w:sz="0" w:space="0" w:color="auto"/>
        <w:right w:val="none" w:sz="0" w:space="0" w:color="auto"/>
      </w:divBdr>
    </w:div>
    <w:div w:id="501042884">
      <w:bodyDiv w:val="1"/>
      <w:marLeft w:val="0"/>
      <w:marRight w:val="0"/>
      <w:marTop w:val="0"/>
      <w:marBottom w:val="0"/>
      <w:divBdr>
        <w:top w:val="none" w:sz="0" w:space="0" w:color="auto"/>
        <w:left w:val="none" w:sz="0" w:space="0" w:color="auto"/>
        <w:bottom w:val="none" w:sz="0" w:space="0" w:color="auto"/>
        <w:right w:val="none" w:sz="0" w:space="0" w:color="auto"/>
      </w:divBdr>
    </w:div>
    <w:div w:id="501510775">
      <w:bodyDiv w:val="1"/>
      <w:marLeft w:val="0"/>
      <w:marRight w:val="0"/>
      <w:marTop w:val="0"/>
      <w:marBottom w:val="0"/>
      <w:divBdr>
        <w:top w:val="none" w:sz="0" w:space="0" w:color="auto"/>
        <w:left w:val="none" w:sz="0" w:space="0" w:color="auto"/>
        <w:bottom w:val="none" w:sz="0" w:space="0" w:color="auto"/>
        <w:right w:val="none" w:sz="0" w:space="0" w:color="auto"/>
      </w:divBdr>
    </w:div>
    <w:div w:id="502161373">
      <w:bodyDiv w:val="1"/>
      <w:marLeft w:val="0"/>
      <w:marRight w:val="0"/>
      <w:marTop w:val="0"/>
      <w:marBottom w:val="0"/>
      <w:divBdr>
        <w:top w:val="none" w:sz="0" w:space="0" w:color="auto"/>
        <w:left w:val="none" w:sz="0" w:space="0" w:color="auto"/>
        <w:bottom w:val="none" w:sz="0" w:space="0" w:color="auto"/>
        <w:right w:val="none" w:sz="0" w:space="0" w:color="auto"/>
      </w:divBdr>
    </w:div>
    <w:div w:id="502817061">
      <w:bodyDiv w:val="1"/>
      <w:marLeft w:val="0"/>
      <w:marRight w:val="0"/>
      <w:marTop w:val="0"/>
      <w:marBottom w:val="0"/>
      <w:divBdr>
        <w:top w:val="none" w:sz="0" w:space="0" w:color="auto"/>
        <w:left w:val="none" w:sz="0" w:space="0" w:color="auto"/>
        <w:bottom w:val="none" w:sz="0" w:space="0" w:color="auto"/>
        <w:right w:val="none" w:sz="0" w:space="0" w:color="auto"/>
      </w:divBdr>
    </w:div>
    <w:div w:id="504977932">
      <w:bodyDiv w:val="1"/>
      <w:marLeft w:val="0"/>
      <w:marRight w:val="0"/>
      <w:marTop w:val="0"/>
      <w:marBottom w:val="0"/>
      <w:divBdr>
        <w:top w:val="none" w:sz="0" w:space="0" w:color="auto"/>
        <w:left w:val="none" w:sz="0" w:space="0" w:color="auto"/>
        <w:bottom w:val="none" w:sz="0" w:space="0" w:color="auto"/>
        <w:right w:val="none" w:sz="0" w:space="0" w:color="auto"/>
      </w:divBdr>
    </w:div>
    <w:div w:id="505101140">
      <w:bodyDiv w:val="1"/>
      <w:marLeft w:val="0"/>
      <w:marRight w:val="0"/>
      <w:marTop w:val="0"/>
      <w:marBottom w:val="0"/>
      <w:divBdr>
        <w:top w:val="none" w:sz="0" w:space="0" w:color="auto"/>
        <w:left w:val="none" w:sz="0" w:space="0" w:color="auto"/>
        <w:bottom w:val="none" w:sz="0" w:space="0" w:color="auto"/>
        <w:right w:val="none" w:sz="0" w:space="0" w:color="auto"/>
      </w:divBdr>
    </w:div>
    <w:div w:id="506596467">
      <w:bodyDiv w:val="1"/>
      <w:marLeft w:val="0"/>
      <w:marRight w:val="0"/>
      <w:marTop w:val="0"/>
      <w:marBottom w:val="0"/>
      <w:divBdr>
        <w:top w:val="none" w:sz="0" w:space="0" w:color="auto"/>
        <w:left w:val="none" w:sz="0" w:space="0" w:color="auto"/>
        <w:bottom w:val="none" w:sz="0" w:space="0" w:color="auto"/>
        <w:right w:val="none" w:sz="0" w:space="0" w:color="auto"/>
      </w:divBdr>
    </w:div>
    <w:div w:id="509877783">
      <w:bodyDiv w:val="1"/>
      <w:marLeft w:val="0"/>
      <w:marRight w:val="0"/>
      <w:marTop w:val="0"/>
      <w:marBottom w:val="0"/>
      <w:divBdr>
        <w:top w:val="none" w:sz="0" w:space="0" w:color="auto"/>
        <w:left w:val="none" w:sz="0" w:space="0" w:color="auto"/>
        <w:bottom w:val="none" w:sz="0" w:space="0" w:color="auto"/>
        <w:right w:val="none" w:sz="0" w:space="0" w:color="auto"/>
      </w:divBdr>
    </w:div>
    <w:div w:id="510028139">
      <w:bodyDiv w:val="1"/>
      <w:marLeft w:val="0"/>
      <w:marRight w:val="0"/>
      <w:marTop w:val="0"/>
      <w:marBottom w:val="0"/>
      <w:divBdr>
        <w:top w:val="none" w:sz="0" w:space="0" w:color="auto"/>
        <w:left w:val="none" w:sz="0" w:space="0" w:color="auto"/>
        <w:bottom w:val="none" w:sz="0" w:space="0" w:color="auto"/>
        <w:right w:val="none" w:sz="0" w:space="0" w:color="auto"/>
      </w:divBdr>
    </w:div>
    <w:div w:id="512766245">
      <w:bodyDiv w:val="1"/>
      <w:marLeft w:val="0"/>
      <w:marRight w:val="0"/>
      <w:marTop w:val="0"/>
      <w:marBottom w:val="0"/>
      <w:divBdr>
        <w:top w:val="none" w:sz="0" w:space="0" w:color="auto"/>
        <w:left w:val="none" w:sz="0" w:space="0" w:color="auto"/>
        <w:bottom w:val="none" w:sz="0" w:space="0" w:color="auto"/>
        <w:right w:val="none" w:sz="0" w:space="0" w:color="auto"/>
      </w:divBdr>
    </w:div>
    <w:div w:id="513034829">
      <w:bodyDiv w:val="1"/>
      <w:marLeft w:val="0"/>
      <w:marRight w:val="0"/>
      <w:marTop w:val="0"/>
      <w:marBottom w:val="0"/>
      <w:divBdr>
        <w:top w:val="none" w:sz="0" w:space="0" w:color="auto"/>
        <w:left w:val="none" w:sz="0" w:space="0" w:color="auto"/>
        <w:bottom w:val="none" w:sz="0" w:space="0" w:color="auto"/>
        <w:right w:val="none" w:sz="0" w:space="0" w:color="auto"/>
      </w:divBdr>
    </w:div>
    <w:div w:id="514347258">
      <w:bodyDiv w:val="1"/>
      <w:marLeft w:val="0"/>
      <w:marRight w:val="0"/>
      <w:marTop w:val="0"/>
      <w:marBottom w:val="0"/>
      <w:divBdr>
        <w:top w:val="none" w:sz="0" w:space="0" w:color="auto"/>
        <w:left w:val="none" w:sz="0" w:space="0" w:color="auto"/>
        <w:bottom w:val="none" w:sz="0" w:space="0" w:color="auto"/>
        <w:right w:val="none" w:sz="0" w:space="0" w:color="auto"/>
      </w:divBdr>
    </w:div>
    <w:div w:id="514541139">
      <w:bodyDiv w:val="1"/>
      <w:marLeft w:val="0"/>
      <w:marRight w:val="0"/>
      <w:marTop w:val="0"/>
      <w:marBottom w:val="0"/>
      <w:divBdr>
        <w:top w:val="none" w:sz="0" w:space="0" w:color="auto"/>
        <w:left w:val="none" w:sz="0" w:space="0" w:color="auto"/>
        <w:bottom w:val="none" w:sz="0" w:space="0" w:color="auto"/>
        <w:right w:val="none" w:sz="0" w:space="0" w:color="auto"/>
      </w:divBdr>
    </w:div>
    <w:div w:id="515117816">
      <w:bodyDiv w:val="1"/>
      <w:marLeft w:val="0"/>
      <w:marRight w:val="0"/>
      <w:marTop w:val="0"/>
      <w:marBottom w:val="0"/>
      <w:divBdr>
        <w:top w:val="none" w:sz="0" w:space="0" w:color="auto"/>
        <w:left w:val="none" w:sz="0" w:space="0" w:color="auto"/>
        <w:bottom w:val="none" w:sz="0" w:space="0" w:color="auto"/>
        <w:right w:val="none" w:sz="0" w:space="0" w:color="auto"/>
      </w:divBdr>
    </w:div>
    <w:div w:id="516358380">
      <w:bodyDiv w:val="1"/>
      <w:marLeft w:val="0"/>
      <w:marRight w:val="0"/>
      <w:marTop w:val="0"/>
      <w:marBottom w:val="0"/>
      <w:divBdr>
        <w:top w:val="none" w:sz="0" w:space="0" w:color="auto"/>
        <w:left w:val="none" w:sz="0" w:space="0" w:color="auto"/>
        <w:bottom w:val="none" w:sz="0" w:space="0" w:color="auto"/>
        <w:right w:val="none" w:sz="0" w:space="0" w:color="auto"/>
      </w:divBdr>
    </w:div>
    <w:div w:id="516387426">
      <w:bodyDiv w:val="1"/>
      <w:marLeft w:val="0"/>
      <w:marRight w:val="0"/>
      <w:marTop w:val="0"/>
      <w:marBottom w:val="0"/>
      <w:divBdr>
        <w:top w:val="none" w:sz="0" w:space="0" w:color="auto"/>
        <w:left w:val="none" w:sz="0" w:space="0" w:color="auto"/>
        <w:bottom w:val="none" w:sz="0" w:space="0" w:color="auto"/>
        <w:right w:val="none" w:sz="0" w:space="0" w:color="auto"/>
      </w:divBdr>
    </w:div>
    <w:div w:id="520632847">
      <w:bodyDiv w:val="1"/>
      <w:marLeft w:val="0"/>
      <w:marRight w:val="0"/>
      <w:marTop w:val="0"/>
      <w:marBottom w:val="0"/>
      <w:divBdr>
        <w:top w:val="none" w:sz="0" w:space="0" w:color="auto"/>
        <w:left w:val="none" w:sz="0" w:space="0" w:color="auto"/>
        <w:bottom w:val="none" w:sz="0" w:space="0" w:color="auto"/>
        <w:right w:val="none" w:sz="0" w:space="0" w:color="auto"/>
      </w:divBdr>
    </w:div>
    <w:div w:id="520972074">
      <w:bodyDiv w:val="1"/>
      <w:marLeft w:val="0"/>
      <w:marRight w:val="0"/>
      <w:marTop w:val="0"/>
      <w:marBottom w:val="0"/>
      <w:divBdr>
        <w:top w:val="none" w:sz="0" w:space="0" w:color="auto"/>
        <w:left w:val="none" w:sz="0" w:space="0" w:color="auto"/>
        <w:bottom w:val="none" w:sz="0" w:space="0" w:color="auto"/>
        <w:right w:val="none" w:sz="0" w:space="0" w:color="auto"/>
      </w:divBdr>
    </w:div>
    <w:div w:id="521209367">
      <w:bodyDiv w:val="1"/>
      <w:marLeft w:val="0"/>
      <w:marRight w:val="0"/>
      <w:marTop w:val="0"/>
      <w:marBottom w:val="0"/>
      <w:divBdr>
        <w:top w:val="none" w:sz="0" w:space="0" w:color="auto"/>
        <w:left w:val="none" w:sz="0" w:space="0" w:color="auto"/>
        <w:bottom w:val="none" w:sz="0" w:space="0" w:color="auto"/>
        <w:right w:val="none" w:sz="0" w:space="0" w:color="auto"/>
      </w:divBdr>
    </w:div>
    <w:div w:id="523784059">
      <w:bodyDiv w:val="1"/>
      <w:marLeft w:val="0"/>
      <w:marRight w:val="0"/>
      <w:marTop w:val="0"/>
      <w:marBottom w:val="0"/>
      <w:divBdr>
        <w:top w:val="none" w:sz="0" w:space="0" w:color="auto"/>
        <w:left w:val="none" w:sz="0" w:space="0" w:color="auto"/>
        <w:bottom w:val="none" w:sz="0" w:space="0" w:color="auto"/>
        <w:right w:val="none" w:sz="0" w:space="0" w:color="auto"/>
      </w:divBdr>
    </w:div>
    <w:div w:id="523785336">
      <w:bodyDiv w:val="1"/>
      <w:marLeft w:val="0"/>
      <w:marRight w:val="0"/>
      <w:marTop w:val="0"/>
      <w:marBottom w:val="0"/>
      <w:divBdr>
        <w:top w:val="none" w:sz="0" w:space="0" w:color="auto"/>
        <w:left w:val="none" w:sz="0" w:space="0" w:color="auto"/>
        <w:bottom w:val="none" w:sz="0" w:space="0" w:color="auto"/>
        <w:right w:val="none" w:sz="0" w:space="0" w:color="auto"/>
      </w:divBdr>
    </w:div>
    <w:div w:id="524174423">
      <w:bodyDiv w:val="1"/>
      <w:marLeft w:val="0"/>
      <w:marRight w:val="0"/>
      <w:marTop w:val="0"/>
      <w:marBottom w:val="0"/>
      <w:divBdr>
        <w:top w:val="none" w:sz="0" w:space="0" w:color="auto"/>
        <w:left w:val="none" w:sz="0" w:space="0" w:color="auto"/>
        <w:bottom w:val="none" w:sz="0" w:space="0" w:color="auto"/>
        <w:right w:val="none" w:sz="0" w:space="0" w:color="auto"/>
      </w:divBdr>
    </w:div>
    <w:div w:id="524517151">
      <w:bodyDiv w:val="1"/>
      <w:marLeft w:val="0"/>
      <w:marRight w:val="0"/>
      <w:marTop w:val="0"/>
      <w:marBottom w:val="0"/>
      <w:divBdr>
        <w:top w:val="none" w:sz="0" w:space="0" w:color="auto"/>
        <w:left w:val="none" w:sz="0" w:space="0" w:color="auto"/>
        <w:bottom w:val="none" w:sz="0" w:space="0" w:color="auto"/>
        <w:right w:val="none" w:sz="0" w:space="0" w:color="auto"/>
      </w:divBdr>
    </w:div>
    <w:div w:id="524556613">
      <w:bodyDiv w:val="1"/>
      <w:marLeft w:val="0"/>
      <w:marRight w:val="0"/>
      <w:marTop w:val="0"/>
      <w:marBottom w:val="0"/>
      <w:divBdr>
        <w:top w:val="none" w:sz="0" w:space="0" w:color="auto"/>
        <w:left w:val="none" w:sz="0" w:space="0" w:color="auto"/>
        <w:bottom w:val="none" w:sz="0" w:space="0" w:color="auto"/>
        <w:right w:val="none" w:sz="0" w:space="0" w:color="auto"/>
      </w:divBdr>
    </w:div>
    <w:div w:id="524682595">
      <w:bodyDiv w:val="1"/>
      <w:marLeft w:val="0"/>
      <w:marRight w:val="0"/>
      <w:marTop w:val="0"/>
      <w:marBottom w:val="0"/>
      <w:divBdr>
        <w:top w:val="none" w:sz="0" w:space="0" w:color="auto"/>
        <w:left w:val="none" w:sz="0" w:space="0" w:color="auto"/>
        <w:bottom w:val="none" w:sz="0" w:space="0" w:color="auto"/>
        <w:right w:val="none" w:sz="0" w:space="0" w:color="auto"/>
      </w:divBdr>
      <w:divsChild>
        <w:div w:id="223175758">
          <w:marLeft w:val="0"/>
          <w:marRight w:val="0"/>
          <w:marTop w:val="0"/>
          <w:marBottom w:val="0"/>
          <w:divBdr>
            <w:top w:val="none" w:sz="0" w:space="0" w:color="auto"/>
            <w:left w:val="none" w:sz="0" w:space="0" w:color="auto"/>
            <w:bottom w:val="none" w:sz="0" w:space="0" w:color="auto"/>
            <w:right w:val="none" w:sz="0" w:space="0" w:color="auto"/>
          </w:divBdr>
          <w:divsChild>
            <w:div w:id="876237296">
              <w:marLeft w:val="0"/>
              <w:marRight w:val="0"/>
              <w:marTop w:val="0"/>
              <w:marBottom w:val="0"/>
              <w:divBdr>
                <w:top w:val="none" w:sz="0" w:space="0" w:color="auto"/>
                <w:left w:val="none" w:sz="0" w:space="0" w:color="auto"/>
                <w:bottom w:val="none" w:sz="0" w:space="0" w:color="auto"/>
                <w:right w:val="none" w:sz="0" w:space="0" w:color="auto"/>
              </w:divBdr>
              <w:divsChild>
                <w:div w:id="33981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713927">
      <w:bodyDiv w:val="1"/>
      <w:marLeft w:val="0"/>
      <w:marRight w:val="0"/>
      <w:marTop w:val="0"/>
      <w:marBottom w:val="0"/>
      <w:divBdr>
        <w:top w:val="none" w:sz="0" w:space="0" w:color="auto"/>
        <w:left w:val="none" w:sz="0" w:space="0" w:color="auto"/>
        <w:bottom w:val="none" w:sz="0" w:space="0" w:color="auto"/>
        <w:right w:val="none" w:sz="0" w:space="0" w:color="auto"/>
      </w:divBdr>
    </w:div>
    <w:div w:id="525338574">
      <w:bodyDiv w:val="1"/>
      <w:marLeft w:val="0"/>
      <w:marRight w:val="0"/>
      <w:marTop w:val="0"/>
      <w:marBottom w:val="0"/>
      <w:divBdr>
        <w:top w:val="none" w:sz="0" w:space="0" w:color="auto"/>
        <w:left w:val="none" w:sz="0" w:space="0" w:color="auto"/>
        <w:bottom w:val="none" w:sz="0" w:space="0" w:color="auto"/>
        <w:right w:val="none" w:sz="0" w:space="0" w:color="auto"/>
      </w:divBdr>
    </w:div>
    <w:div w:id="525949987">
      <w:bodyDiv w:val="1"/>
      <w:marLeft w:val="0"/>
      <w:marRight w:val="0"/>
      <w:marTop w:val="0"/>
      <w:marBottom w:val="0"/>
      <w:divBdr>
        <w:top w:val="none" w:sz="0" w:space="0" w:color="auto"/>
        <w:left w:val="none" w:sz="0" w:space="0" w:color="auto"/>
        <w:bottom w:val="none" w:sz="0" w:space="0" w:color="auto"/>
        <w:right w:val="none" w:sz="0" w:space="0" w:color="auto"/>
      </w:divBdr>
    </w:div>
    <w:div w:id="526869151">
      <w:bodyDiv w:val="1"/>
      <w:marLeft w:val="0"/>
      <w:marRight w:val="0"/>
      <w:marTop w:val="0"/>
      <w:marBottom w:val="0"/>
      <w:divBdr>
        <w:top w:val="none" w:sz="0" w:space="0" w:color="auto"/>
        <w:left w:val="none" w:sz="0" w:space="0" w:color="auto"/>
        <w:bottom w:val="none" w:sz="0" w:space="0" w:color="auto"/>
        <w:right w:val="none" w:sz="0" w:space="0" w:color="auto"/>
      </w:divBdr>
    </w:div>
    <w:div w:id="528643583">
      <w:bodyDiv w:val="1"/>
      <w:marLeft w:val="0"/>
      <w:marRight w:val="0"/>
      <w:marTop w:val="0"/>
      <w:marBottom w:val="0"/>
      <w:divBdr>
        <w:top w:val="none" w:sz="0" w:space="0" w:color="auto"/>
        <w:left w:val="none" w:sz="0" w:space="0" w:color="auto"/>
        <w:bottom w:val="none" w:sz="0" w:space="0" w:color="auto"/>
        <w:right w:val="none" w:sz="0" w:space="0" w:color="auto"/>
      </w:divBdr>
    </w:div>
    <w:div w:id="529223194">
      <w:bodyDiv w:val="1"/>
      <w:marLeft w:val="0"/>
      <w:marRight w:val="0"/>
      <w:marTop w:val="0"/>
      <w:marBottom w:val="0"/>
      <w:divBdr>
        <w:top w:val="none" w:sz="0" w:space="0" w:color="auto"/>
        <w:left w:val="none" w:sz="0" w:space="0" w:color="auto"/>
        <w:bottom w:val="none" w:sz="0" w:space="0" w:color="auto"/>
        <w:right w:val="none" w:sz="0" w:space="0" w:color="auto"/>
      </w:divBdr>
    </w:div>
    <w:div w:id="530921251">
      <w:bodyDiv w:val="1"/>
      <w:marLeft w:val="0"/>
      <w:marRight w:val="0"/>
      <w:marTop w:val="0"/>
      <w:marBottom w:val="0"/>
      <w:divBdr>
        <w:top w:val="none" w:sz="0" w:space="0" w:color="auto"/>
        <w:left w:val="none" w:sz="0" w:space="0" w:color="auto"/>
        <w:bottom w:val="none" w:sz="0" w:space="0" w:color="auto"/>
        <w:right w:val="none" w:sz="0" w:space="0" w:color="auto"/>
      </w:divBdr>
    </w:div>
    <w:div w:id="531499342">
      <w:bodyDiv w:val="1"/>
      <w:marLeft w:val="0"/>
      <w:marRight w:val="0"/>
      <w:marTop w:val="0"/>
      <w:marBottom w:val="0"/>
      <w:divBdr>
        <w:top w:val="none" w:sz="0" w:space="0" w:color="auto"/>
        <w:left w:val="none" w:sz="0" w:space="0" w:color="auto"/>
        <w:bottom w:val="none" w:sz="0" w:space="0" w:color="auto"/>
        <w:right w:val="none" w:sz="0" w:space="0" w:color="auto"/>
      </w:divBdr>
    </w:div>
    <w:div w:id="533424964">
      <w:bodyDiv w:val="1"/>
      <w:marLeft w:val="0"/>
      <w:marRight w:val="0"/>
      <w:marTop w:val="0"/>
      <w:marBottom w:val="0"/>
      <w:divBdr>
        <w:top w:val="none" w:sz="0" w:space="0" w:color="auto"/>
        <w:left w:val="none" w:sz="0" w:space="0" w:color="auto"/>
        <w:bottom w:val="none" w:sz="0" w:space="0" w:color="auto"/>
        <w:right w:val="none" w:sz="0" w:space="0" w:color="auto"/>
      </w:divBdr>
    </w:div>
    <w:div w:id="537157313">
      <w:bodyDiv w:val="1"/>
      <w:marLeft w:val="0"/>
      <w:marRight w:val="0"/>
      <w:marTop w:val="0"/>
      <w:marBottom w:val="0"/>
      <w:divBdr>
        <w:top w:val="none" w:sz="0" w:space="0" w:color="auto"/>
        <w:left w:val="none" w:sz="0" w:space="0" w:color="auto"/>
        <w:bottom w:val="none" w:sz="0" w:space="0" w:color="auto"/>
        <w:right w:val="none" w:sz="0" w:space="0" w:color="auto"/>
      </w:divBdr>
    </w:div>
    <w:div w:id="538204495">
      <w:bodyDiv w:val="1"/>
      <w:marLeft w:val="0"/>
      <w:marRight w:val="0"/>
      <w:marTop w:val="0"/>
      <w:marBottom w:val="0"/>
      <w:divBdr>
        <w:top w:val="none" w:sz="0" w:space="0" w:color="auto"/>
        <w:left w:val="none" w:sz="0" w:space="0" w:color="auto"/>
        <w:bottom w:val="none" w:sz="0" w:space="0" w:color="auto"/>
        <w:right w:val="none" w:sz="0" w:space="0" w:color="auto"/>
      </w:divBdr>
    </w:div>
    <w:div w:id="539628038">
      <w:bodyDiv w:val="1"/>
      <w:marLeft w:val="0"/>
      <w:marRight w:val="0"/>
      <w:marTop w:val="0"/>
      <w:marBottom w:val="0"/>
      <w:divBdr>
        <w:top w:val="none" w:sz="0" w:space="0" w:color="auto"/>
        <w:left w:val="none" w:sz="0" w:space="0" w:color="auto"/>
        <w:bottom w:val="none" w:sz="0" w:space="0" w:color="auto"/>
        <w:right w:val="none" w:sz="0" w:space="0" w:color="auto"/>
      </w:divBdr>
    </w:div>
    <w:div w:id="540098138">
      <w:bodyDiv w:val="1"/>
      <w:marLeft w:val="0"/>
      <w:marRight w:val="0"/>
      <w:marTop w:val="0"/>
      <w:marBottom w:val="0"/>
      <w:divBdr>
        <w:top w:val="none" w:sz="0" w:space="0" w:color="auto"/>
        <w:left w:val="none" w:sz="0" w:space="0" w:color="auto"/>
        <w:bottom w:val="none" w:sz="0" w:space="0" w:color="auto"/>
        <w:right w:val="none" w:sz="0" w:space="0" w:color="auto"/>
      </w:divBdr>
    </w:div>
    <w:div w:id="542249084">
      <w:bodyDiv w:val="1"/>
      <w:marLeft w:val="0"/>
      <w:marRight w:val="0"/>
      <w:marTop w:val="0"/>
      <w:marBottom w:val="0"/>
      <w:divBdr>
        <w:top w:val="none" w:sz="0" w:space="0" w:color="auto"/>
        <w:left w:val="none" w:sz="0" w:space="0" w:color="auto"/>
        <w:bottom w:val="none" w:sz="0" w:space="0" w:color="auto"/>
        <w:right w:val="none" w:sz="0" w:space="0" w:color="auto"/>
      </w:divBdr>
    </w:div>
    <w:div w:id="542641444">
      <w:bodyDiv w:val="1"/>
      <w:marLeft w:val="0"/>
      <w:marRight w:val="0"/>
      <w:marTop w:val="0"/>
      <w:marBottom w:val="0"/>
      <w:divBdr>
        <w:top w:val="none" w:sz="0" w:space="0" w:color="auto"/>
        <w:left w:val="none" w:sz="0" w:space="0" w:color="auto"/>
        <w:bottom w:val="none" w:sz="0" w:space="0" w:color="auto"/>
        <w:right w:val="none" w:sz="0" w:space="0" w:color="auto"/>
      </w:divBdr>
    </w:div>
    <w:div w:id="547230600">
      <w:bodyDiv w:val="1"/>
      <w:marLeft w:val="0"/>
      <w:marRight w:val="0"/>
      <w:marTop w:val="0"/>
      <w:marBottom w:val="0"/>
      <w:divBdr>
        <w:top w:val="none" w:sz="0" w:space="0" w:color="auto"/>
        <w:left w:val="none" w:sz="0" w:space="0" w:color="auto"/>
        <w:bottom w:val="none" w:sz="0" w:space="0" w:color="auto"/>
        <w:right w:val="none" w:sz="0" w:space="0" w:color="auto"/>
      </w:divBdr>
    </w:div>
    <w:div w:id="547451127">
      <w:bodyDiv w:val="1"/>
      <w:marLeft w:val="0"/>
      <w:marRight w:val="0"/>
      <w:marTop w:val="0"/>
      <w:marBottom w:val="0"/>
      <w:divBdr>
        <w:top w:val="none" w:sz="0" w:space="0" w:color="auto"/>
        <w:left w:val="none" w:sz="0" w:space="0" w:color="auto"/>
        <w:bottom w:val="none" w:sz="0" w:space="0" w:color="auto"/>
        <w:right w:val="none" w:sz="0" w:space="0" w:color="auto"/>
      </w:divBdr>
    </w:div>
    <w:div w:id="547843788">
      <w:bodyDiv w:val="1"/>
      <w:marLeft w:val="0"/>
      <w:marRight w:val="0"/>
      <w:marTop w:val="0"/>
      <w:marBottom w:val="0"/>
      <w:divBdr>
        <w:top w:val="none" w:sz="0" w:space="0" w:color="auto"/>
        <w:left w:val="none" w:sz="0" w:space="0" w:color="auto"/>
        <w:bottom w:val="none" w:sz="0" w:space="0" w:color="auto"/>
        <w:right w:val="none" w:sz="0" w:space="0" w:color="auto"/>
      </w:divBdr>
    </w:div>
    <w:div w:id="549879606">
      <w:bodyDiv w:val="1"/>
      <w:marLeft w:val="0"/>
      <w:marRight w:val="0"/>
      <w:marTop w:val="0"/>
      <w:marBottom w:val="0"/>
      <w:divBdr>
        <w:top w:val="none" w:sz="0" w:space="0" w:color="auto"/>
        <w:left w:val="none" w:sz="0" w:space="0" w:color="auto"/>
        <w:bottom w:val="none" w:sz="0" w:space="0" w:color="auto"/>
        <w:right w:val="none" w:sz="0" w:space="0" w:color="auto"/>
      </w:divBdr>
    </w:div>
    <w:div w:id="550196667">
      <w:bodyDiv w:val="1"/>
      <w:marLeft w:val="0"/>
      <w:marRight w:val="0"/>
      <w:marTop w:val="0"/>
      <w:marBottom w:val="0"/>
      <w:divBdr>
        <w:top w:val="none" w:sz="0" w:space="0" w:color="auto"/>
        <w:left w:val="none" w:sz="0" w:space="0" w:color="auto"/>
        <w:bottom w:val="none" w:sz="0" w:space="0" w:color="auto"/>
        <w:right w:val="none" w:sz="0" w:space="0" w:color="auto"/>
      </w:divBdr>
    </w:div>
    <w:div w:id="551429496">
      <w:bodyDiv w:val="1"/>
      <w:marLeft w:val="0"/>
      <w:marRight w:val="0"/>
      <w:marTop w:val="0"/>
      <w:marBottom w:val="0"/>
      <w:divBdr>
        <w:top w:val="none" w:sz="0" w:space="0" w:color="auto"/>
        <w:left w:val="none" w:sz="0" w:space="0" w:color="auto"/>
        <w:bottom w:val="none" w:sz="0" w:space="0" w:color="auto"/>
        <w:right w:val="none" w:sz="0" w:space="0" w:color="auto"/>
      </w:divBdr>
    </w:div>
    <w:div w:id="553853947">
      <w:bodyDiv w:val="1"/>
      <w:marLeft w:val="0"/>
      <w:marRight w:val="0"/>
      <w:marTop w:val="0"/>
      <w:marBottom w:val="0"/>
      <w:divBdr>
        <w:top w:val="none" w:sz="0" w:space="0" w:color="auto"/>
        <w:left w:val="none" w:sz="0" w:space="0" w:color="auto"/>
        <w:bottom w:val="none" w:sz="0" w:space="0" w:color="auto"/>
        <w:right w:val="none" w:sz="0" w:space="0" w:color="auto"/>
      </w:divBdr>
    </w:div>
    <w:div w:id="557664680">
      <w:bodyDiv w:val="1"/>
      <w:marLeft w:val="0"/>
      <w:marRight w:val="0"/>
      <w:marTop w:val="0"/>
      <w:marBottom w:val="0"/>
      <w:divBdr>
        <w:top w:val="none" w:sz="0" w:space="0" w:color="auto"/>
        <w:left w:val="none" w:sz="0" w:space="0" w:color="auto"/>
        <w:bottom w:val="none" w:sz="0" w:space="0" w:color="auto"/>
        <w:right w:val="none" w:sz="0" w:space="0" w:color="auto"/>
      </w:divBdr>
    </w:div>
    <w:div w:id="557782425">
      <w:bodyDiv w:val="1"/>
      <w:marLeft w:val="0"/>
      <w:marRight w:val="0"/>
      <w:marTop w:val="0"/>
      <w:marBottom w:val="0"/>
      <w:divBdr>
        <w:top w:val="none" w:sz="0" w:space="0" w:color="auto"/>
        <w:left w:val="none" w:sz="0" w:space="0" w:color="auto"/>
        <w:bottom w:val="none" w:sz="0" w:space="0" w:color="auto"/>
        <w:right w:val="none" w:sz="0" w:space="0" w:color="auto"/>
      </w:divBdr>
    </w:div>
    <w:div w:id="558786135">
      <w:bodyDiv w:val="1"/>
      <w:marLeft w:val="0"/>
      <w:marRight w:val="0"/>
      <w:marTop w:val="0"/>
      <w:marBottom w:val="0"/>
      <w:divBdr>
        <w:top w:val="none" w:sz="0" w:space="0" w:color="auto"/>
        <w:left w:val="none" w:sz="0" w:space="0" w:color="auto"/>
        <w:bottom w:val="none" w:sz="0" w:space="0" w:color="auto"/>
        <w:right w:val="none" w:sz="0" w:space="0" w:color="auto"/>
      </w:divBdr>
    </w:div>
    <w:div w:id="559632665">
      <w:bodyDiv w:val="1"/>
      <w:marLeft w:val="0"/>
      <w:marRight w:val="0"/>
      <w:marTop w:val="0"/>
      <w:marBottom w:val="0"/>
      <w:divBdr>
        <w:top w:val="none" w:sz="0" w:space="0" w:color="auto"/>
        <w:left w:val="none" w:sz="0" w:space="0" w:color="auto"/>
        <w:bottom w:val="none" w:sz="0" w:space="0" w:color="auto"/>
        <w:right w:val="none" w:sz="0" w:space="0" w:color="auto"/>
      </w:divBdr>
    </w:div>
    <w:div w:id="561333456">
      <w:bodyDiv w:val="1"/>
      <w:marLeft w:val="0"/>
      <w:marRight w:val="0"/>
      <w:marTop w:val="0"/>
      <w:marBottom w:val="0"/>
      <w:divBdr>
        <w:top w:val="none" w:sz="0" w:space="0" w:color="auto"/>
        <w:left w:val="none" w:sz="0" w:space="0" w:color="auto"/>
        <w:bottom w:val="none" w:sz="0" w:space="0" w:color="auto"/>
        <w:right w:val="none" w:sz="0" w:space="0" w:color="auto"/>
      </w:divBdr>
    </w:div>
    <w:div w:id="561718369">
      <w:bodyDiv w:val="1"/>
      <w:marLeft w:val="0"/>
      <w:marRight w:val="0"/>
      <w:marTop w:val="0"/>
      <w:marBottom w:val="0"/>
      <w:divBdr>
        <w:top w:val="none" w:sz="0" w:space="0" w:color="auto"/>
        <w:left w:val="none" w:sz="0" w:space="0" w:color="auto"/>
        <w:bottom w:val="none" w:sz="0" w:space="0" w:color="auto"/>
        <w:right w:val="none" w:sz="0" w:space="0" w:color="auto"/>
      </w:divBdr>
    </w:div>
    <w:div w:id="561868435">
      <w:bodyDiv w:val="1"/>
      <w:marLeft w:val="0"/>
      <w:marRight w:val="0"/>
      <w:marTop w:val="0"/>
      <w:marBottom w:val="0"/>
      <w:divBdr>
        <w:top w:val="none" w:sz="0" w:space="0" w:color="auto"/>
        <w:left w:val="none" w:sz="0" w:space="0" w:color="auto"/>
        <w:bottom w:val="none" w:sz="0" w:space="0" w:color="auto"/>
        <w:right w:val="none" w:sz="0" w:space="0" w:color="auto"/>
      </w:divBdr>
    </w:div>
    <w:div w:id="565146856">
      <w:bodyDiv w:val="1"/>
      <w:marLeft w:val="0"/>
      <w:marRight w:val="0"/>
      <w:marTop w:val="0"/>
      <w:marBottom w:val="0"/>
      <w:divBdr>
        <w:top w:val="none" w:sz="0" w:space="0" w:color="auto"/>
        <w:left w:val="none" w:sz="0" w:space="0" w:color="auto"/>
        <w:bottom w:val="none" w:sz="0" w:space="0" w:color="auto"/>
        <w:right w:val="none" w:sz="0" w:space="0" w:color="auto"/>
      </w:divBdr>
    </w:div>
    <w:div w:id="566456238">
      <w:bodyDiv w:val="1"/>
      <w:marLeft w:val="0"/>
      <w:marRight w:val="0"/>
      <w:marTop w:val="0"/>
      <w:marBottom w:val="0"/>
      <w:divBdr>
        <w:top w:val="none" w:sz="0" w:space="0" w:color="auto"/>
        <w:left w:val="none" w:sz="0" w:space="0" w:color="auto"/>
        <w:bottom w:val="none" w:sz="0" w:space="0" w:color="auto"/>
        <w:right w:val="none" w:sz="0" w:space="0" w:color="auto"/>
      </w:divBdr>
    </w:div>
    <w:div w:id="566841257">
      <w:bodyDiv w:val="1"/>
      <w:marLeft w:val="0"/>
      <w:marRight w:val="0"/>
      <w:marTop w:val="0"/>
      <w:marBottom w:val="0"/>
      <w:divBdr>
        <w:top w:val="none" w:sz="0" w:space="0" w:color="auto"/>
        <w:left w:val="none" w:sz="0" w:space="0" w:color="auto"/>
        <w:bottom w:val="none" w:sz="0" w:space="0" w:color="auto"/>
        <w:right w:val="none" w:sz="0" w:space="0" w:color="auto"/>
      </w:divBdr>
    </w:div>
    <w:div w:id="566960873">
      <w:bodyDiv w:val="1"/>
      <w:marLeft w:val="0"/>
      <w:marRight w:val="0"/>
      <w:marTop w:val="0"/>
      <w:marBottom w:val="0"/>
      <w:divBdr>
        <w:top w:val="none" w:sz="0" w:space="0" w:color="auto"/>
        <w:left w:val="none" w:sz="0" w:space="0" w:color="auto"/>
        <w:bottom w:val="none" w:sz="0" w:space="0" w:color="auto"/>
        <w:right w:val="none" w:sz="0" w:space="0" w:color="auto"/>
      </w:divBdr>
    </w:div>
    <w:div w:id="567303843">
      <w:bodyDiv w:val="1"/>
      <w:marLeft w:val="0"/>
      <w:marRight w:val="0"/>
      <w:marTop w:val="0"/>
      <w:marBottom w:val="0"/>
      <w:divBdr>
        <w:top w:val="none" w:sz="0" w:space="0" w:color="auto"/>
        <w:left w:val="none" w:sz="0" w:space="0" w:color="auto"/>
        <w:bottom w:val="none" w:sz="0" w:space="0" w:color="auto"/>
        <w:right w:val="none" w:sz="0" w:space="0" w:color="auto"/>
      </w:divBdr>
    </w:div>
    <w:div w:id="569535578">
      <w:bodyDiv w:val="1"/>
      <w:marLeft w:val="0"/>
      <w:marRight w:val="0"/>
      <w:marTop w:val="0"/>
      <w:marBottom w:val="0"/>
      <w:divBdr>
        <w:top w:val="none" w:sz="0" w:space="0" w:color="auto"/>
        <w:left w:val="none" w:sz="0" w:space="0" w:color="auto"/>
        <w:bottom w:val="none" w:sz="0" w:space="0" w:color="auto"/>
        <w:right w:val="none" w:sz="0" w:space="0" w:color="auto"/>
      </w:divBdr>
    </w:div>
    <w:div w:id="570969079">
      <w:bodyDiv w:val="1"/>
      <w:marLeft w:val="0"/>
      <w:marRight w:val="0"/>
      <w:marTop w:val="0"/>
      <w:marBottom w:val="0"/>
      <w:divBdr>
        <w:top w:val="none" w:sz="0" w:space="0" w:color="auto"/>
        <w:left w:val="none" w:sz="0" w:space="0" w:color="auto"/>
        <w:bottom w:val="none" w:sz="0" w:space="0" w:color="auto"/>
        <w:right w:val="none" w:sz="0" w:space="0" w:color="auto"/>
      </w:divBdr>
    </w:div>
    <w:div w:id="576134949">
      <w:bodyDiv w:val="1"/>
      <w:marLeft w:val="0"/>
      <w:marRight w:val="0"/>
      <w:marTop w:val="0"/>
      <w:marBottom w:val="0"/>
      <w:divBdr>
        <w:top w:val="none" w:sz="0" w:space="0" w:color="auto"/>
        <w:left w:val="none" w:sz="0" w:space="0" w:color="auto"/>
        <w:bottom w:val="none" w:sz="0" w:space="0" w:color="auto"/>
        <w:right w:val="none" w:sz="0" w:space="0" w:color="auto"/>
      </w:divBdr>
    </w:div>
    <w:div w:id="580287181">
      <w:bodyDiv w:val="1"/>
      <w:marLeft w:val="0"/>
      <w:marRight w:val="0"/>
      <w:marTop w:val="0"/>
      <w:marBottom w:val="0"/>
      <w:divBdr>
        <w:top w:val="none" w:sz="0" w:space="0" w:color="auto"/>
        <w:left w:val="none" w:sz="0" w:space="0" w:color="auto"/>
        <w:bottom w:val="none" w:sz="0" w:space="0" w:color="auto"/>
        <w:right w:val="none" w:sz="0" w:space="0" w:color="auto"/>
      </w:divBdr>
    </w:div>
    <w:div w:id="582223673">
      <w:bodyDiv w:val="1"/>
      <w:marLeft w:val="0"/>
      <w:marRight w:val="0"/>
      <w:marTop w:val="0"/>
      <w:marBottom w:val="0"/>
      <w:divBdr>
        <w:top w:val="none" w:sz="0" w:space="0" w:color="auto"/>
        <w:left w:val="none" w:sz="0" w:space="0" w:color="auto"/>
        <w:bottom w:val="none" w:sz="0" w:space="0" w:color="auto"/>
        <w:right w:val="none" w:sz="0" w:space="0" w:color="auto"/>
      </w:divBdr>
    </w:div>
    <w:div w:id="582688439">
      <w:bodyDiv w:val="1"/>
      <w:marLeft w:val="0"/>
      <w:marRight w:val="0"/>
      <w:marTop w:val="0"/>
      <w:marBottom w:val="0"/>
      <w:divBdr>
        <w:top w:val="none" w:sz="0" w:space="0" w:color="auto"/>
        <w:left w:val="none" w:sz="0" w:space="0" w:color="auto"/>
        <w:bottom w:val="none" w:sz="0" w:space="0" w:color="auto"/>
        <w:right w:val="none" w:sz="0" w:space="0" w:color="auto"/>
      </w:divBdr>
    </w:div>
    <w:div w:id="584804171">
      <w:bodyDiv w:val="1"/>
      <w:marLeft w:val="0"/>
      <w:marRight w:val="0"/>
      <w:marTop w:val="0"/>
      <w:marBottom w:val="0"/>
      <w:divBdr>
        <w:top w:val="none" w:sz="0" w:space="0" w:color="auto"/>
        <w:left w:val="none" w:sz="0" w:space="0" w:color="auto"/>
        <w:bottom w:val="none" w:sz="0" w:space="0" w:color="auto"/>
        <w:right w:val="none" w:sz="0" w:space="0" w:color="auto"/>
      </w:divBdr>
    </w:div>
    <w:div w:id="586772215">
      <w:bodyDiv w:val="1"/>
      <w:marLeft w:val="0"/>
      <w:marRight w:val="0"/>
      <w:marTop w:val="0"/>
      <w:marBottom w:val="0"/>
      <w:divBdr>
        <w:top w:val="none" w:sz="0" w:space="0" w:color="auto"/>
        <w:left w:val="none" w:sz="0" w:space="0" w:color="auto"/>
        <w:bottom w:val="none" w:sz="0" w:space="0" w:color="auto"/>
        <w:right w:val="none" w:sz="0" w:space="0" w:color="auto"/>
      </w:divBdr>
    </w:div>
    <w:div w:id="588805970">
      <w:bodyDiv w:val="1"/>
      <w:marLeft w:val="0"/>
      <w:marRight w:val="0"/>
      <w:marTop w:val="0"/>
      <w:marBottom w:val="0"/>
      <w:divBdr>
        <w:top w:val="none" w:sz="0" w:space="0" w:color="auto"/>
        <w:left w:val="none" w:sz="0" w:space="0" w:color="auto"/>
        <w:bottom w:val="none" w:sz="0" w:space="0" w:color="auto"/>
        <w:right w:val="none" w:sz="0" w:space="0" w:color="auto"/>
      </w:divBdr>
    </w:div>
    <w:div w:id="593325323">
      <w:bodyDiv w:val="1"/>
      <w:marLeft w:val="0"/>
      <w:marRight w:val="0"/>
      <w:marTop w:val="0"/>
      <w:marBottom w:val="0"/>
      <w:divBdr>
        <w:top w:val="none" w:sz="0" w:space="0" w:color="auto"/>
        <w:left w:val="none" w:sz="0" w:space="0" w:color="auto"/>
        <w:bottom w:val="none" w:sz="0" w:space="0" w:color="auto"/>
        <w:right w:val="none" w:sz="0" w:space="0" w:color="auto"/>
      </w:divBdr>
    </w:div>
    <w:div w:id="595138536">
      <w:bodyDiv w:val="1"/>
      <w:marLeft w:val="0"/>
      <w:marRight w:val="0"/>
      <w:marTop w:val="0"/>
      <w:marBottom w:val="0"/>
      <w:divBdr>
        <w:top w:val="none" w:sz="0" w:space="0" w:color="auto"/>
        <w:left w:val="none" w:sz="0" w:space="0" w:color="auto"/>
        <w:bottom w:val="none" w:sz="0" w:space="0" w:color="auto"/>
        <w:right w:val="none" w:sz="0" w:space="0" w:color="auto"/>
      </w:divBdr>
    </w:div>
    <w:div w:id="595787921">
      <w:bodyDiv w:val="1"/>
      <w:marLeft w:val="0"/>
      <w:marRight w:val="0"/>
      <w:marTop w:val="0"/>
      <w:marBottom w:val="0"/>
      <w:divBdr>
        <w:top w:val="none" w:sz="0" w:space="0" w:color="auto"/>
        <w:left w:val="none" w:sz="0" w:space="0" w:color="auto"/>
        <w:bottom w:val="none" w:sz="0" w:space="0" w:color="auto"/>
        <w:right w:val="none" w:sz="0" w:space="0" w:color="auto"/>
      </w:divBdr>
    </w:div>
    <w:div w:id="596672253">
      <w:bodyDiv w:val="1"/>
      <w:marLeft w:val="0"/>
      <w:marRight w:val="0"/>
      <w:marTop w:val="0"/>
      <w:marBottom w:val="0"/>
      <w:divBdr>
        <w:top w:val="none" w:sz="0" w:space="0" w:color="auto"/>
        <w:left w:val="none" w:sz="0" w:space="0" w:color="auto"/>
        <w:bottom w:val="none" w:sz="0" w:space="0" w:color="auto"/>
        <w:right w:val="none" w:sz="0" w:space="0" w:color="auto"/>
      </w:divBdr>
    </w:div>
    <w:div w:id="596911533">
      <w:bodyDiv w:val="1"/>
      <w:marLeft w:val="0"/>
      <w:marRight w:val="0"/>
      <w:marTop w:val="0"/>
      <w:marBottom w:val="0"/>
      <w:divBdr>
        <w:top w:val="none" w:sz="0" w:space="0" w:color="auto"/>
        <w:left w:val="none" w:sz="0" w:space="0" w:color="auto"/>
        <w:bottom w:val="none" w:sz="0" w:space="0" w:color="auto"/>
        <w:right w:val="none" w:sz="0" w:space="0" w:color="auto"/>
      </w:divBdr>
    </w:div>
    <w:div w:id="597102435">
      <w:bodyDiv w:val="1"/>
      <w:marLeft w:val="0"/>
      <w:marRight w:val="0"/>
      <w:marTop w:val="0"/>
      <w:marBottom w:val="0"/>
      <w:divBdr>
        <w:top w:val="none" w:sz="0" w:space="0" w:color="auto"/>
        <w:left w:val="none" w:sz="0" w:space="0" w:color="auto"/>
        <w:bottom w:val="none" w:sz="0" w:space="0" w:color="auto"/>
        <w:right w:val="none" w:sz="0" w:space="0" w:color="auto"/>
      </w:divBdr>
    </w:div>
    <w:div w:id="597492336">
      <w:bodyDiv w:val="1"/>
      <w:marLeft w:val="0"/>
      <w:marRight w:val="0"/>
      <w:marTop w:val="0"/>
      <w:marBottom w:val="0"/>
      <w:divBdr>
        <w:top w:val="none" w:sz="0" w:space="0" w:color="auto"/>
        <w:left w:val="none" w:sz="0" w:space="0" w:color="auto"/>
        <w:bottom w:val="none" w:sz="0" w:space="0" w:color="auto"/>
        <w:right w:val="none" w:sz="0" w:space="0" w:color="auto"/>
      </w:divBdr>
    </w:div>
    <w:div w:id="598027896">
      <w:bodyDiv w:val="1"/>
      <w:marLeft w:val="0"/>
      <w:marRight w:val="0"/>
      <w:marTop w:val="0"/>
      <w:marBottom w:val="0"/>
      <w:divBdr>
        <w:top w:val="none" w:sz="0" w:space="0" w:color="auto"/>
        <w:left w:val="none" w:sz="0" w:space="0" w:color="auto"/>
        <w:bottom w:val="none" w:sz="0" w:space="0" w:color="auto"/>
        <w:right w:val="none" w:sz="0" w:space="0" w:color="auto"/>
      </w:divBdr>
    </w:div>
    <w:div w:id="599606527">
      <w:bodyDiv w:val="1"/>
      <w:marLeft w:val="0"/>
      <w:marRight w:val="0"/>
      <w:marTop w:val="0"/>
      <w:marBottom w:val="0"/>
      <w:divBdr>
        <w:top w:val="none" w:sz="0" w:space="0" w:color="auto"/>
        <w:left w:val="none" w:sz="0" w:space="0" w:color="auto"/>
        <w:bottom w:val="none" w:sz="0" w:space="0" w:color="auto"/>
        <w:right w:val="none" w:sz="0" w:space="0" w:color="auto"/>
      </w:divBdr>
    </w:div>
    <w:div w:id="600265914">
      <w:bodyDiv w:val="1"/>
      <w:marLeft w:val="0"/>
      <w:marRight w:val="0"/>
      <w:marTop w:val="0"/>
      <w:marBottom w:val="0"/>
      <w:divBdr>
        <w:top w:val="none" w:sz="0" w:space="0" w:color="auto"/>
        <w:left w:val="none" w:sz="0" w:space="0" w:color="auto"/>
        <w:bottom w:val="none" w:sz="0" w:space="0" w:color="auto"/>
        <w:right w:val="none" w:sz="0" w:space="0" w:color="auto"/>
      </w:divBdr>
    </w:div>
    <w:div w:id="601497204">
      <w:bodyDiv w:val="1"/>
      <w:marLeft w:val="0"/>
      <w:marRight w:val="0"/>
      <w:marTop w:val="0"/>
      <w:marBottom w:val="0"/>
      <w:divBdr>
        <w:top w:val="none" w:sz="0" w:space="0" w:color="auto"/>
        <w:left w:val="none" w:sz="0" w:space="0" w:color="auto"/>
        <w:bottom w:val="none" w:sz="0" w:space="0" w:color="auto"/>
        <w:right w:val="none" w:sz="0" w:space="0" w:color="auto"/>
      </w:divBdr>
    </w:div>
    <w:div w:id="603532712">
      <w:bodyDiv w:val="1"/>
      <w:marLeft w:val="0"/>
      <w:marRight w:val="0"/>
      <w:marTop w:val="0"/>
      <w:marBottom w:val="0"/>
      <w:divBdr>
        <w:top w:val="none" w:sz="0" w:space="0" w:color="auto"/>
        <w:left w:val="none" w:sz="0" w:space="0" w:color="auto"/>
        <w:bottom w:val="none" w:sz="0" w:space="0" w:color="auto"/>
        <w:right w:val="none" w:sz="0" w:space="0" w:color="auto"/>
      </w:divBdr>
    </w:div>
    <w:div w:id="603920375">
      <w:bodyDiv w:val="1"/>
      <w:marLeft w:val="0"/>
      <w:marRight w:val="0"/>
      <w:marTop w:val="0"/>
      <w:marBottom w:val="0"/>
      <w:divBdr>
        <w:top w:val="none" w:sz="0" w:space="0" w:color="auto"/>
        <w:left w:val="none" w:sz="0" w:space="0" w:color="auto"/>
        <w:bottom w:val="none" w:sz="0" w:space="0" w:color="auto"/>
        <w:right w:val="none" w:sz="0" w:space="0" w:color="auto"/>
      </w:divBdr>
    </w:div>
    <w:div w:id="604072432">
      <w:bodyDiv w:val="1"/>
      <w:marLeft w:val="0"/>
      <w:marRight w:val="0"/>
      <w:marTop w:val="0"/>
      <w:marBottom w:val="0"/>
      <w:divBdr>
        <w:top w:val="none" w:sz="0" w:space="0" w:color="auto"/>
        <w:left w:val="none" w:sz="0" w:space="0" w:color="auto"/>
        <w:bottom w:val="none" w:sz="0" w:space="0" w:color="auto"/>
        <w:right w:val="none" w:sz="0" w:space="0" w:color="auto"/>
      </w:divBdr>
    </w:div>
    <w:div w:id="605046213">
      <w:bodyDiv w:val="1"/>
      <w:marLeft w:val="0"/>
      <w:marRight w:val="0"/>
      <w:marTop w:val="0"/>
      <w:marBottom w:val="0"/>
      <w:divBdr>
        <w:top w:val="none" w:sz="0" w:space="0" w:color="auto"/>
        <w:left w:val="none" w:sz="0" w:space="0" w:color="auto"/>
        <w:bottom w:val="none" w:sz="0" w:space="0" w:color="auto"/>
        <w:right w:val="none" w:sz="0" w:space="0" w:color="auto"/>
      </w:divBdr>
    </w:div>
    <w:div w:id="605966018">
      <w:bodyDiv w:val="1"/>
      <w:marLeft w:val="0"/>
      <w:marRight w:val="0"/>
      <w:marTop w:val="0"/>
      <w:marBottom w:val="0"/>
      <w:divBdr>
        <w:top w:val="none" w:sz="0" w:space="0" w:color="auto"/>
        <w:left w:val="none" w:sz="0" w:space="0" w:color="auto"/>
        <w:bottom w:val="none" w:sz="0" w:space="0" w:color="auto"/>
        <w:right w:val="none" w:sz="0" w:space="0" w:color="auto"/>
      </w:divBdr>
    </w:div>
    <w:div w:id="606891661">
      <w:bodyDiv w:val="1"/>
      <w:marLeft w:val="0"/>
      <w:marRight w:val="0"/>
      <w:marTop w:val="0"/>
      <w:marBottom w:val="0"/>
      <w:divBdr>
        <w:top w:val="none" w:sz="0" w:space="0" w:color="auto"/>
        <w:left w:val="none" w:sz="0" w:space="0" w:color="auto"/>
        <w:bottom w:val="none" w:sz="0" w:space="0" w:color="auto"/>
        <w:right w:val="none" w:sz="0" w:space="0" w:color="auto"/>
      </w:divBdr>
    </w:div>
    <w:div w:id="607084922">
      <w:bodyDiv w:val="1"/>
      <w:marLeft w:val="0"/>
      <w:marRight w:val="0"/>
      <w:marTop w:val="0"/>
      <w:marBottom w:val="0"/>
      <w:divBdr>
        <w:top w:val="none" w:sz="0" w:space="0" w:color="auto"/>
        <w:left w:val="none" w:sz="0" w:space="0" w:color="auto"/>
        <w:bottom w:val="none" w:sz="0" w:space="0" w:color="auto"/>
        <w:right w:val="none" w:sz="0" w:space="0" w:color="auto"/>
      </w:divBdr>
    </w:div>
    <w:div w:id="608900426">
      <w:bodyDiv w:val="1"/>
      <w:marLeft w:val="0"/>
      <w:marRight w:val="0"/>
      <w:marTop w:val="0"/>
      <w:marBottom w:val="0"/>
      <w:divBdr>
        <w:top w:val="none" w:sz="0" w:space="0" w:color="auto"/>
        <w:left w:val="none" w:sz="0" w:space="0" w:color="auto"/>
        <w:bottom w:val="none" w:sz="0" w:space="0" w:color="auto"/>
        <w:right w:val="none" w:sz="0" w:space="0" w:color="auto"/>
      </w:divBdr>
    </w:div>
    <w:div w:id="609244572">
      <w:bodyDiv w:val="1"/>
      <w:marLeft w:val="0"/>
      <w:marRight w:val="0"/>
      <w:marTop w:val="0"/>
      <w:marBottom w:val="0"/>
      <w:divBdr>
        <w:top w:val="none" w:sz="0" w:space="0" w:color="auto"/>
        <w:left w:val="none" w:sz="0" w:space="0" w:color="auto"/>
        <w:bottom w:val="none" w:sz="0" w:space="0" w:color="auto"/>
        <w:right w:val="none" w:sz="0" w:space="0" w:color="auto"/>
      </w:divBdr>
    </w:div>
    <w:div w:id="612715474">
      <w:bodyDiv w:val="1"/>
      <w:marLeft w:val="0"/>
      <w:marRight w:val="0"/>
      <w:marTop w:val="0"/>
      <w:marBottom w:val="0"/>
      <w:divBdr>
        <w:top w:val="none" w:sz="0" w:space="0" w:color="auto"/>
        <w:left w:val="none" w:sz="0" w:space="0" w:color="auto"/>
        <w:bottom w:val="none" w:sz="0" w:space="0" w:color="auto"/>
        <w:right w:val="none" w:sz="0" w:space="0" w:color="auto"/>
      </w:divBdr>
    </w:div>
    <w:div w:id="612790011">
      <w:bodyDiv w:val="1"/>
      <w:marLeft w:val="0"/>
      <w:marRight w:val="0"/>
      <w:marTop w:val="0"/>
      <w:marBottom w:val="0"/>
      <w:divBdr>
        <w:top w:val="none" w:sz="0" w:space="0" w:color="auto"/>
        <w:left w:val="none" w:sz="0" w:space="0" w:color="auto"/>
        <w:bottom w:val="none" w:sz="0" w:space="0" w:color="auto"/>
        <w:right w:val="none" w:sz="0" w:space="0" w:color="auto"/>
      </w:divBdr>
    </w:div>
    <w:div w:id="613437588">
      <w:bodyDiv w:val="1"/>
      <w:marLeft w:val="0"/>
      <w:marRight w:val="0"/>
      <w:marTop w:val="0"/>
      <w:marBottom w:val="0"/>
      <w:divBdr>
        <w:top w:val="none" w:sz="0" w:space="0" w:color="auto"/>
        <w:left w:val="none" w:sz="0" w:space="0" w:color="auto"/>
        <w:bottom w:val="none" w:sz="0" w:space="0" w:color="auto"/>
        <w:right w:val="none" w:sz="0" w:space="0" w:color="auto"/>
      </w:divBdr>
    </w:div>
    <w:div w:id="615676498">
      <w:bodyDiv w:val="1"/>
      <w:marLeft w:val="0"/>
      <w:marRight w:val="0"/>
      <w:marTop w:val="0"/>
      <w:marBottom w:val="0"/>
      <w:divBdr>
        <w:top w:val="none" w:sz="0" w:space="0" w:color="auto"/>
        <w:left w:val="none" w:sz="0" w:space="0" w:color="auto"/>
        <w:bottom w:val="none" w:sz="0" w:space="0" w:color="auto"/>
        <w:right w:val="none" w:sz="0" w:space="0" w:color="auto"/>
      </w:divBdr>
    </w:div>
    <w:div w:id="616569969">
      <w:bodyDiv w:val="1"/>
      <w:marLeft w:val="0"/>
      <w:marRight w:val="0"/>
      <w:marTop w:val="0"/>
      <w:marBottom w:val="0"/>
      <w:divBdr>
        <w:top w:val="none" w:sz="0" w:space="0" w:color="auto"/>
        <w:left w:val="none" w:sz="0" w:space="0" w:color="auto"/>
        <w:bottom w:val="none" w:sz="0" w:space="0" w:color="auto"/>
        <w:right w:val="none" w:sz="0" w:space="0" w:color="auto"/>
      </w:divBdr>
    </w:div>
    <w:div w:id="616713534">
      <w:bodyDiv w:val="1"/>
      <w:marLeft w:val="0"/>
      <w:marRight w:val="0"/>
      <w:marTop w:val="0"/>
      <w:marBottom w:val="0"/>
      <w:divBdr>
        <w:top w:val="none" w:sz="0" w:space="0" w:color="auto"/>
        <w:left w:val="none" w:sz="0" w:space="0" w:color="auto"/>
        <w:bottom w:val="none" w:sz="0" w:space="0" w:color="auto"/>
        <w:right w:val="none" w:sz="0" w:space="0" w:color="auto"/>
      </w:divBdr>
    </w:div>
    <w:div w:id="622080552">
      <w:bodyDiv w:val="1"/>
      <w:marLeft w:val="0"/>
      <w:marRight w:val="0"/>
      <w:marTop w:val="0"/>
      <w:marBottom w:val="0"/>
      <w:divBdr>
        <w:top w:val="none" w:sz="0" w:space="0" w:color="auto"/>
        <w:left w:val="none" w:sz="0" w:space="0" w:color="auto"/>
        <w:bottom w:val="none" w:sz="0" w:space="0" w:color="auto"/>
        <w:right w:val="none" w:sz="0" w:space="0" w:color="auto"/>
      </w:divBdr>
    </w:div>
    <w:div w:id="622883869">
      <w:bodyDiv w:val="1"/>
      <w:marLeft w:val="0"/>
      <w:marRight w:val="0"/>
      <w:marTop w:val="0"/>
      <w:marBottom w:val="0"/>
      <w:divBdr>
        <w:top w:val="none" w:sz="0" w:space="0" w:color="auto"/>
        <w:left w:val="none" w:sz="0" w:space="0" w:color="auto"/>
        <w:bottom w:val="none" w:sz="0" w:space="0" w:color="auto"/>
        <w:right w:val="none" w:sz="0" w:space="0" w:color="auto"/>
      </w:divBdr>
    </w:div>
    <w:div w:id="623925981">
      <w:bodyDiv w:val="1"/>
      <w:marLeft w:val="0"/>
      <w:marRight w:val="0"/>
      <w:marTop w:val="0"/>
      <w:marBottom w:val="0"/>
      <w:divBdr>
        <w:top w:val="none" w:sz="0" w:space="0" w:color="auto"/>
        <w:left w:val="none" w:sz="0" w:space="0" w:color="auto"/>
        <w:bottom w:val="none" w:sz="0" w:space="0" w:color="auto"/>
        <w:right w:val="none" w:sz="0" w:space="0" w:color="auto"/>
      </w:divBdr>
    </w:div>
    <w:div w:id="624239136">
      <w:bodyDiv w:val="1"/>
      <w:marLeft w:val="0"/>
      <w:marRight w:val="0"/>
      <w:marTop w:val="0"/>
      <w:marBottom w:val="0"/>
      <w:divBdr>
        <w:top w:val="none" w:sz="0" w:space="0" w:color="auto"/>
        <w:left w:val="none" w:sz="0" w:space="0" w:color="auto"/>
        <w:bottom w:val="none" w:sz="0" w:space="0" w:color="auto"/>
        <w:right w:val="none" w:sz="0" w:space="0" w:color="auto"/>
      </w:divBdr>
    </w:div>
    <w:div w:id="626353393">
      <w:bodyDiv w:val="1"/>
      <w:marLeft w:val="0"/>
      <w:marRight w:val="0"/>
      <w:marTop w:val="0"/>
      <w:marBottom w:val="0"/>
      <w:divBdr>
        <w:top w:val="none" w:sz="0" w:space="0" w:color="auto"/>
        <w:left w:val="none" w:sz="0" w:space="0" w:color="auto"/>
        <w:bottom w:val="none" w:sz="0" w:space="0" w:color="auto"/>
        <w:right w:val="none" w:sz="0" w:space="0" w:color="auto"/>
      </w:divBdr>
    </w:div>
    <w:div w:id="629281581">
      <w:bodyDiv w:val="1"/>
      <w:marLeft w:val="0"/>
      <w:marRight w:val="0"/>
      <w:marTop w:val="0"/>
      <w:marBottom w:val="0"/>
      <w:divBdr>
        <w:top w:val="none" w:sz="0" w:space="0" w:color="auto"/>
        <w:left w:val="none" w:sz="0" w:space="0" w:color="auto"/>
        <w:bottom w:val="none" w:sz="0" w:space="0" w:color="auto"/>
        <w:right w:val="none" w:sz="0" w:space="0" w:color="auto"/>
      </w:divBdr>
    </w:div>
    <w:div w:id="632637496">
      <w:bodyDiv w:val="1"/>
      <w:marLeft w:val="0"/>
      <w:marRight w:val="0"/>
      <w:marTop w:val="0"/>
      <w:marBottom w:val="0"/>
      <w:divBdr>
        <w:top w:val="none" w:sz="0" w:space="0" w:color="auto"/>
        <w:left w:val="none" w:sz="0" w:space="0" w:color="auto"/>
        <w:bottom w:val="none" w:sz="0" w:space="0" w:color="auto"/>
        <w:right w:val="none" w:sz="0" w:space="0" w:color="auto"/>
      </w:divBdr>
    </w:div>
    <w:div w:id="633102388">
      <w:bodyDiv w:val="1"/>
      <w:marLeft w:val="0"/>
      <w:marRight w:val="0"/>
      <w:marTop w:val="0"/>
      <w:marBottom w:val="0"/>
      <w:divBdr>
        <w:top w:val="none" w:sz="0" w:space="0" w:color="auto"/>
        <w:left w:val="none" w:sz="0" w:space="0" w:color="auto"/>
        <w:bottom w:val="none" w:sz="0" w:space="0" w:color="auto"/>
        <w:right w:val="none" w:sz="0" w:space="0" w:color="auto"/>
      </w:divBdr>
    </w:div>
    <w:div w:id="633295773">
      <w:bodyDiv w:val="1"/>
      <w:marLeft w:val="0"/>
      <w:marRight w:val="0"/>
      <w:marTop w:val="0"/>
      <w:marBottom w:val="0"/>
      <w:divBdr>
        <w:top w:val="none" w:sz="0" w:space="0" w:color="auto"/>
        <w:left w:val="none" w:sz="0" w:space="0" w:color="auto"/>
        <w:bottom w:val="none" w:sz="0" w:space="0" w:color="auto"/>
        <w:right w:val="none" w:sz="0" w:space="0" w:color="auto"/>
      </w:divBdr>
    </w:div>
    <w:div w:id="636573760">
      <w:bodyDiv w:val="1"/>
      <w:marLeft w:val="0"/>
      <w:marRight w:val="0"/>
      <w:marTop w:val="0"/>
      <w:marBottom w:val="0"/>
      <w:divBdr>
        <w:top w:val="none" w:sz="0" w:space="0" w:color="auto"/>
        <w:left w:val="none" w:sz="0" w:space="0" w:color="auto"/>
        <w:bottom w:val="none" w:sz="0" w:space="0" w:color="auto"/>
        <w:right w:val="none" w:sz="0" w:space="0" w:color="auto"/>
      </w:divBdr>
    </w:div>
    <w:div w:id="642277165">
      <w:bodyDiv w:val="1"/>
      <w:marLeft w:val="0"/>
      <w:marRight w:val="0"/>
      <w:marTop w:val="0"/>
      <w:marBottom w:val="0"/>
      <w:divBdr>
        <w:top w:val="none" w:sz="0" w:space="0" w:color="auto"/>
        <w:left w:val="none" w:sz="0" w:space="0" w:color="auto"/>
        <w:bottom w:val="none" w:sz="0" w:space="0" w:color="auto"/>
        <w:right w:val="none" w:sz="0" w:space="0" w:color="auto"/>
      </w:divBdr>
    </w:div>
    <w:div w:id="647126597">
      <w:bodyDiv w:val="1"/>
      <w:marLeft w:val="0"/>
      <w:marRight w:val="0"/>
      <w:marTop w:val="0"/>
      <w:marBottom w:val="0"/>
      <w:divBdr>
        <w:top w:val="none" w:sz="0" w:space="0" w:color="auto"/>
        <w:left w:val="none" w:sz="0" w:space="0" w:color="auto"/>
        <w:bottom w:val="none" w:sz="0" w:space="0" w:color="auto"/>
        <w:right w:val="none" w:sz="0" w:space="0" w:color="auto"/>
      </w:divBdr>
    </w:div>
    <w:div w:id="647396799">
      <w:bodyDiv w:val="1"/>
      <w:marLeft w:val="0"/>
      <w:marRight w:val="0"/>
      <w:marTop w:val="0"/>
      <w:marBottom w:val="0"/>
      <w:divBdr>
        <w:top w:val="none" w:sz="0" w:space="0" w:color="auto"/>
        <w:left w:val="none" w:sz="0" w:space="0" w:color="auto"/>
        <w:bottom w:val="none" w:sz="0" w:space="0" w:color="auto"/>
        <w:right w:val="none" w:sz="0" w:space="0" w:color="auto"/>
      </w:divBdr>
    </w:div>
    <w:div w:id="648437050">
      <w:bodyDiv w:val="1"/>
      <w:marLeft w:val="0"/>
      <w:marRight w:val="0"/>
      <w:marTop w:val="0"/>
      <w:marBottom w:val="0"/>
      <w:divBdr>
        <w:top w:val="none" w:sz="0" w:space="0" w:color="auto"/>
        <w:left w:val="none" w:sz="0" w:space="0" w:color="auto"/>
        <w:bottom w:val="none" w:sz="0" w:space="0" w:color="auto"/>
        <w:right w:val="none" w:sz="0" w:space="0" w:color="auto"/>
      </w:divBdr>
    </w:div>
    <w:div w:id="650329762">
      <w:bodyDiv w:val="1"/>
      <w:marLeft w:val="0"/>
      <w:marRight w:val="0"/>
      <w:marTop w:val="0"/>
      <w:marBottom w:val="0"/>
      <w:divBdr>
        <w:top w:val="none" w:sz="0" w:space="0" w:color="auto"/>
        <w:left w:val="none" w:sz="0" w:space="0" w:color="auto"/>
        <w:bottom w:val="none" w:sz="0" w:space="0" w:color="auto"/>
        <w:right w:val="none" w:sz="0" w:space="0" w:color="auto"/>
      </w:divBdr>
    </w:div>
    <w:div w:id="657533412">
      <w:bodyDiv w:val="1"/>
      <w:marLeft w:val="0"/>
      <w:marRight w:val="0"/>
      <w:marTop w:val="0"/>
      <w:marBottom w:val="0"/>
      <w:divBdr>
        <w:top w:val="none" w:sz="0" w:space="0" w:color="auto"/>
        <w:left w:val="none" w:sz="0" w:space="0" w:color="auto"/>
        <w:bottom w:val="none" w:sz="0" w:space="0" w:color="auto"/>
        <w:right w:val="none" w:sz="0" w:space="0" w:color="auto"/>
      </w:divBdr>
    </w:div>
    <w:div w:id="660041754">
      <w:bodyDiv w:val="1"/>
      <w:marLeft w:val="0"/>
      <w:marRight w:val="0"/>
      <w:marTop w:val="0"/>
      <w:marBottom w:val="0"/>
      <w:divBdr>
        <w:top w:val="none" w:sz="0" w:space="0" w:color="auto"/>
        <w:left w:val="none" w:sz="0" w:space="0" w:color="auto"/>
        <w:bottom w:val="none" w:sz="0" w:space="0" w:color="auto"/>
        <w:right w:val="none" w:sz="0" w:space="0" w:color="auto"/>
      </w:divBdr>
    </w:div>
    <w:div w:id="666326846">
      <w:bodyDiv w:val="1"/>
      <w:marLeft w:val="0"/>
      <w:marRight w:val="0"/>
      <w:marTop w:val="0"/>
      <w:marBottom w:val="0"/>
      <w:divBdr>
        <w:top w:val="none" w:sz="0" w:space="0" w:color="auto"/>
        <w:left w:val="none" w:sz="0" w:space="0" w:color="auto"/>
        <w:bottom w:val="none" w:sz="0" w:space="0" w:color="auto"/>
        <w:right w:val="none" w:sz="0" w:space="0" w:color="auto"/>
      </w:divBdr>
    </w:div>
    <w:div w:id="666984541">
      <w:bodyDiv w:val="1"/>
      <w:marLeft w:val="0"/>
      <w:marRight w:val="0"/>
      <w:marTop w:val="0"/>
      <w:marBottom w:val="0"/>
      <w:divBdr>
        <w:top w:val="none" w:sz="0" w:space="0" w:color="auto"/>
        <w:left w:val="none" w:sz="0" w:space="0" w:color="auto"/>
        <w:bottom w:val="none" w:sz="0" w:space="0" w:color="auto"/>
        <w:right w:val="none" w:sz="0" w:space="0" w:color="auto"/>
      </w:divBdr>
    </w:div>
    <w:div w:id="668367904">
      <w:bodyDiv w:val="1"/>
      <w:marLeft w:val="0"/>
      <w:marRight w:val="0"/>
      <w:marTop w:val="0"/>
      <w:marBottom w:val="0"/>
      <w:divBdr>
        <w:top w:val="none" w:sz="0" w:space="0" w:color="auto"/>
        <w:left w:val="none" w:sz="0" w:space="0" w:color="auto"/>
        <w:bottom w:val="none" w:sz="0" w:space="0" w:color="auto"/>
        <w:right w:val="none" w:sz="0" w:space="0" w:color="auto"/>
      </w:divBdr>
    </w:div>
    <w:div w:id="671684591">
      <w:bodyDiv w:val="1"/>
      <w:marLeft w:val="0"/>
      <w:marRight w:val="0"/>
      <w:marTop w:val="0"/>
      <w:marBottom w:val="0"/>
      <w:divBdr>
        <w:top w:val="none" w:sz="0" w:space="0" w:color="auto"/>
        <w:left w:val="none" w:sz="0" w:space="0" w:color="auto"/>
        <w:bottom w:val="none" w:sz="0" w:space="0" w:color="auto"/>
        <w:right w:val="none" w:sz="0" w:space="0" w:color="auto"/>
      </w:divBdr>
    </w:div>
    <w:div w:id="673655678">
      <w:bodyDiv w:val="1"/>
      <w:marLeft w:val="0"/>
      <w:marRight w:val="0"/>
      <w:marTop w:val="0"/>
      <w:marBottom w:val="0"/>
      <w:divBdr>
        <w:top w:val="none" w:sz="0" w:space="0" w:color="auto"/>
        <w:left w:val="none" w:sz="0" w:space="0" w:color="auto"/>
        <w:bottom w:val="none" w:sz="0" w:space="0" w:color="auto"/>
        <w:right w:val="none" w:sz="0" w:space="0" w:color="auto"/>
      </w:divBdr>
    </w:div>
    <w:div w:id="673995966">
      <w:bodyDiv w:val="1"/>
      <w:marLeft w:val="0"/>
      <w:marRight w:val="0"/>
      <w:marTop w:val="0"/>
      <w:marBottom w:val="0"/>
      <w:divBdr>
        <w:top w:val="none" w:sz="0" w:space="0" w:color="auto"/>
        <w:left w:val="none" w:sz="0" w:space="0" w:color="auto"/>
        <w:bottom w:val="none" w:sz="0" w:space="0" w:color="auto"/>
        <w:right w:val="none" w:sz="0" w:space="0" w:color="auto"/>
      </w:divBdr>
    </w:div>
    <w:div w:id="674959324">
      <w:bodyDiv w:val="1"/>
      <w:marLeft w:val="0"/>
      <w:marRight w:val="0"/>
      <w:marTop w:val="0"/>
      <w:marBottom w:val="0"/>
      <w:divBdr>
        <w:top w:val="none" w:sz="0" w:space="0" w:color="auto"/>
        <w:left w:val="none" w:sz="0" w:space="0" w:color="auto"/>
        <w:bottom w:val="none" w:sz="0" w:space="0" w:color="auto"/>
        <w:right w:val="none" w:sz="0" w:space="0" w:color="auto"/>
      </w:divBdr>
    </w:div>
    <w:div w:id="675617870">
      <w:bodyDiv w:val="1"/>
      <w:marLeft w:val="0"/>
      <w:marRight w:val="0"/>
      <w:marTop w:val="0"/>
      <w:marBottom w:val="0"/>
      <w:divBdr>
        <w:top w:val="none" w:sz="0" w:space="0" w:color="auto"/>
        <w:left w:val="none" w:sz="0" w:space="0" w:color="auto"/>
        <w:bottom w:val="none" w:sz="0" w:space="0" w:color="auto"/>
        <w:right w:val="none" w:sz="0" w:space="0" w:color="auto"/>
      </w:divBdr>
    </w:div>
    <w:div w:id="676078562">
      <w:bodyDiv w:val="1"/>
      <w:marLeft w:val="0"/>
      <w:marRight w:val="0"/>
      <w:marTop w:val="0"/>
      <w:marBottom w:val="0"/>
      <w:divBdr>
        <w:top w:val="none" w:sz="0" w:space="0" w:color="auto"/>
        <w:left w:val="none" w:sz="0" w:space="0" w:color="auto"/>
        <w:bottom w:val="none" w:sz="0" w:space="0" w:color="auto"/>
        <w:right w:val="none" w:sz="0" w:space="0" w:color="auto"/>
      </w:divBdr>
    </w:div>
    <w:div w:id="676999464">
      <w:bodyDiv w:val="1"/>
      <w:marLeft w:val="0"/>
      <w:marRight w:val="0"/>
      <w:marTop w:val="0"/>
      <w:marBottom w:val="0"/>
      <w:divBdr>
        <w:top w:val="none" w:sz="0" w:space="0" w:color="auto"/>
        <w:left w:val="none" w:sz="0" w:space="0" w:color="auto"/>
        <w:bottom w:val="none" w:sz="0" w:space="0" w:color="auto"/>
        <w:right w:val="none" w:sz="0" w:space="0" w:color="auto"/>
      </w:divBdr>
    </w:div>
    <w:div w:id="677081977">
      <w:bodyDiv w:val="1"/>
      <w:marLeft w:val="0"/>
      <w:marRight w:val="0"/>
      <w:marTop w:val="0"/>
      <w:marBottom w:val="0"/>
      <w:divBdr>
        <w:top w:val="none" w:sz="0" w:space="0" w:color="auto"/>
        <w:left w:val="none" w:sz="0" w:space="0" w:color="auto"/>
        <w:bottom w:val="none" w:sz="0" w:space="0" w:color="auto"/>
        <w:right w:val="none" w:sz="0" w:space="0" w:color="auto"/>
      </w:divBdr>
    </w:div>
    <w:div w:id="682317916">
      <w:bodyDiv w:val="1"/>
      <w:marLeft w:val="0"/>
      <w:marRight w:val="0"/>
      <w:marTop w:val="0"/>
      <w:marBottom w:val="0"/>
      <w:divBdr>
        <w:top w:val="none" w:sz="0" w:space="0" w:color="auto"/>
        <w:left w:val="none" w:sz="0" w:space="0" w:color="auto"/>
        <w:bottom w:val="none" w:sz="0" w:space="0" w:color="auto"/>
        <w:right w:val="none" w:sz="0" w:space="0" w:color="auto"/>
      </w:divBdr>
    </w:div>
    <w:div w:id="683092366">
      <w:bodyDiv w:val="1"/>
      <w:marLeft w:val="0"/>
      <w:marRight w:val="0"/>
      <w:marTop w:val="0"/>
      <w:marBottom w:val="0"/>
      <w:divBdr>
        <w:top w:val="none" w:sz="0" w:space="0" w:color="auto"/>
        <w:left w:val="none" w:sz="0" w:space="0" w:color="auto"/>
        <w:bottom w:val="none" w:sz="0" w:space="0" w:color="auto"/>
        <w:right w:val="none" w:sz="0" w:space="0" w:color="auto"/>
      </w:divBdr>
    </w:div>
    <w:div w:id="686054592">
      <w:bodyDiv w:val="1"/>
      <w:marLeft w:val="0"/>
      <w:marRight w:val="0"/>
      <w:marTop w:val="0"/>
      <w:marBottom w:val="0"/>
      <w:divBdr>
        <w:top w:val="none" w:sz="0" w:space="0" w:color="auto"/>
        <w:left w:val="none" w:sz="0" w:space="0" w:color="auto"/>
        <w:bottom w:val="none" w:sz="0" w:space="0" w:color="auto"/>
        <w:right w:val="none" w:sz="0" w:space="0" w:color="auto"/>
      </w:divBdr>
    </w:div>
    <w:div w:id="687214250">
      <w:bodyDiv w:val="1"/>
      <w:marLeft w:val="0"/>
      <w:marRight w:val="0"/>
      <w:marTop w:val="0"/>
      <w:marBottom w:val="0"/>
      <w:divBdr>
        <w:top w:val="none" w:sz="0" w:space="0" w:color="auto"/>
        <w:left w:val="none" w:sz="0" w:space="0" w:color="auto"/>
        <w:bottom w:val="none" w:sz="0" w:space="0" w:color="auto"/>
        <w:right w:val="none" w:sz="0" w:space="0" w:color="auto"/>
      </w:divBdr>
    </w:div>
    <w:div w:id="687415400">
      <w:bodyDiv w:val="1"/>
      <w:marLeft w:val="0"/>
      <w:marRight w:val="0"/>
      <w:marTop w:val="0"/>
      <w:marBottom w:val="0"/>
      <w:divBdr>
        <w:top w:val="none" w:sz="0" w:space="0" w:color="auto"/>
        <w:left w:val="none" w:sz="0" w:space="0" w:color="auto"/>
        <w:bottom w:val="none" w:sz="0" w:space="0" w:color="auto"/>
        <w:right w:val="none" w:sz="0" w:space="0" w:color="auto"/>
      </w:divBdr>
    </w:div>
    <w:div w:id="688066462">
      <w:bodyDiv w:val="1"/>
      <w:marLeft w:val="0"/>
      <w:marRight w:val="0"/>
      <w:marTop w:val="0"/>
      <w:marBottom w:val="0"/>
      <w:divBdr>
        <w:top w:val="none" w:sz="0" w:space="0" w:color="auto"/>
        <w:left w:val="none" w:sz="0" w:space="0" w:color="auto"/>
        <w:bottom w:val="none" w:sz="0" w:space="0" w:color="auto"/>
        <w:right w:val="none" w:sz="0" w:space="0" w:color="auto"/>
      </w:divBdr>
    </w:div>
    <w:div w:id="691229838">
      <w:bodyDiv w:val="1"/>
      <w:marLeft w:val="0"/>
      <w:marRight w:val="0"/>
      <w:marTop w:val="0"/>
      <w:marBottom w:val="0"/>
      <w:divBdr>
        <w:top w:val="none" w:sz="0" w:space="0" w:color="auto"/>
        <w:left w:val="none" w:sz="0" w:space="0" w:color="auto"/>
        <w:bottom w:val="none" w:sz="0" w:space="0" w:color="auto"/>
        <w:right w:val="none" w:sz="0" w:space="0" w:color="auto"/>
      </w:divBdr>
    </w:div>
    <w:div w:id="698968430">
      <w:bodyDiv w:val="1"/>
      <w:marLeft w:val="0"/>
      <w:marRight w:val="0"/>
      <w:marTop w:val="0"/>
      <w:marBottom w:val="0"/>
      <w:divBdr>
        <w:top w:val="none" w:sz="0" w:space="0" w:color="auto"/>
        <w:left w:val="none" w:sz="0" w:space="0" w:color="auto"/>
        <w:bottom w:val="none" w:sz="0" w:space="0" w:color="auto"/>
        <w:right w:val="none" w:sz="0" w:space="0" w:color="auto"/>
      </w:divBdr>
    </w:div>
    <w:div w:id="701856347">
      <w:bodyDiv w:val="1"/>
      <w:marLeft w:val="0"/>
      <w:marRight w:val="0"/>
      <w:marTop w:val="0"/>
      <w:marBottom w:val="0"/>
      <w:divBdr>
        <w:top w:val="none" w:sz="0" w:space="0" w:color="auto"/>
        <w:left w:val="none" w:sz="0" w:space="0" w:color="auto"/>
        <w:bottom w:val="none" w:sz="0" w:space="0" w:color="auto"/>
        <w:right w:val="none" w:sz="0" w:space="0" w:color="auto"/>
      </w:divBdr>
    </w:div>
    <w:div w:id="702093853">
      <w:bodyDiv w:val="1"/>
      <w:marLeft w:val="0"/>
      <w:marRight w:val="0"/>
      <w:marTop w:val="0"/>
      <w:marBottom w:val="0"/>
      <w:divBdr>
        <w:top w:val="none" w:sz="0" w:space="0" w:color="auto"/>
        <w:left w:val="none" w:sz="0" w:space="0" w:color="auto"/>
        <w:bottom w:val="none" w:sz="0" w:space="0" w:color="auto"/>
        <w:right w:val="none" w:sz="0" w:space="0" w:color="auto"/>
      </w:divBdr>
    </w:div>
    <w:div w:id="702168410">
      <w:bodyDiv w:val="1"/>
      <w:marLeft w:val="0"/>
      <w:marRight w:val="0"/>
      <w:marTop w:val="0"/>
      <w:marBottom w:val="0"/>
      <w:divBdr>
        <w:top w:val="none" w:sz="0" w:space="0" w:color="auto"/>
        <w:left w:val="none" w:sz="0" w:space="0" w:color="auto"/>
        <w:bottom w:val="none" w:sz="0" w:space="0" w:color="auto"/>
        <w:right w:val="none" w:sz="0" w:space="0" w:color="auto"/>
      </w:divBdr>
    </w:div>
    <w:div w:id="702286504">
      <w:bodyDiv w:val="1"/>
      <w:marLeft w:val="0"/>
      <w:marRight w:val="0"/>
      <w:marTop w:val="0"/>
      <w:marBottom w:val="0"/>
      <w:divBdr>
        <w:top w:val="none" w:sz="0" w:space="0" w:color="auto"/>
        <w:left w:val="none" w:sz="0" w:space="0" w:color="auto"/>
        <w:bottom w:val="none" w:sz="0" w:space="0" w:color="auto"/>
        <w:right w:val="none" w:sz="0" w:space="0" w:color="auto"/>
      </w:divBdr>
    </w:div>
    <w:div w:id="702749261">
      <w:bodyDiv w:val="1"/>
      <w:marLeft w:val="0"/>
      <w:marRight w:val="0"/>
      <w:marTop w:val="0"/>
      <w:marBottom w:val="0"/>
      <w:divBdr>
        <w:top w:val="none" w:sz="0" w:space="0" w:color="auto"/>
        <w:left w:val="none" w:sz="0" w:space="0" w:color="auto"/>
        <w:bottom w:val="none" w:sz="0" w:space="0" w:color="auto"/>
        <w:right w:val="none" w:sz="0" w:space="0" w:color="auto"/>
      </w:divBdr>
    </w:div>
    <w:div w:id="706681378">
      <w:bodyDiv w:val="1"/>
      <w:marLeft w:val="0"/>
      <w:marRight w:val="0"/>
      <w:marTop w:val="0"/>
      <w:marBottom w:val="0"/>
      <w:divBdr>
        <w:top w:val="none" w:sz="0" w:space="0" w:color="auto"/>
        <w:left w:val="none" w:sz="0" w:space="0" w:color="auto"/>
        <w:bottom w:val="none" w:sz="0" w:space="0" w:color="auto"/>
        <w:right w:val="none" w:sz="0" w:space="0" w:color="auto"/>
      </w:divBdr>
    </w:div>
    <w:div w:id="712194866">
      <w:bodyDiv w:val="1"/>
      <w:marLeft w:val="0"/>
      <w:marRight w:val="0"/>
      <w:marTop w:val="0"/>
      <w:marBottom w:val="0"/>
      <w:divBdr>
        <w:top w:val="none" w:sz="0" w:space="0" w:color="auto"/>
        <w:left w:val="none" w:sz="0" w:space="0" w:color="auto"/>
        <w:bottom w:val="none" w:sz="0" w:space="0" w:color="auto"/>
        <w:right w:val="none" w:sz="0" w:space="0" w:color="auto"/>
      </w:divBdr>
    </w:div>
    <w:div w:id="712264862">
      <w:bodyDiv w:val="1"/>
      <w:marLeft w:val="0"/>
      <w:marRight w:val="0"/>
      <w:marTop w:val="0"/>
      <w:marBottom w:val="0"/>
      <w:divBdr>
        <w:top w:val="none" w:sz="0" w:space="0" w:color="auto"/>
        <w:left w:val="none" w:sz="0" w:space="0" w:color="auto"/>
        <w:bottom w:val="none" w:sz="0" w:space="0" w:color="auto"/>
        <w:right w:val="none" w:sz="0" w:space="0" w:color="auto"/>
      </w:divBdr>
    </w:div>
    <w:div w:id="713384919">
      <w:bodyDiv w:val="1"/>
      <w:marLeft w:val="0"/>
      <w:marRight w:val="0"/>
      <w:marTop w:val="0"/>
      <w:marBottom w:val="0"/>
      <w:divBdr>
        <w:top w:val="none" w:sz="0" w:space="0" w:color="auto"/>
        <w:left w:val="none" w:sz="0" w:space="0" w:color="auto"/>
        <w:bottom w:val="none" w:sz="0" w:space="0" w:color="auto"/>
        <w:right w:val="none" w:sz="0" w:space="0" w:color="auto"/>
      </w:divBdr>
    </w:div>
    <w:div w:id="714083219">
      <w:bodyDiv w:val="1"/>
      <w:marLeft w:val="0"/>
      <w:marRight w:val="0"/>
      <w:marTop w:val="0"/>
      <w:marBottom w:val="0"/>
      <w:divBdr>
        <w:top w:val="none" w:sz="0" w:space="0" w:color="auto"/>
        <w:left w:val="none" w:sz="0" w:space="0" w:color="auto"/>
        <w:bottom w:val="none" w:sz="0" w:space="0" w:color="auto"/>
        <w:right w:val="none" w:sz="0" w:space="0" w:color="auto"/>
      </w:divBdr>
    </w:div>
    <w:div w:id="714506040">
      <w:bodyDiv w:val="1"/>
      <w:marLeft w:val="0"/>
      <w:marRight w:val="0"/>
      <w:marTop w:val="0"/>
      <w:marBottom w:val="0"/>
      <w:divBdr>
        <w:top w:val="none" w:sz="0" w:space="0" w:color="auto"/>
        <w:left w:val="none" w:sz="0" w:space="0" w:color="auto"/>
        <w:bottom w:val="none" w:sz="0" w:space="0" w:color="auto"/>
        <w:right w:val="none" w:sz="0" w:space="0" w:color="auto"/>
      </w:divBdr>
    </w:div>
    <w:div w:id="715087717">
      <w:bodyDiv w:val="1"/>
      <w:marLeft w:val="0"/>
      <w:marRight w:val="0"/>
      <w:marTop w:val="0"/>
      <w:marBottom w:val="0"/>
      <w:divBdr>
        <w:top w:val="none" w:sz="0" w:space="0" w:color="auto"/>
        <w:left w:val="none" w:sz="0" w:space="0" w:color="auto"/>
        <w:bottom w:val="none" w:sz="0" w:space="0" w:color="auto"/>
        <w:right w:val="none" w:sz="0" w:space="0" w:color="auto"/>
      </w:divBdr>
    </w:div>
    <w:div w:id="715812777">
      <w:bodyDiv w:val="1"/>
      <w:marLeft w:val="0"/>
      <w:marRight w:val="0"/>
      <w:marTop w:val="0"/>
      <w:marBottom w:val="0"/>
      <w:divBdr>
        <w:top w:val="none" w:sz="0" w:space="0" w:color="auto"/>
        <w:left w:val="none" w:sz="0" w:space="0" w:color="auto"/>
        <w:bottom w:val="none" w:sz="0" w:space="0" w:color="auto"/>
        <w:right w:val="none" w:sz="0" w:space="0" w:color="auto"/>
      </w:divBdr>
    </w:div>
    <w:div w:id="717632462">
      <w:bodyDiv w:val="1"/>
      <w:marLeft w:val="0"/>
      <w:marRight w:val="0"/>
      <w:marTop w:val="0"/>
      <w:marBottom w:val="0"/>
      <w:divBdr>
        <w:top w:val="none" w:sz="0" w:space="0" w:color="auto"/>
        <w:left w:val="none" w:sz="0" w:space="0" w:color="auto"/>
        <w:bottom w:val="none" w:sz="0" w:space="0" w:color="auto"/>
        <w:right w:val="none" w:sz="0" w:space="0" w:color="auto"/>
      </w:divBdr>
    </w:div>
    <w:div w:id="718936223">
      <w:bodyDiv w:val="1"/>
      <w:marLeft w:val="0"/>
      <w:marRight w:val="0"/>
      <w:marTop w:val="0"/>
      <w:marBottom w:val="0"/>
      <w:divBdr>
        <w:top w:val="none" w:sz="0" w:space="0" w:color="auto"/>
        <w:left w:val="none" w:sz="0" w:space="0" w:color="auto"/>
        <w:bottom w:val="none" w:sz="0" w:space="0" w:color="auto"/>
        <w:right w:val="none" w:sz="0" w:space="0" w:color="auto"/>
      </w:divBdr>
    </w:div>
    <w:div w:id="719326940">
      <w:bodyDiv w:val="1"/>
      <w:marLeft w:val="0"/>
      <w:marRight w:val="0"/>
      <w:marTop w:val="0"/>
      <w:marBottom w:val="0"/>
      <w:divBdr>
        <w:top w:val="none" w:sz="0" w:space="0" w:color="auto"/>
        <w:left w:val="none" w:sz="0" w:space="0" w:color="auto"/>
        <w:bottom w:val="none" w:sz="0" w:space="0" w:color="auto"/>
        <w:right w:val="none" w:sz="0" w:space="0" w:color="auto"/>
      </w:divBdr>
    </w:div>
    <w:div w:id="721177814">
      <w:bodyDiv w:val="1"/>
      <w:marLeft w:val="0"/>
      <w:marRight w:val="0"/>
      <w:marTop w:val="0"/>
      <w:marBottom w:val="0"/>
      <w:divBdr>
        <w:top w:val="none" w:sz="0" w:space="0" w:color="auto"/>
        <w:left w:val="none" w:sz="0" w:space="0" w:color="auto"/>
        <w:bottom w:val="none" w:sz="0" w:space="0" w:color="auto"/>
        <w:right w:val="none" w:sz="0" w:space="0" w:color="auto"/>
      </w:divBdr>
      <w:divsChild>
        <w:div w:id="832254557">
          <w:marLeft w:val="0"/>
          <w:marRight w:val="0"/>
          <w:marTop w:val="0"/>
          <w:marBottom w:val="0"/>
          <w:divBdr>
            <w:top w:val="none" w:sz="0" w:space="0" w:color="auto"/>
            <w:left w:val="none" w:sz="0" w:space="0" w:color="auto"/>
            <w:bottom w:val="none" w:sz="0" w:space="0" w:color="auto"/>
            <w:right w:val="none" w:sz="0" w:space="0" w:color="auto"/>
          </w:divBdr>
          <w:divsChild>
            <w:div w:id="1209760104">
              <w:marLeft w:val="0"/>
              <w:marRight w:val="0"/>
              <w:marTop w:val="0"/>
              <w:marBottom w:val="0"/>
              <w:divBdr>
                <w:top w:val="none" w:sz="0" w:space="0" w:color="auto"/>
                <w:left w:val="none" w:sz="0" w:space="0" w:color="auto"/>
                <w:bottom w:val="none" w:sz="0" w:space="0" w:color="auto"/>
                <w:right w:val="none" w:sz="0" w:space="0" w:color="auto"/>
              </w:divBdr>
              <w:divsChild>
                <w:div w:id="21071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489288">
      <w:bodyDiv w:val="1"/>
      <w:marLeft w:val="0"/>
      <w:marRight w:val="0"/>
      <w:marTop w:val="0"/>
      <w:marBottom w:val="0"/>
      <w:divBdr>
        <w:top w:val="none" w:sz="0" w:space="0" w:color="auto"/>
        <w:left w:val="none" w:sz="0" w:space="0" w:color="auto"/>
        <w:bottom w:val="none" w:sz="0" w:space="0" w:color="auto"/>
        <w:right w:val="none" w:sz="0" w:space="0" w:color="auto"/>
      </w:divBdr>
    </w:div>
    <w:div w:id="724841133">
      <w:bodyDiv w:val="1"/>
      <w:marLeft w:val="0"/>
      <w:marRight w:val="0"/>
      <w:marTop w:val="0"/>
      <w:marBottom w:val="0"/>
      <w:divBdr>
        <w:top w:val="none" w:sz="0" w:space="0" w:color="auto"/>
        <w:left w:val="none" w:sz="0" w:space="0" w:color="auto"/>
        <w:bottom w:val="none" w:sz="0" w:space="0" w:color="auto"/>
        <w:right w:val="none" w:sz="0" w:space="0" w:color="auto"/>
      </w:divBdr>
    </w:div>
    <w:div w:id="725758209">
      <w:bodyDiv w:val="1"/>
      <w:marLeft w:val="0"/>
      <w:marRight w:val="0"/>
      <w:marTop w:val="0"/>
      <w:marBottom w:val="0"/>
      <w:divBdr>
        <w:top w:val="none" w:sz="0" w:space="0" w:color="auto"/>
        <w:left w:val="none" w:sz="0" w:space="0" w:color="auto"/>
        <w:bottom w:val="none" w:sz="0" w:space="0" w:color="auto"/>
        <w:right w:val="none" w:sz="0" w:space="0" w:color="auto"/>
      </w:divBdr>
    </w:div>
    <w:div w:id="727605529">
      <w:bodyDiv w:val="1"/>
      <w:marLeft w:val="0"/>
      <w:marRight w:val="0"/>
      <w:marTop w:val="0"/>
      <w:marBottom w:val="0"/>
      <w:divBdr>
        <w:top w:val="none" w:sz="0" w:space="0" w:color="auto"/>
        <w:left w:val="none" w:sz="0" w:space="0" w:color="auto"/>
        <w:bottom w:val="none" w:sz="0" w:space="0" w:color="auto"/>
        <w:right w:val="none" w:sz="0" w:space="0" w:color="auto"/>
      </w:divBdr>
    </w:div>
    <w:div w:id="728041731">
      <w:bodyDiv w:val="1"/>
      <w:marLeft w:val="0"/>
      <w:marRight w:val="0"/>
      <w:marTop w:val="0"/>
      <w:marBottom w:val="0"/>
      <w:divBdr>
        <w:top w:val="none" w:sz="0" w:space="0" w:color="auto"/>
        <w:left w:val="none" w:sz="0" w:space="0" w:color="auto"/>
        <w:bottom w:val="none" w:sz="0" w:space="0" w:color="auto"/>
        <w:right w:val="none" w:sz="0" w:space="0" w:color="auto"/>
      </w:divBdr>
    </w:div>
    <w:div w:id="732894931">
      <w:bodyDiv w:val="1"/>
      <w:marLeft w:val="0"/>
      <w:marRight w:val="0"/>
      <w:marTop w:val="0"/>
      <w:marBottom w:val="0"/>
      <w:divBdr>
        <w:top w:val="none" w:sz="0" w:space="0" w:color="auto"/>
        <w:left w:val="none" w:sz="0" w:space="0" w:color="auto"/>
        <w:bottom w:val="none" w:sz="0" w:space="0" w:color="auto"/>
        <w:right w:val="none" w:sz="0" w:space="0" w:color="auto"/>
      </w:divBdr>
    </w:div>
    <w:div w:id="733043369">
      <w:bodyDiv w:val="1"/>
      <w:marLeft w:val="0"/>
      <w:marRight w:val="0"/>
      <w:marTop w:val="0"/>
      <w:marBottom w:val="0"/>
      <w:divBdr>
        <w:top w:val="none" w:sz="0" w:space="0" w:color="auto"/>
        <w:left w:val="none" w:sz="0" w:space="0" w:color="auto"/>
        <w:bottom w:val="none" w:sz="0" w:space="0" w:color="auto"/>
        <w:right w:val="none" w:sz="0" w:space="0" w:color="auto"/>
      </w:divBdr>
    </w:div>
    <w:div w:id="734815914">
      <w:bodyDiv w:val="1"/>
      <w:marLeft w:val="0"/>
      <w:marRight w:val="0"/>
      <w:marTop w:val="0"/>
      <w:marBottom w:val="0"/>
      <w:divBdr>
        <w:top w:val="none" w:sz="0" w:space="0" w:color="auto"/>
        <w:left w:val="none" w:sz="0" w:space="0" w:color="auto"/>
        <w:bottom w:val="none" w:sz="0" w:space="0" w:color="auto"/>
        <w:right w:val="none" w:sz="0" w:space="0" w:color="auto"/>
      </w:divBdr>
    </w:div>
    <w:div w:id="736245896">
      <w:bodyDiv w:val="1"/>
      <w:marLeft w:val="0"/>
      <w:marRight w:val="0"/>
      <w:marTop w:val="0"/>
      <w:marBottom w:val="0"/>
      <w:divBdr>
        <w:top w:val="none" w:sz="0" w:space="0" w:color="auto"/>
        <w:left w:val="none" w:sz="0" w:space="0" w:color="auto"/>
        <w:bottom w:val="none" w:sz="0" w:space="0" w:color="auto"/>
        <w:right w:val="none" w:sz="0" w:space="0" w:color="auto"/>
      </w:divBdr>
    </w:div>
    <w:div w:id="740559818">
      <w:bodyDiv w:val="1"/>
      <w:marLeft w:val="0"/>
      <w:marRight w:val="0"/>
      <w:marTop w:val="0"/>
      <w:marBottom w:val="0"/>
      <w:divBdr>
        <w:top w:val="none" w:sz="0" w:space="0" w:color="auto"/>
        <w:left w:val="none" w:sz="0" w:space="0" w:color="auto"/>
        <w:bottom w:val="none" w:sz="0" w:space="0" w:color="auto"/>
        <w:right w:val="none" w:sz="0" w:space="0" w:color="auto"/>
      </w:divBdr>
    </w:div>
    <w:div w:id="743573353">
      <w:bodyDiv w:val="1"/>
      <w:marLeft w:val="0"/>
      <w:marRight w:val="0"/>
      <w:marTop w:val="0"/>
      <w:marBottom w:val="0"/>
      <w:divBdr>
        <w:top w:val="none" w:sz="0" w:space="0" w:color="auto"/>
        <w:left w:val="none" w:sz="0" w:space="0" w:color="auto"/>
        <w:bottom w:val="none" w:sz="0" w:space="0" w:color="auto"/>
        <w:right w:val="none" w:sz="0" w:space="0" w:color="auto"/>
      </w:divBdr>
    </w:div>
    <w:div w:id="746267544">
      <w:bodyDiv w:val="1"/>
      <w:marLeft w:val="0"/>
      <w:marRight w:val="0"/>
      <w:marTop w:val="0"/>
      <w:marBottom w:val="0"/>
      <w:divBdr>
        <w:top w:val="none" w:sz="0" w:space="0" w:color="auto"/>
        <w:left w:val="none" w:sz="0" w:space="0" w:color="auto"/>
        <w:bottom w:val="none" w:sz="0" w:space="0" w:color="auto"/>
        <w:right w:val="none" w:sz="0" w:space="0" w:color="auto"/>
      </w:divBdr>
    </w:div>
    <w:div w:id="746538093">
      <w:bodyDiv w:val="1"/>
      <w:marLeft w:val="0"/>
      <w:marRight w:val="0"/>
      <w:marTop w:val="0"/>
      <w:marBottom w:val="0"/>
      <w:divBdr>
        <w:top w:val="none" w:sz="0" w:space="0" w:color="auto"/>
        <w:left w:val="none" w:sz="0" w:space="0" w:color="auto"/>
        <w:bottom w:val="none" w:sz="0" w:space="0" w:color="auto"/>
        <w:right w:val="none" w:sz="0" w:space="0" w:color="auto"/>
      </w:divBdr>
    </w:div>
    <w:div w:id="747265061">
      <w:bodyDiv w:val="1"/>
      <w:marLeft w:val="0"/>
      <w:marRight w:val="0"/>
      <w:marTop w:val="0"/>
      <w:marBottom w:val="0"/>
      <w:divBdr>
        <w:top w:val="none" w:sz="0" w:space="0" w:color="auto"/>
        <w:left w:val="none" w:sz="0" w:space="0" w:color="auto"/>
        <w:bottom w:val="none" w:sz="0" w:space="0" w:color="auto"/>
        <w:right w:val="none" w:sz="0" w:space="0" w:color="auto"/>
      </w:divBdr>
    </w:div>
    <w:div w:id="748507389">
      <w:bodyDiv w:val="1"/>
      <w:marLeft w:val="0"/>
      <w:marRight w:val="0"/>
      <w:marTop w:val="0"/>
      <w:marBottom w:val="0"/>
      <w:divBdr>
        <w:top w:val="none" w:sz="0" w:space="0" w:color="auto"/>
        <w:left w:val="none" w:sz="0" w:space="0" w:color="auto"/>
        <w:bottom w:val="none" w:sz="0" w:space="0" w:color="auto"/>
        <w:right w:val="none" w:sz="0" w:space="0" w:color="auto"/>
      </w:divBdr>
    </w:div>
    <w:div w:id="749154444">
      <w:bodyDiv w:val="1"/>
      <w:marLeft w:val="0"/>
      <w:marRight w:val="0"/>
      <w:marTop w:val="0"/>
      <w:marBottom w:val="0"/>
      <w:divBdr>
        <w:top w:val="none" w:sz="0" w:space="0" w:color="auto"/>
        <w:left w:val="none" w:sz="0" w:space="0" w:color="auto"/>
        <w:bottom w:val="none" w:sz="0" w:space="0" w:color="auto"/>
        <w:right w:val="none" w:sz="0" w:space="0" w:color="auto"/>
      </w:divBdr>
    </w:div>
    <w:div w:id="750736682">
      <w:bodyDiv w:val="1"/>
      <w:marLeft w:val="0"/>
      <w:marRight w:val="0"/>
      <w:marTop w:val="0"/>
      <w:marBottom w:val="0"/>
      <w:divBdr>
        <w:top w:val="none" w:sz="0" w:space="0" w:color="auto"/>
        <w:left w:val="none" w:sz="0" w:space="0" w:color="auto"/>
        <w:bottom w:val="none" w:sz="0" w:space="0" w:color="auto"/>
        <w:right w:val="none" w:sz="0" w:space="0" w:color="auto"/>
      </w:divBdr>
    </w:div>
    <w:div w:id="751195853">
      <w:bodyDiv w:val="1"/>
      <w:marLeft w:val="0"/>
      <w:marRight w:val="0"/>
      <w:marTop w:val="0"/>
      <w:marBottom w:val="0"/>
      <w:divBdr>
        <w:top w:val="none" w:sz="0" w:space="0" w:color="auto"/>
        <w:left w:val="none" w:sz="0" w:space="0" w:color="auto"/>
        <w:bottom w:val="none" w:sz="0" w:space="0" w:color="auto"/>
        <w:right w:val="none" w:sz="0" w:space="0" w:color="auto"/>
      </w:divBdr>
    </w:div>
    <w:div w:id="751585318">
      <w:bodyDiv w:val="1"/>
      <w:marLeft w:val="0"/>
      <w:marRight w:val="0"/>
      <w:marTop w:val="0"/>
      <w:marBottom w:val="0"/>
      <w:divBdr>
        <w:top w:val="none" w:sz="0" w:space="0" w:color="auto"/>
        <w:left w:val="none" w:sz="0" w:space="0" w:color="auto"/>
        <w:bottom w:val="none" w:sz="0" w:space="0" w:color="auto"/>
        <w:right w:val="none" w:sz="0" w:space="0" w:color="auto"/>
      </w:divBdr>
    </w:div>
    <w:div w:id="751774456">
      <w:bodyDiv w:val="1"/>
      <w:marLeft w:val="0"/>
      <w:marRight w:val="0"/>
      <w:marTop w:val="0"/>
      <w:marBottom w:val="0"/>
      <w:divBdr>
        <w:top w:val="none" w:sz="0" w:space="0" w:color="auto"/>
        <w:left w:val="none" w:sz="0" w:space="0" w:color="auto"/>
        <w:bottom w:val="none" w:sz="0" w:space="0" w:color="auto"/>
        <w:right w:val="none" w:sz="0" w:space="0" w:color="auto"/>
      </w:divBdr>
    </w:div>
    <w:div w:id="751775157">
      <w:bodyDiv w:val="1"/>
      <w:marLeft w:val="0"/>
      <w:marRight w:val="0"/>
      <w:marTop w:val="0"/>
      <w:marBottom w:val="0"/>
      <w:divBdr>
        <w:top w:val="none" w:sz="0" w:space="0" w:color="auto"/>
        <w:left w:val="none" w:sz="0" w:space="0" w:color="auto"/>
        <w:bottom w:val="none" w:sz="0" w:space="0" w:color="auto"/>
        <w:right w:val="none" w:sz="0" w:space="0" w:color="auto"/>
      </w:divBdr>
    </w:div>
    <w:div w:id="753671861">
      <w:bodyDiv w:val="1"/>
      <w:marLeft w:val="0"/>
      <w:marRight w:val="0"/>
      <w:marTop w:val="0"/>
      <w:marBottom w:val="0"/>
      <w:divBdr>
        <w:top w:val="none" w:sz="0" w:space="0" w:color="auto"/>
        <w:left w:val="none" w:sz="0" w:space="0" w:color="auto"/>
        <w:bottom w:val="none" w:sz="0" w:space="0" w:color="auto"/>
        <w:right w:val="none" w:sz="0" w:space="0" w:color="auto"/>
      </w:divBdr>
    </w:div>
    <w:div w:id="755059424">
      <w:bodyDiv w:val="1"/>
      <w:marLeft w:val="0"/>
      <w:marRight w:val="0"/>
      <w:marTop w:val="0"/>
      <w:marBottom w:val="0"/>
      <w:divBdr>
        <w:top w:val="none" w:sz="0" w:space="0" w:color="auto"/>
        <w:left w:val="none" w:sz="0" w:space="0" w:color="auto"/>
        <w:bottom w:val="none" w:sz="0" w:space="0" w:color="auto"/>
        <w:right w:val="none" w:sz="0" w:space="0" w:color="auto"/>
      </w:divBdr>
    </w:div>
    <w:div w:id="755247109">
      <w:bodyDiv w:val="1"/>
      <w:marLeft w:val="0"/>
      <w:marRight w:val="0"/>
      <w:marTop w:val="0"/>
      <w:marBottom w:val="0"/>
      <w:divBdr>
        <w:top w:val="none" w:sz="0" w:space="0" w:color="auto"/>
        <w:left w:val="none" w:sz="0" w:space="0" w:color="auto"/>
        <w:bottom w:val="none" w:sz="0" w:space="0" w:color="auto"/>
        <w:right w:val="none" w:sz="0" w:space="0" w:color="auto"/>
      </w:divBdr>
    </w:div>
    <w:div w:id="757796067">
      <w:bodyDiv w:val="1"/>
      <w:marLeft w:val="0"/>
      <w:marRight w:val="0"/>
      <w:marTop w:val="0"/>
      <w:marBottom w:val="0"/>
      <w:divBdr>
        <w:top w:val="none" w:sz="0" w:space="0" w:color="auto"/>
        <w:left w:val="none" w:sz="0" w:space="0" w:color="auto"/>
        <w:bottom w:val="none" w:sz="0" w:space="0" w:color="auto"/>
        <w:right w:val="none" w:sz="0" w:space="0" w:color="auto"/>
      </w:divBdr>
    </w:div>
    <w:div w:id="759373961">
      <w:bodyDiv w:val="1"/>
      <w:marLeft w:val="0"/>
      <w:marRight w:val="0"/>
      <w:marTop w:val="0"/>
      <w:marBottom w:val="0"/>
      <w:divBdr>
        <w:top w:val="none" w:sz="0" w:space="0" w:color="auto"/>
        <w:left w:val="none" w:sz="0" w:space="0" w:color="auto"/>
        <w:bottom w:val="none" w:sz="0" w:space="0" w:color="auto"/>
        <w:right w:val="none" w:sz="0" w:space="0" w:color="auto"/>
      </w:divBdr>
    </w:div>
    <w:div w:id="759764357">
      <w:bodyDiv w:val="1"/>
      <w:marLeft w:val="0"/>
      <w:marRight w:val="0"/>
      <w:marTop w:val="0"/>
      <w:marBottom w:val="0"/>
      <w:divBdr>
        <w:top w:val="none" w:sz="0" w:space="0" w:color="auto"/>
        <w:left w:val="none" w:sz="0" w:space="0" w:color="auto"/>
        <w:bottom w:val="none" w:sz="0" w:space="0" w:color="auto"/>
        <w:right w:val="none" w:sz="0" w:space="0" w:color="auto"/>
      </w:divBdr>
    </w:div>
    <w:div w:id="763915781">
      <w:bodyDiv w:val="1"/>
      <w:marLeft w:val="0"/>
      <w:marRight w:val="0"/>
      <w:marTop w:val="0"/>
      <w:marBottom w:val="0"/>
      <w:divBdr>
        <w:top w:val="none" w:sz="0" w:space="0" w:color="auto"/>
        <w:left w:val="none" w:sz="0" w:space="0" w:color="auto"/>
        <w:bottom w:val="none" w:sz="0" w:space="0" w:color="auto"/>
        <w:right w:val="none" w:sz="0" w:space="0" w:color="auto"/>
      </w:divBdr>
    </w:div>
    <w:div w:id="766390354">
      <w:bodyDiv w:val="1"/>
      <w:marLeft w:val="0"/>
      <w:marRight w:val="0"/>
      <w:marTop w:val="0"/>
      <w:marBottom w:val="0"/>
      <w:divBdr>
        <w:top w:val="none" w:sz="0" w:space="0" w:color="auto"/>
        <w:left w:val="none" w:sz="0" w:space="0" w:color="auto"/>
        <w:bottom w:val="none" w:sz="0" w:space="0" w:color="auto"/>
        <w:right w:val="none" w:sz="0" w:space="0" w:color="auto"/>
      </w:divBdr>
    </w:div>
    <w:div w:id="766997681">
      <w:bodyDiv w:val="1"/>
      <w:marLeft w:val="0"/>
      <w:marRight w:val="0"/>
      <w:marTop w:val="0"/>
      <w:marBottom w:val="0"/>
      <w:divBdr>
        <w:top w:val="none" w:sz="0" w:space="0" w:color="auto"/>
        <w:left w:val="none" w:sz="0" w:space="0" w:color="auto"/>
        <w:bottom w:val="none" w:sz="0" w:space="0" w:color="auto"/>
        <w:right w:val="none" w:sz="0" w:space="0" w:color="auto"/>
      </w:divBdr>
    </w:div>
    <w:div w:id="767193541">
      <w:bodyDiv w:val="1"/>
      <w:marLeft w:val="0"/>
      <w:marRight w:val="0"/>
      <w:marTop w:val="0"/>
      <w:marBottom w:val="0"/>
      <w:divBdr>
        <w:top w:val="none" w:sz="0" w:space="0" w:color="auto"/>
        <w:left w:val="none" w:sz="0" w:space="0" w:color="auto"/>
        <w:bottom w:val="none" w:sz="0" w:space="0" w:color="auto"/>
        <w:right w:val="none" w:sz="0" w:space="0" w:color="auto"/>
      </w:divBdr>
    </w:div>
    <w:div w:id="767771014">
      <w:bodyDiv w:val="1"/>
      <w:marLeft w:val="0"/>
      <w:marRight w:val="0"/>
      <w:marTop w:val="0"/>
      <w:marBottom w:val="0"/>
      <w:divBdr>
        <w:top w:val="none" w:sz="0" w:space="0" w:color="auto"/>
        <w:left w:val="none" w:sz="0" w:space="0" w:color="auto"/>
        <w:bottom w:val="none" w:sz="0" w:space="0" w:color="auto"/>
        <w:right w:val="none" w:sz="0" w:space="0" w:color="auto"/>
      </w:divBdr>
    </w:div>
    <w:div w:id="769203122">
      <w:bodyDiv w:val="1"/>
      <w:marLeft w:val="0"/>
      <w:marRight w:val="0"/>
      <w:marTop w:val="0"/>
      <w:marBottom w:val="0"/>
      <w:divBdr>
        <w:top w:val="none" w:sz="0" w:space="0" w:color="auto"/>
        <w:left w:val="none" w:sz="0" w:space="0" w:color="auto"/>
        <w:bottom w:val="none" w:sz="0" w:space="0" w:color="auto"/>
        <w:right w:val="none" w:sz="0" w:space="0" w:color="auto"/>
      </w:divBdr>
    </w:div>
    <w:div w:id="769545245">
      <w:bodyDiv w:val="1"/>
      <w:marLeft w:val="0"/>
      <w:marRight w:val="0"/>
      <w:marTop w:val="0"/>
      <w:marBottom w:val="0"/>
      <w:divBdr>
        <w:top w:val="none" w:sz="0" w:space="0" w:color="auto"/>
        <w:left w:val="none" w:sz="0" w:space="0" w:color="auto"/>
        <w:bottom w:val="none" w:sz="0" w:space="0" w:color="auto"/>
        <w:right w:val="none" w:sz="0" w:space="0" w:color="auto"/>
      </w:divBdr>
    </w:div>
    <w:div w:id="771321594">
      <w:bodyDiv w:val="1"/>
      <w:marLeft w:val="0"/>
      <w:marRight w:val="0"/>
      <w:marTop w:val="0"/>
      <w:marBottom w:val="0"/>
      <w:divBdr>
        <w:top w:val="none" w:sz="0" w:space="0" w:color="auto"/>
        <w:left w:val="none" w:sz="0" w:space="0" w:color="auto"/>
        <w:bottom w:val="none" w:sz="0" w:space="0" w:color="auto"/>
        <w:right w:val="none" w:sz="0" w:space="0" w:color="auto"/>
      </w:divBdr>
    </w:div>
    <w:div w:id="772283150">
      <w:bodyDiv w:val="1"/>
      <w:marLeft w:val="0"/>
      <w:marRight w:val="0"/>
      <w:marTop w:val="0"/>
      <w:marBottom w:val="0"/>
      <w:divBdr>
        <w:top w:val="none" w:sz="0" w:space="0" w:color="auto"/>
        <w:left w:val="none" w:sz="0" w:space="0" w:color="auto"/>
        <w:bottom w:val="none" w:sz="0" w:space="0" w:color="auto"/>
        <w:right w:val="none" w:sz="0" w:space="0" w:color="auto"/>
      </w:divBdr>
    </w:div>
    <w:div w:id="772284061">
      <w:bodyDiv w:val="1"/>
      <w:marLeft w:val="0"/>
      <w:marRight w:val="0"/>
      <w:marTop w:val="0"/>
      <w:marBottom w:val="0"/>
      <w:divBdr>
        <w:top w:val="none" w:sz="0" w:space="0" w:color="auto"/>
        <w:left w:val="none" w:sz="0" w:space="0" w:color="auto"/>
        <w:bottom w:val="none" w:sz="0" w:space="0" w:color="auto"/>
        <w:right w:val="none" w:sz="0" w:space="0" w:color="auto"/>
      </w:divBdr>
    </w:div>
    <w:div w:id="772365078">
      <w:bodyDiv w:val="1"/>
      <w:marLeft w:val="0"/>
      <w:marRight w:val="0"/>
      <w:marTop w:val="0"/>
      <w:marBottom w:val="0"/>
      <w:divBdr>
        <w:top w:val="none" w:sz="0" w:space="0" w:color="auto"/>
        <w:left w:val="none" w:sz="0" w:space="0" w:color="auto"/>
        <w:bottom w:val="none" w:sz="0" w:space="0" w:color="auto"/>
        <w:right w:val="none" w:sz="0" w:space="0" w:color="auto"/>
      </w:divBdr>
    </w:div>
    <w:div w:id="772435886">
      <w:bodyDiv w:val="1"/>
      <w:marLeft w:val="0"/>
      <w:marRight w:val="0"/>
      <w:marTop w:val="0"/>
      <w:marBottom w:val="0"/>
      <w:divBdr>
        <w:top w:val="none" w:sz="0" w:space="0" w:color="auto"/>
        <w:left w:val="none" w:sz="0" w:space="0" w:color="auto"/>
        <w:bottom w:val="none" w:sz="0" w:space="0" w:color="auto"/>
        <w:right w:val="none" w:sz="0" w:space="0" w:color="auto"/>
      </w:divBdr>
    </w:div>
    <w:div w:id="773982481">
      <w:bodyDiv w:val="1"/>
      <w:marLeft w:val="0"/>
      <w:marRight w:val="0"/>
      <w:marTop w:val="0"/>
      <w:marBottom w:val="0"/>
      <w:divBdr>
        <w:top w:val="none" w:sz="0" w:space="0" w:color="auto"/>
        <w:left w:val="none" w:sz="0" w:space="0" w:color="auto"/>
        <w:bottom w:val="none" w:sz="0" w:space="0" w:color="auto"/>
        <w:right w:val="none" w:sz="0" w:space="0" w:color="auto"/>
      </w:divBdr>
    </w:div>
    <w:div w:id="774641762">
      <w:bodyDiv w:val="1"/>
      <w:marLeft w:val="0"/>
      <w:marRight w:val="0"/>
      <w:marTop w:val="0"/>
      <w:marBottom w:val="0"/>
      <w:divBdr>
        <w:top w:val="none" w:sz="0" w:space="0" w:color="auto"/>
        <w:left w:val="none" w:sz="0" w:space="0" w:color="auto"/>
        <w:bottom w:val="none" w:sz="0" w:space="0" w:color="auto"/>
        <w:right w:val="none" w:sz="0" w:space="0" w:color="auto"/>
      </w:divBdr>
    </w:div>
    <w:div w:id="774641802">
      <w:bodyDiv w:val="1"/>
      <w:marLeft w:val="0"/>
      <w:marRight w:val="0"/>
      <w:marTop w:val="0"/>
      <w:marBottom w:val="0"/>
      <w:divBdr>
        <w:top w:val="none" w:sz="0" w:space="0" w:color="auto"/>
        <w:left w:val="none" w:sz="0" w:space="0" w:color="auto"/>
        <w:bottom w:val="none" w:sz="0" w:space="0" w:color="auto"/>
        <w:right w:val="none" w:sz="0" w:space="0" w:color="auto"/>
      </w:divBdr>
    </w:div>
    <w:div w:id="775443076">
      <w:bodyDiv w:val="1"/>
      <w:marLeft w:val="0"/>
      <w:marRight w:val="0"/>
      <w:marTop w:val="0"/>
      <w:marBottom w:val="0"/>
      <w:divBdr>
        <w:top w:val="none" w:sz="0" w:space="0" w:color="auto"/>
        <w:left w:val="none" w:sz="0" w:space="0" w:color="auto"/>
        <w:bottom w:val="none" w:sz="0" w:space="0" w:color="auto"/>
        <w:right w:val="none" w:sz="0" w:space="0" w:color="auto"/>
      </w:divBdr>
    </w:div>
    <w:div w:id="777483487">
      <w:bodyDiv w:val="1"/>
      <w:marLeft w:val="0"/>
      <w:marRight w:val="0"/>
      <w:marTop w:val="0"/>
      <w:marBottom w:val="0"/>
      <w:divBdr>
        <w:top w:val="none" w:sz="0" w:space="0" w:color="auto"/>
        <w:left w:val="none" w:sz="0" w:space="0" w:color="auto"/>
        <w:bottom w:val="none" w:sz="0" w:space="0" w:color="auto"/>
        <w:right w:val="none" w:sz="0" w:space="0" w:color="auto"/>
      </w:divBdr>
    </w:div>
    <w:div w:id="778136814">
      <w:bodyDiv w:val="1"/>
      <w:marLeft w:val="0"/>
      <w:marRight w:val="0"/>
      <w:marTop w:val="0"/>
      <w:marBottom w:val="0"/>
      <w:divBdr>
        <w:top w:val="none" w:sz="0" w:space="0" w:color="auto"/>
        <w:left w:val="none" w:sz="0" w:space="0" w:color="auto"/>
        <w:bottom w:val="none" w:sz="0" w:space="0" w:color="auto"/>
        <w:right w:val="none" w:sz="0" w:space="0" w:color="auto"/>
      </w:divBdr>
    </w:div>
    <w:div w:id="778910126">
      <w:bodyDiv w:val="1"/>
      <w:marLeft w:val="0"/>
      <w:marRight w:val="0"/>
      <w:marTop w:val="0"/>
      <w:marBottom w:val="0"/>
      <w:divBdr>
        <w:top w:val="none" w:sz="0" w:space="0" w:color="auto"/>
        <w:left w:val="none" w:sz="0" w:space="0" w:color="auto"/>
        <w:bottom w:val="none" w:sz="0" w:space="0" w:color="auto"/>
        <w:right w:val="none" w:sz="0" w:space="0" w:color="auto"/>
      </w:divBdr>
    </w:div>
    <w:div w:id="778911993">
      <w:bodyDiv w:val="1"/>
      <w:marLeft w:val="0"/>
      <w:marRight w:val="0"/>
      <w:marTop w:val="0"/>
      <w:marBottom w:val="0"/>
      <w:divBdr>
        <w:top w:val="none" w:sz="0" w:space="0" w:color="auto"/>
        <w:left w:val="none" w:sz="0" w:space="0" w:color="auto"/>
        <w:bottom w:val="none" w:sz="0" w:space="0" w:color="auto"/>
        <w:right w:val="none" w:sz="0" w:space="0" w:color="auto"/>
      </w:divBdr>
    </w:div>
    <w:div w:id="779833018">
      <w:bodyDiv w:val="1"/>
      <w:marLeft w:val="0"/>
      <w:marRight w:val="0"/>
      <w:marTop w:val="0"/>
      <w:marBottom w:val="0"/>
      <w:divBdr>
        <w:top w:val="none" w:sz="0" w:space="0" w:color="auto"/>
        <w:left w:val="none" w:sz="0" w:space="0" w:color="auto"/>
        <w:bottom w:val="none" w:sz="0" w:space="0" w:color="auto"/>
        <w:right w:val="none" w:sz="0" w:space="0" w:color="auto"/>
      </w:divBdr>
    </w:div>
    <w:div w:id="781611289">
      <w:bodyDiv w:val="1"/>
      <w:marLeft w:val="0"/>
      <w:marRight w:val="0"/>
      <w:marTop w:val="0"/>
      <w:marBottom w:val="0"/>
      <w:divBdr>
        <w:top w:val="none" w:sz="0" w:space="0" w:color="auto"/>
        <w:left w:val="none" w:sz="0" w:space="0" w:color="auto"/>
        <w:bottom w:val="none" w:sz="0" w:space="0" w:color="auto"/>
        <w:right w:val="none" w:sz="0" w:space="0" w:color="auto"/>
      </w:divBdr>
    </w:div>
    <w:div w:id="781613393">
      <w:bodyDiv w:val="1"/>
      <w:marLeft w:val="0"/>
      <w:marRight w:val="0"/>
      <w:marTop w:val="0"/>
      <w:marBottom w:val="0"/>
      <w:divBdr>
        <w:top w:val="none" w:sz="0" w:space="0" w:color="auto"/>
        <w:left w:val="none" w:sz="0" w:space="0" w:color="auto"/>
        <w:bottom w:val="none" w:sz="0" w:space="0" w:color="auto"/>
        <w:right w:val="none" w:sz="0" w:space="0" w:color="auto"/>
      </w:divBdr>
    </w:div>
    <w:div w:id="786654210">
      <w:bodyDiv w:val="1"/>
      <w:marLeft w:val="0"/>
      <w:marRight w:val="0"/>
      <w:marTop w:val="0"/>
      <w:marBottom w:val="0"/>
      <w:divBdr>
        <w:top w:val="none" w:sz="0" w:space="0" w:color="auto"/>
        <w:left w:val="none" w:sz="0" w:space="0" w:color="auto"/>
        <w:bottom w:val="none" w:sz="0" w:space="0" w:color="auto"/>
        <w:right w:val="none" w:sz="0" w:space="0" w:color="auto"/>
      </w:divBdr>
    </w:div>
    <w:div w:id="786775035">
      <w:bodyDiv w:val="1"/>
      <w:marLeft w:val="0"/>
      <w:marRight w:val="0"/>
      <w:marTop w:val="0"/>
      <w:marBottom w:val="0"/>
      <w:divBdr>
        <w:top w:val="none" w:sz="0" w:space="0" w:color="auto"/>
        <w:left w:val="none" w:sz="0" w:space="0" w:color="auto"/>
        <w:bottom w:val="none" w:sz="0" w:space="0" w:color="auto"/>
        <w:right w:val="none" w:sz="0" w:space="0" w:color="auto"/>
      </w:divBdr>
    </w:div>
    <w:div w:id="789327388">
      <w:bodyDiv w:val="1"/>
      <w:marLeft w:val="0"/>
      <w:marRight w:val="0"/>
      <w:marTop w:val="0"/>
      <w:marBottom w:val="0"/>
      <w:divBdr>
        <w:top w:val="none" w:sz="0" w:space="0" w:color="auto"/>
        <w:left w:val="none" w:sz="0" w:space="0" w:color="auto"/>
        <w:bottom w:val="none" w:sz="0" w:space="0" w:color="auto"/>
        <w:right w:val="none" w:sz="0" w:space="0" w:color="auto"/>
      </w:divBdr>
    </w:div>
    <w:div w:id="791098338">
      <w:bodyDiv w:val="1"/>
      <w:marLeft w:val="0"/>
      <w:marRight w:val="0"/>
      <w:marTop w:val="0"/>
      <w:marBottom w:val="0"/>
      <w:divBdr>
        <w:top w:val="none" w:sz="0" w:space="0" w:color="auto"/>
        <w:left w:val="none" w:sz="0" w:space="0" w:color="auto"/>
        <w:bottom w:val="none" w:sz="0" w:space="0" w:color="auto"/>
        <w:right w:val="none" w:sz="0" w:space="0" w:color="auto"/>
      </w:divBdr>
    </w:div>
    <w:div w:id="791676177">
      <w:bodyDiv w:val="1"/>
      <w:marLeft w:val="0"/>
      <w:marRight w:val="0"/>
      <w:marTop w:val="0"/>
      <w:marBottom w:val="0"/>
      <w:divBdr>
        <w:top w:val="none" w:sz="0" w:space="0" w:color="auto"/>
        <w:left w:val="none" w:sz="0" w:space="0" w:color="auto"/>
        <w:bottom w:val="none" w:sz="0" w:space="0" w:color="auto"/>
        <w:right w:val="none" w:sz="0" w:space="0" w:color="auto"/>
      </w:divBdr>
    </w:div>
    <w:div w:id="792361247">
      <w:bodyDiv w:val="1"/>
      <w:marLeft w:val="0"/>
      <w:marRight w:val="0"/>
      <w:marTop w:val="0"/>
      <w:marBottom w:val="0"/>
      <w:divBdr>
        <w:top w:val="none" w:sz="0" w:space="0" w:color="auto"/>
        <w:left w:val="none" w:sz="0" w:space="0" w:color="auto"/>
        <w:bottom w:val="none" w:sz="0" w:space="0" w:color="auto"/>
        <w:right w:val="none" w:sz="0" w:space="0" w:color="auto"/>
      </w:divBdr>
    </w:div>
    <w:div w:id="793986661">
      <w:bodyDiv w:val="1"/>
      <w:marLeft w:val="0"/>
      <w:marRight w:val="0"/>
      <w:marTop w:val="0"/>
      <w:marBottom w:val="0"/>
      <w:divBdr>
        <w:top w:val="none" w:sz="0" w:space="0" w:color="auto"/>
        <w:left w:val="none" w:sz="0" w:space="0" w:color="auto"/>
        <w:bottom w:val="none" w:sz="0" w:space="0" w:color="auto"/>
        <w:right w:val="none" w:sz="0" w:space="0" w:color="auto"/>
      </w:divBdr>
    </w:div>
    <w:div w:id="797451907">
      <w:bodyDiv w:val="1"/>
      <w:marLeft w:val="0"/>
      <w:marRight w:val="0"/>
      <w:marTop w:val="0"/>
      <w:marBottom w:val="0"/>
      <w:divBdr>
        <w:top w:val="none" w:sz="0" w:space="0" w:color="auto"/>
        <w:left w:val="none" w:sz="0" w:space="0" w:color="auto"/>
        <w:bottom w:val="none" w:sz="0" w:space="0" w:color="auto"/>
        <w:right w:val="none" w:sz="0" w:space="0" w:color="auto"/>
      </w:divBdr>
    </w:div>
    <w:div w:id="802969556">
      <w:bodyDiv w:val="1"/>
      <w:marLeft w:val="0"/>
      <w:marRight w:val="0"/>
      <w:marTop w:val="0"/>
      <w:marBottom w:val="0"/>
      <w:divBdr>
        <w:top w:val="none" w:sz="0" w:space="0" w:color="auto"/>
        <w:left w:val="none" w:sz="0" w:space="0" w:color="auto"/>
        <w:bottom w:val="none" w:sz="0" w:space="0" w:color="auto"/>
        <w:right w:val="none" w:sz="0" w:space="0" w:color="auto"/>
      </w:divBdr>
    </w:div>
    <w:div w:id="803699149">
      <w:bodyDiv w:val="1"/>
      <w:marLeft w:val="0"/>
      <w:marRight w:val="0"/>
      <w:marTop w:val="0"/>
      <w:marBottom w:val="0"/>
      <w:divBdr>
        <w:top w:val="none" w:sz="0" w:space="0" w:color="auto"/>
        <w:left w:val="none" w:sz="0" w:space="0" w:color="auto"/>
        <w:bottom w:val="none" w:sz="0" w:space="0" w:color="auto"/>
        <w:right w:val="none" w:sz="0" w:space="0" w:color="auto"/>
      </w:divBdr>
    </w:div>
    <w:div w:id="804197496">
      <w:bodyDiv w:val="1"/>
      <w:marLeft w:val="0"/>
      <w:marRight w:val="0"/>
      <w:marTop w:val="0"/>
      <w:marBottom w:val="0"/>
      <w:divBdr>
        <w:top w:val="none" w:sz="0" w:space="0" w:color="auto"/>
        <w:left w:val="none" w:sz="0" w:space="0" w:color="auto"/>
        <w:bottom w:val="none" w:sz="0" w:space="0" w:color="auto"/>
        <w:right w:val="none" w:sz="0" w:space="0" w:color="auto"/>
      </w:divBdr>
    </w:div>
    <w:div w:id="804197595">
      <w:bodyDiv w:val="1"/>
      <w:marLeft w:val="0"/>
      <w:marRight w:val="0"/>
      <w:marTop w:val="0"/>
      <w:marBottom w:val="0"/>
      <w:divBdr>
        <w:top w:val="none" w:sz="0" w:space="0" w:color="auto"/>
        <w:left w:val="none" w:sz="0" w:space="0" w:color="auto"/>
        <w:bottom w:val="none" w:sz="0" w:space="0" w:color="auto"/>
        <w:right w:val="none" w:sz="0" w:space="0" w:color="auto"/>
      </w:divBdr>
    </w:div>
    <w:div w:id="805002085">
      <w:bodyDiv w:val="1"/>
      <w:marLeft w:val="0"/>
      <w:marRight w:val="0"/>
      <w:marTop w:val="0"/>
      <w:marBottom w:val="0"/>
      <w:divBdr>
        <w:top w:val="none" w:sz="0" w:space="0" w:color="auto"/>
        <w:left w:val="none" w:sz="0" w:space="0" w:color="auto"/>
        <w:bottom w:val="none" w:sz="0" w:space="0" w:color="auto"/>
        <w:right w:val="none" w:sz="0" w:space="0" w:color="auto"/>
      </w:divBdr>
    </w:div>
    <w:div w:id="805005617">
      <w:bodyDiv w:val="1"/>
      <w:marLeft w:val="0"/>
      <w:marRight w:val="0"/>
      <w:marTop w:val="0"/>
      <w:marBottom w:val="0"/>
      <w:divBdr>
        <w:top w:val="none" w:sz="0" w:space="0" w:color="auto"/>
        <w:left w:val="none" w:sz="0" w:space="0" w:color="auto"/>
        <w:bottom w:val="none" w:sz="0" w:space="0" w:color="auto"/>
        <w:right w:val="none" w:sz="0" w:space="0" w:color="auto"/>
      </w:divBdr>
    </w:div>
    <w:div w:id="805125542">
      <w:bodyDiv w:val="1"/>
      <w:marLeft w:val="0"/>
      <w:marRight w:val="0"/>
      <w:marTop w:val="0"/>
      <w:marBottom w:val="0"/>
      <w:divBdr>
        <w:top w:val="none" w:sz="0" w:space="0" w:color="auto"/>
        <w:left w:val="none" w:sz="0" w:space="0" w:color="auto"/>
        <w:bottom w:val="none" w:sz="0" w:space="0" w:color="auto"/>
        <w:right w:val="none" w:sz="0" w:space="0" w:color="auto"/>
      </w:divBdr>
    </w:div>
    <w:div w:id="810292890">
      <w:bodyDiv w:val="1"/>
      <w:marLeft w:val="0"/>
      <w:marRight w:val="0"/>
      <w:marTop w:val="0"/>
      <w:marBottom w:val="0"/>
      <w:divBdr>
        <w:top w:val="none" w:sz="0" w:space="0" w:color="auto"/>
        <w:left w:val="none" w:sz="0" w:space="0" w:color="auto"/>
        <w:bottom w:val="none" w:sz="0" w:space="0" w:color="auto"/>
        <w:right w:val="none" w:sz="0" w:space="0" w:color="auto"/>
      </w:divBdr>
    </w:div>
    <w:div w:id="810633990">
      <w:bodyDiv w:val="1"/>
      <w:marLeft w:val="0"/>
      <w:marRight w:val="0"/>
      <w:marTop w:val="0"/>
      <w:marBottom w:val="0"/>
      <w:divBdr>
        <w:top w:val="none" w:sz="0" w:space="0" w:color="auto"/>
        <w:left w:val="none" w:sz="0" w:space="0" w:color="auto"/>
        <w:bottom w:val="none" w:sz="0" w:space="0" w:color="auto"/>
        <w:right w:val="none" w:sz="0" w:space="0" w:color="auto"/>
      </w:divBdr>
    </w:div>
    <w:div w:id="812718277">
      <w:bodyDiv w:val="1"/>
      <w:marLeft w:val="0"/>
      <w:marRight w:val="0"/>
      <w:marTop w:val="0"/>
      <w:marBottom w:val="0"/>
      <w:divBdr>
        <w:top w:val="none" w:sz="0" w:space="0" w:color="auto"/>
        <w:left w:val="none" w:sz="0" w:space="0" w:color="auto"/>
        <w:bottom w:val="none" w:sz="0" w:space="0" w:color="auto"/>
        <w:right w:val="none" w:sz="0" w:space="0" w:color="auto"/>
      </w:divBdr>
    </w:div>
    <w:div w:id="814301150">
      <w:bodyDiv w:val="1"/>
      <w:marLeft w:val="0"/>
      <w:marRight w:val="0"/>
      <w:marTop w:val="0"/>
      <w:marBottom w:val="0"/>
      <w:divBdr>
        <w:top w:val="none" w:sz="0" w:space="0" w:color="auto"/>
        <w:left w:val="none" w:sz="0" w:space="0" w:color="auto"/>
        <w:bottom w:val="none" w:sz="0" w:space="0" w:color="auto"/>
        <w:right w:val="none" w:sz="0" w:space="0" w:color="auto"/>
      </w:divBdr>
    </w:div>
    <w:div w:id="814956309">
      <w:bodyDiv w:val="1"/>
      <w:marLeft w:val="0"/>
      <w:marRight w:val="0"/>
      <w:marTop w:val="0"/>
      <w:marBottom w:val="0"/>
      <w:divBdr>
        <w:top w:val="none" w:sz="0" w:space="0" w:color="auto"/>
        <w:left w:val="none" w:sz="0" w:space="0" w:color="auto"/>
        <w:bottom w:val="none" w:sz="0" w:space="0" w:color="auto"/>
        <w:right w:val="none" w:sz="0" w:space="0" w:color="auto"/>
      </w:divBdr>
    </w:div>
    <w:div w:id="815226580">
      <w:bodyDiv w:val="1"/>
      <w:marLeft w:val="0"/>
      <w:marRight w:val="0"/>
      <w:marTop w:val="0"/>
      <w:marBottom w:val="0"/>
      <w:divBdr>
        <w:top w:val="none" w:sz="0" w:space="0" w:color="auto"/>
        <w:left w:val="none" w:sz="0" w:space="0" w:color="auto"/>
        <w:bottom w:val="none" w:sz="0" w:space="0" w:color="auto"/>
        <w:right w:val="none" w:sz="0" w:space="0" w:color="auto"/>
      </w:divBdr>
    </w:div>
    <w:div w:id="817959689">
      <w:bodyDiv w:val="1"/>
      <w:marLeft w:val="0"/>
      <w:marRight w:val="0"/>
      <w:marTop w:val="0"/>
      <w:marBottom w:val="0"/>
      <w:divBdr>
        <w:top w:val="none" w:sz="0" w:space="0" w:color="auto"/>
        <w:left w:val="none" w:sz="0" w:space="0" w:color="auto"/>
        <w:bottom w:val="none" w:sz="0" w:space="0" w:color="auto"/>
        <w:right w:val="none" w:sz="0" w:space="0" w:color="auto"/>
      </w:divBdr>
    </w:div>
    <w:div w:id="823666258">
      <w:bodyDiv w:val="1"/>
      <w:marLeft w:val="0"/>
      <w:marRight w:val="0"/>
      <w:marTop w:val="0"/>
      <w:marBottom w:val="0"/>
      <w:divBdr>
        <w:top w:val="none" w:sz="0" w:space="0" w:color="auto"/>
        <w:left w:val="none" w:sz="0" w:space="0" w:color="auto"/>
        <w:bottom w:val="none" w:sz="0" w:space="0" w:color="auto"/>
        <w:right w:val="none" w:sz="0" w:space="0" w:color="auto"/>
      </w:divBdr>
    </w:div>
    <w:div w:id="824322915">
      <w:bodyDiv w:val="1"/>
      <w:marLeft w:val="0"/>
      <w:marRight w:val="0"/>
      <w:marTop w:val="0"/>
      <w:marBottom w:val="0"/>
      <w:divBdr>
        <w:top w:val="none" w:sz="0" w:space="0" w:color="auto"/>
        <w:left w:val="none" w:sz="0" w:space="0" w:color="auto"/>
        <w:bottom w:val="none" w:sz="0" w:space="0" w:color="auto"/>
        <w:right w:val="none" w:sz="0" w:space="0" w:color="auto"/>
      </w:divBdr>
    </w:div>
    <w:div w:id="827091685">
      <w:bodyDiv w:val="1"/>
      <w:marLeft w:val="0"/>
      <w:marRight w:val="0"/>
      <w:marTop w:val="0"/>
      <w:marBottom w:val="0"/>
      <w:divBdr>
        <w:top w:val="none" w:sz="0" w:space="0" w:color="auto"/>
        <w:left w:val="none" w:sz="0" w:space="0" w:color="auto"/>
        <w:bottom w:val="none" w:sz="0" w:space="0" w:color="auto"/>
        <w:right w:val="none" w:sz="0" w:space="0" w:color="auto"/>
      </w:divBdr>
    </w:div>
    <w:div w:id="829517447">
      <w:bodyDiv w:val="1"/>
      <w:marLeft w:val="0"/>
      <w:marRight w:val="0"/>
      <w:marTop w:val="0"/>
      <w:marBottom w:val="0"/>
      <w:divBdr>
        <w:top w:val="none" w:sz="0" w:space="0" w:color="auto"/>
        <w:left w:val="none" w:sz="0" w:space="0" w:color="auto"/>
        <w:bottom w:val="none" w:sz="0" w:space="0" w:color="auto"/>
        <w:right w:val="none" w:sz="0" w:space="0" w:color="auto"/>
      </w:divBdr>
    </w:div>
    <w:div w:id="833835491">
      <w:bodyDiv w:val="1"/>
      <w:marLeft w:val="0"/>
      <w:marRight w:val="0"/>
      <w:marTop w:val="0"/>
      <w:marBottom w:val="0"/>
      <w:divBdr>
        <w:top w:val="none" w:sz="0" w:space="0" w:color="auto"/>
        <w:left w:val="none" w:sz="0" w:space="0" w:color="auto"/>
        <w:bottom w:val="none" w:sz="0" w:space="0" w:color="auto"/>
        <w:right w:val="none" w:sz="0" w:space="0" w:color="auto"/>
      </w:divBdr>
    </w:div>
    <w:div w:id="834686531">
      <w:bodyDiv w:val="1"/>
      <w:marLeft w:val="0"/>
      <w:marRight w:val="0"/>
      <w:marTop w:val="0"/>
      <w:marBottom w:val="0"/>
      <w:divBdr>
        <w:top w:val="none" w:sz="0" w:space="0" w:color="auto"/>
        <w:left w:val="none" w:sz="0" w:space="0" w:color="auto"/>
        <w:bottom w:val="none" w:sz="0" w:space="0" w:color="auto"/>
        <w:right w:val="none" w:sz="0" w:space="0" w:color="auto"/>
      </w:divBdr>
    </w:div>
    <w:div w:id="834764520">
      <w:bodyDiv w:val="1"/>
      <w:marLeft w:val="0"/>
      <w:marRight w:val="0"/>
      <w:marTop w:val="0"/>
      <w:marBottom w:val="0"/>
      <w:divBdr>
        <w:top w:val="none" w:sz="0" w:space="0" w:color="auto"/>
        <w:left w:val="none" w:sz="0" w:space="0" w:color="auto"/>
        <w:bottom w:val="none" w:sz="0" w:space="0" w:color="auto"/>
        <w:right w:val="none" w:sz="0" w:space="0" w:color="auto"/>
      </w:divBdr>
    </w:div>
    <w:div w:id="835337927">
      <w:bodyDiv w:val="1"/>
      <w:marLeft w:val="0"/>
      <w:marRight w:val="0"/>
      <w:marTop w:val="0"/>
      <w:marBottom w:val="0"/>
      <w:divBdr>
        <w:top w:val="none" w:sz="0" w:space="0" w:color="auto"/>
        <w:left w:val="none" w:sz="0" w:space="0" w:color="auto"/>
        <w:bottom w:val="none" w:sz="0" w:space="0" w:color="auto"/>
        <w:right w:val="none" w:sz="0" w:space="0" w:color="auto"/>
      </w:divBdr>
    </w:div>
    <w:div w:id="836309998">
      <w:bodyDiv w:val="1"/>
      <w:marLeft w:val="0"/>
      <w:marRight w:val="0"/>
      <w:marTop w:val="0"/>
      <w:marBottom w:val="0"/>
      <w:divBdr>
        <w:top w:val="none" w:sz="0" w:space="0" w:color="auto"/>
        <w:left w:val="none" w:sz="0" w:space="0" w:color="auto"/>
        <w:bottom w:val="none" w:sz="0" w:space="0" w:color="auto"/>
        <w:right w:val="none" w:sz="0" w:space="0" w:color="auto"/>
      </w:divBdr>
    </w:div>
    <w:div w:id="837236788">
      <w:bodyDiv w:val="1"/>
      <w:marLeft w:val="0"/>
      <w:marRight w:val="0"/>
      <w:marTop w:val="0"/>
      <w:marBottom w:val="0"/>
      <w:divBdr>
        <w:top w:val="none" w:sz="0" w:space="0" w:color="auto"/>
        <w:left w:val="none" w:sz="0" w:space="0" w:color="auto"/>
        <w:bottom w:val="none" w:sz="0" w:space="0" w:color="auto"/>
        <w:right w:val="none" w:sz="0" w:space="0" w:color="auto"/>
      </w:divBdr>
    </w:div>
    <w:div w:id="838809469">
      <w:bodyDiv w:val="1"/>
      <w:marLeft w:val="0"/>
      <w:marRight w:val="0"/>
      <w:marTop w:val="0"/>
      <w:marBottom w:val="0"/>
      <w:divBdr>
        <w:top w:val="none" w:sz="0" w:space="0" w:color="auto"/>
        <w:left w:val="none" w:sz="0" w:space="0" w:color="auto"/>
        <w:bottom w:val="none" w:sz="0" w:space="0" w:color="auto"/>
        <w:right w:val="none" w:sz="0" w:space="0" w:color="auto"/>
      </w:divBdr>
    </w:div>
    <w:div w:id="840394731">
      <w:bodyDiv w:val="1"/>
      <w:marLeft w:val="0"/>
      <w:marRight w:val="0"/>
      <w:marTop w:val="0"/>
      <w:marBottom w:val="0"/>
      <w:divBdr>
        <w:top w:val="none" w:sz="0" w:space="0" w:color="auto"/>
        <w:left w:val="none" w:sz="0" w:space="0" w:color="auto"/>
        <w:bottom w:val="none" w:sz="0" w:space="0" w:color="auto"/>
        <w:right w:val="none" w:sz="0" w:space="0" w:color="auto"/>
      </w:divBdr>
    </w:div>
    <w:div w:id="842087131">
      <w:bodyDiv w:val="1"/>
      <w:marLeft w:val="0"/>
      <w:marRight w:val="0"/>
      <w:marTop w:val="0"/>
      <w:marBottom w:val="0"/>
      <w:divBdr>
        <w:top w:val="none" w:sz="0" w:space="0" w:color="auto"/>
        <w:left w:val="none" w:sz="0" w:space="0" w:color="auto"/>
        <w:bottom w:val="none" w:sz="0" w:space="0" w:color="auto"/>
        <w:right w:val="none" w:sz="0" w:space="0" w:color="auto"/>
      </w:divBdr>
    </w:div>
    <w:div w:id="847401036">
      <w:bodyDiv w:val="1"/>
      <w:marLeft w:val="0"/>
      <w:marRight w:val="0"/>
      <w:marTop w:val="0"/>
      <w:marBottom w:val="0"/>
      <w:divBdr>
        <w:top w:val="none" w:sz="0" w:space="0" w:color="auto"/>
        <w:left w:val="none" w:sz="0" w:space="0" w:color="auto"/>
        <w:bottom w:val="none" w:sz="0" w:space="0" w:color="auto"/>
        <w:right w:val="none" w:sz="0" w:space="0" w:color="auto"/>
      </w:divBdr>
    </w:div>
    <w:div w:id="847642965">
      <w:bodyDiv w:val="1"/>
      <w:marLeft w:val="0"/>
      <w:marRight w:val="0"/>
      <w:marTop w:val="0"/>
      <w:marBottom w:val="0"/>
      <w:divBdr>
        <w:top w:val="none" w:sz="0" w:space="0" w:color="auto"/>
        <w:left w:val="none" w:sz="0" w:space="0" w:color="auto"/>
        <w:bottom w:val="none" w:sz="0" w:space="0" w:color="auto"/>
        <w:right w:val="none" w:sz="0" w:space="0" w:color="auto"/>
      </w:divBdr>
    </w:div>
    <w:div w:id="851603205">
      <w:bodyDiv w:val="1"/>
      <w:marLeft w:val="0"/>
      <w:marRight w:val="0"/>
      <w:marTop w:val="0"/>
      <w:marBottom w:val="0"/>
      <w:divBdr>
        <w:top w:val="none" w:sz="0" w:space="0" w:color="auto"/>
        <w:left w:val="none" w:sz="0" w:space="0" w:color="auto"/>
        <w:bottom w:val="none" w:sz="0" w:space="0" w:color="auto"/>
        <w:right w:val="none" w:sz="0" w:space="0" w:color="auto"/>
      </w:divBdr>
    </w:div>
    <w:div w:id="853614519">
      <w:bodyDiv w:val="1"/>
      <w:marLeft w:val="0"/>
      <w:marRight w:val="0"/>
      <w:marTop w:val="0"/>
      <w:marBottom w:val="0"/>
      <w:divBdr>
        <w:top w:val="none" w:sz="0" w:space="0" w:color="auto"/>
        <w:left w:val="none" w:sz="0" w:space="0" w:color="auto"/>
        <w:bottom w:val="none" w:sz="0" w:space="0" w:color="auto"/>
        <w:right w:val="none" w:sz="0" w:space="0" w:color="auto"/>
      </w:divBdr>
    </w:div>
    <w:div w:id="856381371">
      <w:bodyDiv w:val="1"/>
      <w:marLeft w:val="0"/>
      <w:marRight w:val="0"/>
      <w:marTop w:val="0"/>
      <w:marBottom w:val="0"/>
      <w:divBdr>
        <w:top w:val="none" w:sz="0" w:space="0" w:color="auto"/>
        <w:left w:val="none" w:sz="0" w:space="0" w:color="auto"/>
        <w:bottom w:val="none" w:sz="0" w:space="0" w:color="auto"/>
        <w:right w:val="none" w:sz="0" w:space="0" w:color="auto"/>
      </w:divBdr>
    </w:div>
    <w:div w:id="857236848">
      <w:bodyDiv w:val="1"/>
      <w:marLeft w:val="0"/>
      <w:marRight w:val="0"/>
      <w:marTop w:val="0"/>
      <w:marBottom w:val="0"/>
      <w:divBdr>
        <w:top w:val="none" w:sz="0" w:space="0" w:color="auto"/>
        <w:left w:val="none" w:sz="0" w:space="0" w:color="auto"/>
        <w:bottom w:val="none" w:sz="0" w:space="0" w:color="auto"/>
        <w:right w:val="none" w:sz="0" w:space="0" w:color="auto"/>
      </w:divBdr>
    </w:div>
    <w:div w:id="857349932">
      <w:bodyDiv w:val="1"/>
      <w:marLeft w:val="0"/>
      <w:marRight w:val="0"/>
      <w:marTop w:val="0"/>
      <w:marBottom w:val="0"/>
      <w:divBdr>
        <w:top w:val="none" w:sz="0" w:space="0" w:color="auto"/>
        <w:left w:val="none" w:sz="0" w:space="0" w:color="auto"/>
        <w:bottom w:val="none" w:sz="0" w:space="0" w:color="auto"/>
        <w:right w:val="none" w:sz="0" w:space="0" w:color="auto"/>
      </w:divBdr>
    </w:div>
    <w:div w:id="858205246">
      <w:bodyDiv w:val="1"/>
      <w:marLeft w:val="0"/>
      <w:marRight w:val="0"/>
      <w:marTop w:val="0"/>
      <w:marBottom w:val="0"/>
      <w:divBdr>
        <w:top w:val="none" w:sz="0" w:space="0" w:color="auto"/>
        <w:left w:val="none" w:sz="0" w:space="0" w:color="auto"/>
        <w:bottom w:val="none" w:sz="0" w:space="0" w:color="auto"/>
        <w:right w:val="none" w:sz="0" w:space="0" w:color="auto"/>
      </w:divBdr>
      <w:divsChild>
        <w:div w:id="1364209425">
          <w:marLeft w:val="0"/>
          <w:marRight w:val="0"/>
          <w:marTop w:val="0"/>
          <w:marBottom w:val="0"/>
          <w:divBdr>
            <w:top w:val="none" w:sz="0" w:space="0" w:color="auto"/>
            <w:left w:val="none" w:sz="0" w:space="0" w:color="auto"/>
            <w:bottom w:val="none" w:sz="0" w:space="0" w:color="auto"/>
            <w:right w:val="none" w:sz="0" w:space="0" w:color="auto"/>
          </w:divBdr>
          <w:divsChild>
            <w:div w:id="602152857">
              <w:marLeft w:val="0"/>
              <w:marRight w:val="0"/>
              <w:marTop w:val="0"/>
              <w:marBottom w:val="0"/>
              <w:divBdr>
                <w:top w:val="none" w:sz="0" w:space="0" w:color="auto"/>
                <w:left w:val="none" w:sz="0" w:space="0" w:color="auto"/>
                <w:bottom w:val="none" w:sz="0" w:space="0" w:color="auto"/>
                <w:right w:val="none" w:sz="0" w:space="0" w:color="auto"/>
              </w:divBdr>
              <w:divsChild>
                <w:div w:id="1985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781582">
      <w:bodyDiv w:val="1"/>
      <w:marLeft w:val="0"/>
      <w:marRight w:val="0"/>
      <w:marTop w:val="0"/>
      <w:marBottom w:val="0"/>
      <w:divBdr>
        <w:top w:val="none" w:sz="0" w:space="0" w:color="auto"/>
        <w:left w:val="none" w:sz="0" w:space="0" w:color="auto"/>
        <w:bottom w:val="none" w:sz="0" w:space="0" w:color="auto"/>
        <w:right w:val="none" w:sz="0" w:space="0" w:color="auto"/>
      </w:divBdr>
    </w:div>
    <w:div w:id="859971139">
      <w:bodyDiv w:val="1"/>
      <w:marLeft w:val="0"/>
      <w:marRight w:val="0"/>
      <w:marTop w:val="0"/>
      <w:marBottom w:val="0"/>
      <w:divBdr>
        <w:top w:val="none" w:sz="0" w:space="0" w:color="auto"/>
        <w:left w:val="none" w:sz="0" w:space="0" w:color="auto"/>
        <w:bottom w:val="none" w:sz="0" w:space="0" w:color="auto"/>
        <w:right w:val="none" w:sz="0" w:space="0" w:color="auto"/>
      </w:divBdr>
    </w:div>
    <w:div w:id="860631636">
      <w:bodyDiv w:val="1"/>
      <w:marLeft w:val="0"/>
      <w:marRight w:val="0"/>
      <w:marTop w:val="0"/>
      <w:marBottom w:val="0"/>
      <w:divBdr>
        <w:top w:val="none" w:sz="0" w:space="0" w:color="auto"/>
        <w:left w:val="none" w:sz="0" w:space="0" w:color="auto"/>
        <w:bottom w:val="none" w:sz="0" w:space="0" w:color="auto"/>
        <w:right w:val="none" w:sz="0" w:space="0" w:color="auto"/>
      </w:divBdr>
    </w:div>
    <w:div w:id="860702324">
      <w:bodyDiv w:val="1"/>
      <w:marLeft w:val="0"/>
      <w:marRight w:val="0"/>
      <w:marTop w:val="0"/>
      <w:marBottom w:val="0"/>
      <w:divBdr>
        <w:top w:val="none" w:sz="0" w:space="0" w:color="auto"/>
        <w:left w:val="none" w:sz="0" w:space="0" w:color="auto"/>
        <w:bottom w:val="none" w:sz="0" w:space="0" w:color="auto"/>
        <w:right w:val="none" w:sz="0" w:space="0" w:color="auto"/>
      </w:divBdr>
    </w:div>
    <w:div w:id="862016398">
      <w:bodyDiv w:val="1"/>
      <w:marLeft w:val="0"/>
      <w:marRight w:val="0"/>
      <w:marTop w:val="0"/>
      <w:marBottom w:val="0"/>
      <w:divBdr>
        <w:top w:val="none" w:sz="0" w:space="0" w:color="auto"/>
        <w:left w:val="none" w:sz="0" w:space="0" w:color="auto"/>
        <w:bottom w:val="none" w:sz="0" w:space="0" w:color="auto"/>
        <w:right w:val="none" w:sz="0" w:space="0" w:color="auto"/>
      </w:divBdr>
    </w:div>
    <w:div w:id="863712298">
      <w:bodyDiv w:val="1"/>
      <w:marLeft w:val="0"/>
      <w:marRight w:val="0"/>
      <w:marTop w:val="0"/>
      <w:marBottom w:val="0"/>
      <w:divBdr>
        <w:top w:val="none" w:sz="0" w:space="0" w:color="auto"/>
        <w:left w:val="none" w:sz="0" w:space="0" w:color="auto"/>
        <w:bottom w:val="none" w:sz="0" w:space="0" w:color="auto"/>
        <w:right w:val="none" w:sz="0" w:space="0" w:color="auto"/>
      </w:divBdr>
    </w:div>
    <w:div w:id="863833814">
      <w:bodyDiv w:val="1"/>
      <w:marLeft w:val="0"/>
      <w:marRight w:val="0"/>
      <w:marTop w:val="0"/>
      <w:marBottom w:val="0"/>
      <w:divBdr>
        <w:top w:val="none" w:sz="0" w:space="0" w:color="auto"/>
        <w:left w:val="none" w:sz="0" w:space="0" w:color="auto"/>
        <w:bottom w:val="none" w:sz="0" w:space="0" w:color="auto"/>
        <w:right w:val="none" w:sz="0" w:space="0" w:color="auto"/>
      </w:divBdr>
    </w:div>
    <w:div w:id="864249463">
      <w:bodyDiv w:val="1"/>
      <w:marLeft w:val="0"/>
      <w:marRight w:val="0"/>
      <w:marTop w:val="0"/>
      <w:marBottom w:val="0"/>
      <w:divBdr>
        <w:top w:val="none" w:sz="0" w:space="0" w:color="auto"/>
        <w:left w:val="none" w:sz="0" w:space="0" w:color="auto"/>
        <w:bottom w:val="none" w:sz="0" w:space="0" w:color="auto"/>
        <w:right w:val="none" w:sz="0" w:space="0" w:color="auto"/>
      </w:divBdr>
    </w:div>
    <w:div w:id="864251481">
      <w:bodyDiv w:val="1"/>
      <w:marLeft w:val="0"/>
      <w:marRight w:val="0"/>
      <w:marTop w:val="0"/>
      <w:marBottom w:val="0"/>
      <w:divBdr>
        <w:top w:val="none" w:sz="0" w:space="0" w:color="auto"/>
        <w:left w:val="none" w:sz="0" w:space="0" w:color="auto"/>
        <w:bottom w:val="none" w:sz="0" w:space="0" w:color="auto"/>
        <w:right w:val="none" w:sz="0" w:space="0" w:color="auto"/>
      </w:divBdr>
    </w:div>
    <w:div w:id="866680448">
      <w:bodyDiv w:val="1"/>
      <w:marLeft w:val="0"/>
      <w:marRight w:val="0"/>
      <w:marTop w:val="0"/>
      <w:marBottom w:val="0"/>
      <w:divBdr>
        <w:top w:val="none" w:sz="0" w:space="0" w:color="auto"/>
        <w:left w:val="none" w:sz="0" w:space="0" w:color="auto"/>
        <w:bottom w:val="none" w:sz="0" w:space="0" w:color="auto"/>
        <w:right w:val="none" w:sz="0" w:space="0" w:color="auto"/>
      </w:divBdr>
    </w:div>
    <w:div w:id="868176554">
      <w:bodyDiv w:val="1"/>
      <w:marLeft w:val="0"/>
      <w:marRight w:val="0"/>
      <w:marTop w:val="0"/>
      <w:marBottom w:val="0"/>
      <w:divBdr>
        <w:top w:val="none" w:sz="0" w:space="0" w:color="auto"/>
        <w:left w:val="none" w:sz="0" w:space="0" w:color="auto"/>
        <w:bottom w:val="none" w:sz="0" w:space="0" w:color="auto"/>
        <w:right w:val="none" w:sz="0" w:space="0" w:color="auto"/>
      </w:divBdr>
    </w:div>
    <w:div w:id="874387461">
      <w:bodyDiv w:val="1"/>
      <w:marLeft w:val="0"/>
      <w:marRight w:val="0"/>
      <w:marTop w:val="0"/>
      <w:marBottom w:val="0"/>
      <w:divBdr>
        <w:top w:val="none" w:sz="0" w:space="0" w:color="auto"/>
        <w:left w:val="none" w:sz="0" w:space="0" w:color="auto"/>
        <w:bottom w:val="none" w:sz="0" w:space="0" w:color="auto"/>
        <w:right w:val="none" w:sz="0" w:space="0" w:color="auto"/>
      </w:divBdr>
    </w:div>
    <w:div w:id="876627769">
      <w:bodyDiv w:val="1"/>
      <w:marLeft w:val="0"/>
      <w:marRight w:val="0"/>
      <w:marTop w:val="0"/>
      <w:marBottom w:val="0"/>
      <w:divBdr>
        <w:top w:val="none" w:sz="0" w:space="0" w:color="auto"/>
        <w:left w:val="none" w:sz="0" w:space="0" w:color="auto"/>
        <w:bottom w:val="none" w:sz="0" w:space="0" w:color="auto"/>
        <w:right w:val="none" w:sz="0" w:space="0" w:color="auto"/>
      </w:divBdr>
    </w:div>
    <w:div w:id="877428559">
      <w:bodyDiv w:val="1"/>
      <w:marLeft w:val="0"/>
      <w:marRight w:val="0"/>
      <w:marTop w:val="0"/>
      <w:marBottom w:val="0"/>
      <w:divBdr>
        <w:top w:val="none" w:sz="0" w:space="0" w:color="auto"/>
        <w:left w:val="none" w:sz="0" w:space="0" w:color="auto"/>
        <w:bottom w:val="none" w:sz="0" w:space="0" w:color="auto"/>
        <w:right w:val="none" w:sz="0" w:space="0" w:color="auto"/>
      </w:divBdr>
    </w:div>
    <w:div w:id="878006503">
      <w:bodyDiv w:val="1"/>
      <w:marLeft w:val="0"/>
      <w:marRight w:val="0"/>
      <w:marTop w:val="0"/>
      <w:marBottom w:val="0"/>
      <w:divBdr>
        <w:top w:val="none" w:sz="0" w:space="0" w:color="auto"/>
        <w:left w:val="none" w:sz="0" w:space="0" w:color="auto"/>
        <w:bottom w:val="none" w:sz="0" w:space="0" w:color="auto"/>
        <w:right w:val="none" w:sz="0" w:space="0" w:color="auto"/>
      </w:divBdr>
    </w:div>
    <w:div w:id="879588775">
      <w:bodyDiv w:val="1"/>
      <w:marLeft w:val="0"/>
      <w:marRight w:val="0"/>
      <w:marTop w:val="0"/>
      <w:marBottom w:val="0"/>
      <w:divBdr>
        <w:top w:val="none" w:sz="0" w:space="0" w:color="auto"/>
        <w:left w:val="none" w:sz="0" w:space="0" w:color="auto"/>
        <w:bottom w:val="none" w:sz="0" w:space="0" w:color="auto"/>
        <w:right w:val="none" w:sz="0" w:space="0" w:color="auto"/>
      </w:divBdr>
    </w:div>
    <w:div w:id="880246033">
      <w:bodyDiv w:val="1"/>
      <w:marLeft w:val="0"/>
      <w:marRight w:val="0"/>
      <w:marTop w:val="0"/>
      <w:marBottom w:val="0"/>
      <w:divBdr>
        <w:top w:val="none" w:sz="0" w:space="0" w:color="auto"/>
        <w:left w:val="none" w:sz="0" w:space="0" w:color="auto"/>
        <w:bottom w:val="none" w:sz="0" w:space="0" w:color="auto"/>
        <w:right w:val="none" w:sz="0" w:space="0" w:color="auto"/>
      </w:divBdr>
    </w:div>
    <w:div w:id="882254269">
      <w:bodyDiv w:val="1"/>
      <w:marLeft w:val="0"/>
      <w:marRight w:val="0"/>
      <w:marTop w:val="0"/>
      <w:marBottom w:val="0"/>
      <w:divBdr>
        <w:top w:val="none" w:sz="0" w:space="0" w:color="auto"/>
        <w:left w:val="none" w:sz="0" w:space="0" w:color="auto"/>
        <w:bottom w:val="none" w:sz="0" w:space="0" w:color="auto"/>
        <w:right w:val="none" w:sz="0" w:space="0" w:color="auto"/>
      </w:divBdr>
    </w:div>
    <w:div w:id="882984826">
      <w:bodyDiv w:val="1"/>
      <w:marLeft w:val="0"/>
      <w:marRight w:val="0"/>
      <w:marTop w:val="0"/>
      <w:marBottom w:val="0"/>
      <w:divBdr>
        <w:top w:val="none" w:sz="0" w:space="0" w:color="auto"/>
        <w:left w:val="none" w:sz="0" w:space="0" w:color="auto"/>
        <w:bottom w:val="none" w:sz="0" w:space="0" w:color="auto"/>
        <w:right w:val="none" w:sz="0" w:space="0" w:color="auto"/>
      </w:divBdr>
    </w:div>
    <w:div w:id="883636651">
      <w:bodyDiv w:val="1"/>
      <w:marLeft w:val="0"/>
      <w:marRight w:val="0"/>
      <w:marTop w:val="0"/>
      <w:marBottom w:val="0"/>
      <w:divBdr>
        <w:top w:val="none" w:sz="0" w:space="0" w:color="auto"/>
        <w:left w:val="none" w:sz="0" w:space="0" w:color="auto"/>
        <w:bottom w:val="none" w:sz="0" w:space="0" w:color="auto"/>
        <w:right w:val="none" w:sz="0" w:space="0" w:color="auto"/>
      </w:divBdr>
    </w:div>
    <w:div w:id="883833112">
      <w:bodyDiv w:val="1"/>
      <w:marLeft w:val="0"/>
      <w:marRight w:val="0"/>
      <w:marTop w:val="0"/>
      <w:marBottom w:val="0"/>
      <w:divBdr>
        <w:top w:val="none" w:sz="0" w:space="0" w:color="auto"/>
        <w:left w:val="none" w:sz="0" w:space="0" w:color="auto"/>
        <w:bottom w:val="none" w:sz="0" w:space="0" w:color="auto"/>
        <w:right w:val="none" w:sz="0" w:space="0" w:color="auto"/>
      </w:divBdr>
    </w:div>
    <w:div w:id="885482061">
      <w:bodyDiv w:val="1"/>
      <w:marLeft w:val="0"/>
      <w:marRight w:val="0"/>
      <w:marTop w:val="0"/>
      <w:marBottom w:val="0"/>
      <w:divBdr>
        <w:top w:val="none" w:sz="0" w:space="0" w:color="auto"/>
        <w:left w:val="none" w:sz="0" w:space="0" w:color="auto"/>
        <w:bottom w:val="none" w:sz="0" w:space="0" w:color="auto"/>
        <w:right w:val="none" w:sz="0" w:space="0" w:color="auto"/>
      </w:divBdr>
    </w:div>
    <w:div w:id="890458956">
      <w:bodyDiv w:val="1"/>
      <w:marLeft w:val="0"/>
      <w:marRight w:val="0"/>
      <w:marTop w:val="0"/>
      <w:marBottom w:val="0"/>
      <w:divBdr>
        <w:top w:val="none" w:sz="0" w:space="0" w:color="auto"/>
        <w:left w:val="none" w:sz="0" w:space="0" w:color="auto"/>
        <w:bottom w:val="none" w:sz="0" w:space="0" w:color="auto"/>
        <w:right w:val="none" w:sz="0" w:space="0" w:color="auto"/>
      </w:divBdr>
    </w:div>
    <w:div w:id="891423381">
      <w:bodyDiv w:val="1"/>
      <w:marLeft w:val="0"/>
      <w:marRight w:val="0"/>
      <w:marTop w:val="0"/>
      <w:marBottom w:val="0"/>
      <w:divBdr>
        <w:top w:val="none" w:sz="0" w:space="0" w:color="auto"/>
        <w:left w:val="none" w:sz="0" w:space="0" w:color="auto"/>
        <w:bottom w:val="none" w:sz="0" w:space="0" w:color="auto"/>
        <w:right w:val="none" w:sz="0" w:space="0" w:color="auto"/>
      </w:divBdr>
    </w:div>
    <w:div w:id="892158430">
      <w:bodyDiv w:val="1"/>
      <w:marLeft w:val="0"/>
      <w:marRight w:val="0"/>
      <w:marTop w:val="0"/>
      <w:marBottom w:val="0"/>
      <w:divBdr>
        <w:top w:val="none" w:sz="0" w:space="0" w:color="auto"/>
        <w:left w:val="none" w:sz="0" w:space="0" w:color="auto"/>
        <w:bottom w:val="none" w:sz="0" w:space="0" w:color="auto"/>
        <w:right w:val="none" w:sz="0" w:space="0" w:color="auto"/>
      </w:divBdr>
    </w:div>
    <w:div w:id="892277128">
      <w:bodyDiv w:val="1"/>
      <w:marLeft w:val="0"/>
      <w:marRight w:val="0"/>
      <w:marTop w:val="0"/>
      <w:marBottom w:val="0"/>
      <w:divBdr>
        <w:top w:val="none" w:sz="0" w:space="0" w:color="auto"/>
        <w:left w:val="none" w:sz="0" w:space="0" w:color="auto"/>
        <w:bottom w:val="none" w:sz="0" w:space="0" w:color="auto"/>
        <w:right w:val="none" w:sz="0" w:space="0" w:color="auto"/>
      </w:divBdr>
    </w:div>
    <w:div w:id="894586125">
      <w:bodyDiv w:val="1"/>
      <w:marLeft w:val="0"/>
      <w:marRight w:val="0"/>
      <w:marTop w:val="0"/>
      <w:marBottom w:val="0"/>
      <w:divBdr>
        <w:top w:val="none" w:sz="0" w:space="0" w:color="auto"/>
        <w:left w:val="none" w:sz="0" w:space="0" w:color="auto"/>
        <w:bottom w:val="none" w:sz="0" w:space="0" w:color="auto"/>
        <w:right w:val="none" w:sz="0" w:space="0" w:color="auto"/>
      </w:divBdr>
    </w:div>
    <w:div w:id="897979827">
      <w:bodyDiv w:val="1"/>
      <w:marLeft w:val="0"/>
      <w:marRight w:val="0"/>
      <w:marTop w:val="0"/>
      <w:marBottom w:val="0"/>
      <w:divBdr>
        <w:top w:val="none" w:sz="0" w:space="0" w:color="auto"/>
        <w:left w:val="none" w:sz="0" w:space="0" w:color="auto"/>
        <w:bottom w:val="none" w:sz="0" w:space="0" w:color="auto"/>
        <w:right w:val="none" w:sz="0" w:space="0" w:color="auto"/>
      </w:divBdr>
    </w:div>
    <w:div w:id="898054727">
      <w:bodyDiv w:val="1"/>
      <w:marLeft w:val="0"/>
      <w:marRight w:val="0"/>
      <w:marTop w:val="0"/>
      <w:marBottom w:val="0"/>
      <w:divBdr>
        <w:top w:val="none" w:sz="0" w:space="0" w:color="auto"/>
        <w:left w:val="none" w:sz="0" w:space="0" w:color="auto"/>
        <w:bottom w:val="none" w:sz="0" w:space="0" w:color="auto"/>
        <w:right w:val="none" w:sz="0" w:space="0" w:color="auto"/>
      </w:divBdr>
    </w:div>
    <w:div w:id="902066151">
      <w:bodyDiv w:val="1"/>
      <w:marLeft w:val="0"/>
      <w:marRight w:val="0"/>
      <w:marTop w:val="0"/>
      <w:marBottom w:val="0"/>
      <w:divBdr>
        <w:top w:val="none" w:sz="0" w:space="0" w:color="auto"/>
        <w:left w:val="none" w:sz="0" w:space="0" w:color="auto"/>
        <w:bottom w:val="none" w:sz="0" w:space="0" w:color="auto"/>
        <w:right w:val="none" w:sz="0" w:space="0" w:color="auto"/>
      </w:divBdr>
    </w:div>
    <w:div w:id="902107815">
      <w:bodyDiv w:val="1"/>
      <w:marLeft w:val="0"/>
      <w:marRight w:val="0"/>
      <w:marTop w:val="0"/>
      <w:marBottom w:val="0"/>
      <w:divBdr>
        <w:top w:val="none" w:sz="0" w:space="0" w:color="auto"/>
        <w:left w:val="none" w:sz="0" w:space="0" w:color="auto"/>
        <w:bottom w:val="none" w:sz="0" w:space="0" w:color="auto"/>
        <w:right w:val="none" w:sz="0" w:space="0" w:color="auto"/>
      </w:divBdr>
    </w:div>
    <w:div w:id="902641081">
      <w:bodyDiv w:val="1"/>
      <w:marLeft w:val="0"/>
      <w:marRight w:val="0"/>
      <w:marTop w:val="0"/>
      <w:marBottom w:val="0"/>
      <w:divBdr>
        <w:top w:val="none" w:sz="0" w:space="0" w:color="auto"/>
        <w:left w:val="none" w:sz="0" w:space="0" w:color="auto"/>
        <w:bottom w:val="none" w:sz="0" w:space="0" w:color="auto"/>
        <w:right w:val="none" w:sz="0" w:space="0" w:color="auto"/>
      </w:divBdr>
    </w:div>
    <w:div w:id="909001603">
      <w:bodyDiv w:val="1"/>
      <w:marLeft w:val="0"/>
      <w:marRight w:val="0"/>
      <w:marTop w:val="0"/>
      <w:marBottom w:val="0"/>
      <w:divBdr>
        <w:top w:val="none" w:sz="0" w:space="0" w:color="auto"/>
        <w:left w:val="none" w:sz="0" w:space="0" w:color="auto"/>
        <w:bottom w:val="none" w:sz="0" w:space="0" w:color="auto"/>
        <w:right w:val="none" w:sz="0" w:space="0" w:color="auto"/>
      </w:divBdr>
    </w:div>
    <w:div w:id="909267564">
      <w:bodyDiv w:val="1"/>
      <w:marLeft w:val="0"/>
      <w:marRight w:val="0"/>
      <w:marTop w:val="0"/>
      <w:marBottom w:val="0"/>
      <w:divBdr>
        <w:top w:val="none" w:sz="0" w:space="0" w:color="auto"/>
        <w:left w:val="none" w:sz="0" w:space="0" w:color="auto"/>
        <w:bottom w:val="none" w:sz="0" w:space="0" w:color="auto"/>
        <w:right w:val="none" w:sz="0" w:space="0" w:color="auto"/>
      </w:divBdr>
    </w:div>
    <w:div w:id="909510140">
      <w:bodyDiv w:val="1"/>
      <w:marLeft w:val="0"/>
      <w:marRight w:val="0"/>
      <w:marTop w:val="0"/>
      <w:marBottom w:val="0"/>
      <w:divBdr>
        <w:top w:val="none" w:sz="0" w:space="0" w:color="auto"/>
        <w:left w:val="none" w:sz="0" w:space="0" w:color="auto"/>
        <w:bottom w:val="none" w:sz="0" w:space="0" w:color="auto"/>
        <w:right w:val="none" w:sz="0" w:space="0" w:color="auto"/>
      </w:divBdr>
    </w:div>
    <w:div w:id="909920246">
      <w:bodyDiv w:val="1"/>
      <w:marLeft w:val="0"/>
      <w:marRight w:val="0"/>
      <w:marTop w:val="0"/>
      <w:marBottom w:val="0"/>
      <w:divBdr>
        <w:top w:val="none" w:sz="0" w:space="0" w:color="auto"/>
        <w:left w:val="none" w:sz="0" w:space="0" w:color="auto"/>
        <w:bottom w:val="none" w:sz="0" w:space="0" w:color="auto"/>
        <w:right w:val="none" w:sz="0" w:space="0" w:color="auto"/>
      </w:divBdr>
    </w:div>
    <w:div w:id="911700100">
      <w:bodyDiv w:val="1"/>
      <w:marLeft w:val="0"/>
      <w:marRight w:val="0"/>
      <w:marTop w:val="0"/>
      <w:marBottom w:val="0"/>
      <w:divBdr>
        <w:top w:val="none" w:sz="0" w:space="0" w:color="auto"/>
        <w:left w:val="none" w:sz="0" w:space="0" w:color="auto"/>
        <w:bottom w:val="none" w:sz="0" w:space="0" w:color="auto"/>
        <w:right w:val="none" w:sz="0" w:space="0" w:color="auto"/>
      </w:divBdr>
    </w:div>
    <w:div w:id="913703141">
      <w:bodyDiv w:val="1"/>
      <w:marLeft w:val="0"/>
      <w:marRight w:val="0"/>
      <w:marTop w:val="0"/>
      <w:marBottom w:val="0"/>
      <w:divBdr>
        <w:top w:val="none" w:sz="0" w:space="0" w:color="auto"/>
        <w:left w:val="none" w:sz="0" w:space="0" w:color="auto"/>
        <w:bottom w:val="none" w:sz="0" w:space="0" w:color="auto"/>
        <w:right w:val="none" w:sz="0" w:space="0" w:color="auto"/>
      </w:divBdr>
    </w:div>
    <w:div w:id="915818811">
      <w:bodyDiv w:val="1"/>
      <w:marLeft w:val="0"/>
      <w:marRight w:val="0"/>
      <w:marTop w:val="0"/>
      <w:marBottom w:val="0"/>
      <w:divBdr>
        <w:top w:val="none" w:sz="0" w:space="0" w:color="auto"/>
        <w:left w:val="none" w:sz="0" w:space="0" w:color="auto"/>
        <w:bottom w:val="none" w:sz="0" w:space="0" w:color="auto"/>
        <w:right w:val="none" w:sz="0" w:space="0" w:color="auto"/>
      </w:divBdr>
    </w:div>
    <w:div w:id="917864315">
      <w:bodyDiv w:val="1"/>
      <w:marLeft w:val="0"/>
      <w:marRight w:val="0"/>
      <w:marTop w:val="0"/>
      <w:marBottom w:val="0"/>
      <w:divBdr>
        <w:top w:val="none" w:sz="0" w:space="0" w:color="auto"/>
        <w:left w:val="none" w:sz="0" w:space="0" w:color="auto"/>
        <w:bottom w:val="none" w:sz="0" w:space="0" w:color="auto"/>
        <w:right w:val="none" w:sz="0" w:space="0" w:color="auto"/>
      </w:divBdr>
    </w:div>
    <w:div w:id="920020072">
      <w:bodyDiv w:val="1"/>
      <w:marLeft w:val="0"/>
      <w:marRight w:val="0"/>
      <w:marTop w:val="0"/>
      <w:marBottom w:val="0"/>
      <w:divBdr>
        <w:top w:val="none" w:sz="0" w:space="0" w:color="auto"/>
        <w:left w:val="none" w:sz="0" w:space="0" w:color="auto"/>
        <w:bottom w:val="none" w:sz="0" w:space="0" w:color="auto"/>
        <w:right w:val="none" w:sz="0" w:space="0" w:color="auto"/>
      </w:divBdr>
    </w:div>
    <w:div w:id="920917862">
      <w:bodyDiv w:val="1"/>
      <w:marLeft w:val="0"/>
      <w:marRight w:val="0"/>
      <w:marTop w:val="0"/>
      <w:marBottom w:val="0"/>
      <w:divBdr>
        <w:top w:val="none" w:sz="0" w:space="0" w:color="auto"/>
        <w:left w:val="none" w:sz="0" w:space="0" w:color="auto"/>
        <w:bottom w:val="none" w:sz="0" w:space="0" w:color="auto"/>
        <w:right w:val="none" w:sz="0" w:space="0" w:color="auto"/>
      </w:divBdr>
    </w:div>
    <w:div w:id="923535797">
      <w:bodyDiv w:val="1"/>
      <w:marLeft w:val="0"/>
      <w:marRight w:val="0"/>
      <w:marTop w:val="0"/>
      <w:marBottom w:val="0"/>
      <w:divBdr>
        <w:top w:val="none" w:sz="0" w:space="0" w:color="auto"/>
        <w:left w:val="none" w:sz="0" w:space="0" w:color="auto"/>
        <w:bottom w:val="none" w:sz="0" w:space="0" w:color="auto"/>
        <w:right w:val="none" w:sz="0" w:space="0" w:color="auto"/>
      </w:divBdr>
    </w:div>
    <w:div w:id="925571277">
      <w:bodyDiv w:val="1"/>
      <w:marLeft w:val="0"/>
      <w:marRight w:val="0"/>
      <w:marTop w:val="0"/>
      <w:marBottom w:val="0"/>
      <w:divBdr>
        <w:top w:val="none" w:sz="0" w:space="0" w:color="auto"/>
        <w:left w:val="none" w:sz="0" w:space="0" w:color="auto"/>
        <w:bottom w:val="none" w:sz="0" w:space="0" w:color="auto"/>
        <w:right w:val="none" w:sz="0" w:space="0" w:color="auto"/>
      </w:divBdr>
    </w:div>
    <w:div w:id="929856024">
      <w:bodyDiv w:val="1"/>
      <w:marLeft w:val="0"/>
      <w:marRight w:val="0"/>
      <w:marTop w:val="0"/>
      <w:marBottom w:val="0"/>
      <w:divBdr>
        <w:top w:val="none" w:sz="0" w:space="0" w:color="auto"/>
        <w:left w:val="none" w:sz="0" w:space="0" w:color="auto"/>
        <w:bottom w:val="none" w:sz="0" w:space="0" w:color="auto"/>
        <w:right w:val="none" w:sz="0" w:space="0" w:color="auto"/>
      </w:divBdr>
    </w:div>
    <w:div w:id="930163942">
      <w:bodyDiv w:val="1"/>
      <w:marLeft w:val="0"/>
      <w:marRight w:val="0"/>
      <w:marTop w:val="0"/>
      <w:marBottom w:val="0"/>
      <w:divBdr>
        <w:top w:val="none" w:sz="0" w:space="0" w:color="auto"/>
        <w:left w:val="none" w:sz="0" w:space="0" w:color="auto"/>
        <w:bottom w:val="none" w:sz="0" w:space="0" w:color="auto"/>
        <w:right w:val="none" w:sz="0" w:space="0" w:color="auto"/>
      </w:divBdr>
    </w:div>
    <w:div w:id="930549676">
      <w:bodyDiv w:val="1"/>
      <w:marLeft w:val="0"/>
      <w:marRight w:val="0"/>
      <w:marTop w:val="0"/>
      <w:marBottom w:val="0"/>
      <w:divBdr>
        <w:top w:val="none" w:sz="0" w:space="0" w:color="auto"/>
        <w:left w:val="none" w:sz="0" w:space="0" w:color="auto"/>
        <w:bottom w:val="none" w:sz="0" w:space="0" w:color="auto"/>
        <w:right w:val="none" w:sz="0" w:space="0" w:color="auto"/>
      </w:divBdr>
    </w:div>
    <w:div w:id="930621763">
      <w:bodyDiv w:val="1"/>
      <w:marLeft w:val="0"/>
      <w:marRight w:val="0"/>
      <w:marTop w:val="0"/>
      <w:marBottom w:val="0"/>
      <w:divBdr>
        <w:top w:val="none" w:sz="0" w:space="0" w:color="auto"/>
        <w:left w:val="none" w:sz="0" w:space="0" w:color="auto"/>
        <w:bottom w:val="none" w:sz="0" w:space="0" w:color="auto"/>
        <w:right w:val="none" w:sz="0" w:space="0" w:color="auto"/>
      </w:divBdr>
    </w:div>
    <w:div w:id="931281300">
      <w:bodyDiv w:val="1"/>
      <w:marLeft w:val="0"/>
      <w:marRight w:val="0"/>
      <w:marTop w:val="0"/>
      <w:marBottom w:val="0"/>
      <w:divBdr>
        <w:top w:val="none" w:sz="0" w:space="0" w:color="auto"/>
        <w:left w:val="none" w:sz="0" w:space="0" w:color="auto"/>
        <w:bottom w:val="none" w:sz="0" w:space="0" w:color="auto"/>
        <w:right w:val="none" w:sz="0" w:space="0" w:color="auto"/>
      </w:divBdr>
    </w:div>
    <w:div w:id="931549274">
      <w:bodyDiv w:val="1"/>
      <w:marLeft w:val="0"/>
      <w:marRight w:val="0"/>
      <w:marTop w:val="0"/>
      <w:marBottom w:val="0"/>
      <w:divBdr>
        <w:top w:val="none" w:sz="0" w:space="0" w:color="auto"/>
        <w:left w:val="none" w:sz="0" w:space="0" w:color="auto"/>
        <w:bottom w:val="none" w:sz="0" w:space="0" w:color="auto"/>
        <w:right w:val="none" w:sz="0" w:space="0" w:color="auto"/>
      </w:divBdr>
    </w:div>
    <w:div w:id="931667874">
      <w:bodyDiv w:val="1"/>
      <w:marLeft w:val="0"/>
      <w:marRight w:val="0"/>
      <w:marTop w:val="0"/>
      <w:marBottom w:val="0"/>
      <w:divBdr>
        <w:top w:val="none" w:sz="0" w:space="0" w:color="auto"/>
        <w:left w:val="none" w:sz="0" w:space="0" w:color="auto"/>
        <w:bottom w:val="none" w:sz="0" w:space="0" w:color="auto"/>
        <w:right w:val="none" w:sz="0" w:space="0" w:color="auto"/>
      </w:divBdr>
    </w:div>
    <w:div w:id="933243448">
      <w:bodyDiv w:val="1"/>
      <w:marLeft w:val="0"/>
      <w:marRight w:val="0"/>
      <w:marTop w:val="0"/>
      <w:marBottom w:val="0"/>
      <w:divBdr>
        <w:top w:val="none" w:sz="0" w:space="0" w:color="auto"/>
        <w:left w:val="none" w:sz="0" w:space="0" w:color="auto"/>
        <w:bottom w:val="none" w:sz="0" w:space="0" w:color="auto"/>
        <w:right w:val="none" w:sz="0" w:space="0" w:color="auto"/>
      </w:divBdr>
    </w:div>
    <w:div w:id="939408202">
      <w:bodyDiv w:val="1"/>
      <w:marLeft w:val="0"/>
      <w:marRight w:val="0"/>
      <w:marTop w:val="0"/>
      <w:marBottom w:val="0"/>
      <w:divBdr>
        <w:top w:val="none" w:sz="0" w:space="0" w:color="auto"/>
        <w:left w:val="none" w:sz="0" w:space="0" w:color="auto"/>
        <w:bottom w:val="none" w:sz="0" w:space="0" w:color="auto"/>
        <w:right w:val="none" w:sz="0" w:space="0" w:color="auto"/>
      </w:divBdr>
    </w:div>
    <w:div w:id="942614643">
      <w:bodyDiv w:val="1"/>
      <w:marLeft w:val="0"/>
      <w:marRight w:val="0"/>
      <w:marTop w:val="0"/>
      <w:marBottom w:val="0"/>
      <w:divBdr>
        <w:top w:val="none" w:sz="0" w:space="0" w:color="auto"/>
        <w:left w:val="none" w:sz="0" w:space="0" w:color="auto"/>
        <w:bottom w:val="none" w:sz="0" w:space="0" w:color="auto"/>
        <w:right w:val="none" w:sz="0" w:space="0" w:color="auto"/>
      </w:divBdr>
    </w:div>
    <w:div w:id="942803441">
      <w:bodyDiv w:val="1"/>
      <w:marLeft w:val="0"/>
      <w:marRight w:val="0"/>
      <w:marTop w:val="0"/>
      <w:marBottom w:val="0"/>
      <w:divBdr>
        <w:top w:val="none" w:sz="0" w:space="0" w:color="auto"/>
        <w:left w:val="none" w:sz="0" w:space="0" w:color="auto"/>
        <w:bottom w:val="none" w:sz="0" w:space="0" w:color="auto"/>
        <w:right w:val="none" w:sz="0" w:space="0" w:color="auto"/>
      </w:divBdr>
    </w:div>
    <w:div w:id="944265762">
      <w:bodyDiv w:val="1"/>
      <w:marLeft w:val="0"/>
      <w:marRight w:val="0"/>
      <w:marTop w:val="0"/>
      <w:marBottom w:val="0"/>
      <w:divBdr>
        <w:top w:val="none" w:sz="0" w:space="0" w:color="auto"/>
        <w:left w:val="none" w:sz="0" w:space="0" w:color="auto"/>
        <w:bottom w:val="none" w:sz="0" w:space="0" w:color="auto"/>
        <w:right w:val="none" w:sz="0" w:space="0" w:color="auto"/>
      </w:divBdr>
    </w:div>
    <w:div w:id="944730337">
      <w:bodyDiv w:val="1"/>
      <w:marLeft w:val="0"/>
      <w:marRight w:val="0"/>
      <w:marTop w:val="0"/>
      <w:marBottom w:val="0"/>
      <w:divBdr>
        <w:top w:val="none" w:sz="0" w:space="0" w:color="auto"/>
        <w:left w:val="none" w:sz="0" w:space="0" w:color="auto"/>
        <w:bottom w:val="none" w:sz="0" w:space="0" w:color="auto"/>
        <w:right w:val="none" w:sz="0" w:space="0" w:color="auto"/>
      </w:divBdr>
    </w:div>
    <w:div w:id="945043148">
      <w:bodyDiv w:val="1"/>
      <w:marLeft w:val="0"/>
      <w:marRight w:val="0"/>
      <w:marTop w:val="0"/>
      <w:marBottom w:val="0"/>
      <w:divBdr>
        <w:top w:val="none" w:sz="0" w:space="0" w:color="auto"/>
        <w:left w:val="none" w:sz="0" w:space="0" w:color="auto"/>
        <w:bottom w:val="none" w:sz="0" w:space="0" w:color="auto"/>
        <w:right w:val="none" w:sz="0" w:space="0" w:color="auto"/>
      </w:divBdr>
    </w:div>
    <w:div w:id="945890111">
      <w:bodyDiv w:val="1"/>
      <w:marLeft w:val="0"/>
      <w:marRight w:val="0"/>
      <w:marTop w:val="0"/>
      <w:marBottom w:val="0"/>
      <w:divBdr>
        <w:top w:val="none" w:sz="0" w:space="0" w:color="auto"/>
        <w:left w:val="none" w:sz="0" w:space="0" w:color="auto"/>
        <w:bottom w:val="none" w:sz="0" w:space="0" w:color="auto"/>
        <w:right w:val="none" w:sz="0" w:space="0" w:color="auto"/>
      </w:divBdr>
    </w:div>
    <w:div w:id="947009979">
      <w:bodyDiv w:val="1"/>
      <w:marLeft w:val="0"/>
      <w:marRight w:val="0"/>
      <w:marTop w:val="0"/>
      <w:marBottom w:val="0"/>
      <w:divBdr>
        <w:top w:val="none" w:sz="0" w:space="0" w:color="auto"/>
        <w:left w:val="none" w:sz="0" w:space="0" w:color="auto"/>
        <w:bottom w:val="none" w:sz="0" w:space="0" w:color="auto"/>
        <w:right w:val="none" w:sz="0" w:space="0" w:color="auto"/>
      </w:divBdr>
    </w:div>
    <w:div w:id="949629917">
      <w:bodyDiv w:val="1"/>
      <w:marLeft w:val="0"/>
      <w:marRight w:val="0"/>
      <w:marTop w:val="0"/>
      <w:marBottom w:val="0"/>
      <w:divBdr>
        <w:top w:val="none" w:sz="0" w:space="0" w:color="auto"/>
        <w:left w:val="none" w:sz="0" w:space="0" w:color="auto"/>
        <w:bottom w:val="none" w:sz="0" w:space="0" w:color="auto"/>
        <w:right w:val="none" w:sz="0" w:space="0" w:color="auto"/>
      </w:divBdr>
    </w:div>
    <w:div w:id="951549144">
      <w:bodyDiv w:val="1"/>
      <w:marLeft w:val="0"/>
      <w:marRight w:val="0"/>
      <w:marTop w:val="0"/>
      <w:marBottom w:val="0"/>
      <w:divBdr>
        <w:top w:val="none" w:sz="0" w:space="0" w:color="auto"/>
        <w:left w:val="none" w:sz="0" w:space="0" w:color="auto"/>
        <w:bottom w:val="none" w:sz="0" w:space="0" w:color="auto"/>
        <w:right w:val="none" w:sz="0" w:space="0" w:color="auto"/>
      </w:divBdr>
    </w:div>
    <w:div w:id="954099418">
      <w:bodyDiv w:val="1"/>
      <w:marLeft w:val="0"/>
      <w:marRight w:val="0"/>
      <w:marTop w:val="0"/>
      <w:marBottom w:val="0"/>
      <w:divBdr>
        <w:top w:val="none" w:sz="0" w:space="0" w:color="auto"/>
        <w:left w:val="none" w:sz="0" w:space="0" w:color="auto"/>
        <w:bottom w:val="none" w:sz="0" w:space="0" w:color="auto"/>
        <w:right w:val="none" w:sz="0" w:space="0" w:color="auto"/>
      </w:divBdr>
    </w:div>
    <w:div w:id="955522342">
      <w:bodyDiv w:val="1"/>
      <w:marLeft w:val="0"/>
      <w:marRight w:val="0"/>
      <w:marTop w:val="0"/>
      <w:marBottom w:val="0"/>
      <w:divBdr>
        <w:top w:val="none" w:sz="0" w:space="0" w:color="auto"/>
        <w:left w:val="none" w:sz="0" w:space="0" w:color="auto"/>
        <w:bottom w:val="none" w:sz="0" w:space="0" w:color="auto"/>
        <w:right w:val="none" w:sz="0" w:space="0" w:color="auto"/>
      </w:divBdr>
    </w:div>
    <w:div w:id="957834793">
      <w:bodyDiv w:val="1"/>
      <w:marLeft w:val="0"/>
      <w:marRight w:val="0"/>
      <w:marTop w:val="0"/>
      <w:marBottom w:val="0"/>
      <w:divBdr>
        <w:top w:val="none" w:sz="0" w:space="0" w:color="auto"/>
        <w:left w:val="none" w:sz="0" w:space="0" w:color="auto"/>
        <w:bottom w:val="none" w:sz="0" w:space="0" w:color="auto"/>
        <w:right w:val="none" w:sz="0" w:space="0" w:color="auto"/>
      </w:divBdr>
    </w:div>
    <w:div w:id="959074402">
      <w:bodyDiv w:val="1"/>
      <w:marLeft w:val="0"/>
      <w:marRight w:val="0"/>
      <w:marTop w:val="0"/>
      <w:marBottom w:val="0"/>
      <w:divBdr>
        <w:top w:val="none" w:sz="0" w:space="0" w:color="auto"/>
        <w:left w:val="none" w:sz="0" w:space="0" w:color="auto"/>
        <w:bottom w:val="none" w:sz="0" w:space="0" w:color="auto"/>
        <w:right w:val="none" w:sz="0" w:space="0" w:color="auto"/>
      </w:divBdr>
    </w:div>
    <w:div w:id="959726985">
      <w:bodyDiv w:val="1"/>
      <w:marLeft w:val="0"/>
      <w:marRight w:val="0"/>
      <w:marTop w:val="0"/>
      <w:marBottom w:val="0"/>
      <w:divBdr>
        <w:top w:val="none" w:sz="0" w:space="0" w:color="auto"/>
        <w:left w:val="none" w:sz="0" w:space="0" w:color="auto"/>
        <w:bottom w:val="none" w:sz="0" w:space="0" w:color="auto"/>
        <w:right w:val="none" w:sz="0" w:space="0" w:color="auto"/>
      </w:divBdr>
    </w:div>
    <w:div w:id="962005762">
      <w:bodyDiv w:val="1"/>
      <w:marLeft w:val="0"/>
      <w:marRight w:val="0"/>
      <w:marTop w:val="0"/>
      <w:marBottom w:val="0"/>
      <w:divBdr>
        <w:top w:val="none" w:sz="0" w:space="0" w:color="auto"/>
        <w:left w:val="none" w:sz="0" w:space="0" w:color="auto"/>
        <w:bottom w:val="none" w:sz="0" w:space="0" w:color="auto"/>
        <w:right w:val="none" w:sz="0" w:space="0" w:color="auto"/>
      </w:divBdr>
    </w:div>
    <w:div w:id="962469303">
      <w:bodyDiv w:val="1"/>
      <w:marLeft w:val="0"/>
      <w:marRight w:val="0"/>
      <w:marTop w:val="0"/>
      <w:marBottom w:val="0"/>
      <w:divBdr>
        <w:top w:val="none" w:sz="0" w:space="0" w:color="auto"/>
        <w:left w:val="none" w:sz="0" w:space="0" w:color="auto"/>
        <w:bottom w:val="none" w:sz="0" w:space="0" w:color="auto"/>
        <w:right w:val="none" w:sz="0" w:space="0" w:color="auto"/>
      </w:divBdr>
    </w:div>
    <w:div w:id="965888708">
      <w:bodyDiv w:val="1"/>
      <w:marLeft w:val="0"/>
      <w:marRight w:val="0"/>
      <w:marTop w:val="0"/>
      <w:marBottom w:val="0"/>
      <w:divBdr>
        <w:top w:val="none" w:sz="0" w:space="0" w:color="auto"/>
        <w:left w:val="none" w:sz="0" w:space="0" w:color="auto"/>
        <w:bottom w:val="none" w:sz="0" w:space="0" w:color="auto"/>
        <w:right w:val="none" w:sz="0" w:space="0" w:color="auto"/>
      </w:divBdr>
    </w:div>
    <w:div w:id="966620133">
      <w:bodyDiv w:val="1"/>
      <w:marLeft w:val="0"/>
      <w:marRight w:val="0"/>
      <w:marTop w:val="0"/>
      <w:marBottom w:val="0"/>
      <w:divBdr>
        <w:top w:val="none" w:sz="0" w:space="0" w:color="auto"/>
        <w:left w:val="none" w:sz="0" w:space="0" w:color="auto"/>
        <w:bottom w:val="none" w:sz="0" w:space="0" w:color="auto"/>
        <w:right w:val="none" w:sz="0" w:space="0" w:color="auto"/>
      </w:divBdr>
    </w:div>
    <w:div w:id="972713265">
      <w:bodyDiv w:val="1"/>
      <w:marLeft w:val="0"/>
      <w:marRight w:val="0"/>
      <w:marTop w:val="0"/>
      <w:marBottom w:val="0"/>
      <w:divBdr>
        <w:top w:val="none" w:sz="0" w:space="0" w:color="auto"/>
        <w:left w:val="none" w:sz="0" w:space="0" w:color="auto"/>
        <w:bottom w:val="none" w:sz="0" w:space="0" w:color="auto"/>
        <w:right w:val="none" w:sz="0" w:space="0" w:color="auto"/>
      </w:divBdr>
    </w:div>
    <w:div w:id="973222271">
      <w:bodyDiv w:val="1"/>
      <w:marLeft w:val="0"/>
      <w:marRight w:val="0"/>
      <w:marTop w:val="0"/>
      <w:marBottom w:val="0"/>
      <w:divBdr>
        <w:top w:val="none" w:sz="0" w:space="0" w:color="auto"/>
        <w:left w:val="none" w:sz="0" w:space="0" w:color="auto"/>
        <w:bottom w:val="none" w:sz="0" w:space="0" w:color="auto"/>
        <w:right w:val="none" w:sz="0" w:space="0" w:color="auto"/>
      </w:divBdr>
    </w:div>
    <w:div w:id="974066650">
      <w:bodyDiv w:val="1"/>
      <w:marLeft w:val="0"/>
      <w:marRight w:val="0"/>
      <w:marTop w:val="0"/>
      <w:marBottom w:val="0"/>
      <w:divBdr>
        <w:top w:val="none" w:sz="0" w:space="0" w:color="auto"/>
        <w:left w:val="none" w:sz="0" w:space="0" w:color="auto"/>
        <w:bottom w:val="none" w:sz="0" w:space="0" w:color="auto"/>
        <w:right w:val="none" w:sz="0" w:space="0" w:color="auto"/>
      </w:divBdr>
    </w:div>
    <w:div w:id="974481789">
      <w:bodyDiv w:val="1"/>
      <w:marLeft w:val="0"/>
      <w:marRight w:val="0"/>
      <w:marTop w:val="0"/>
      <w:marBottom w:val="0"/>
      <w:divBdr>
        <w:top w:val="none" w:sz="0" w:space="0" w:color="auto"/>
        <w:left w:val="none" w:sz="0" w:space="0" w:color="auto"/>
        <w:bottom w:val="none" w:sz="0" w:space="0" w:color="auto"/>
        <w:right w:val="none" w:sz="0" w:space="0" w:color="auto"/>
      </w:divBdr>
    </w:div>
    <w:div w:id="975767151">
      <w:bodyDiv w:val="1"/>
      <w:marLeft w:val="0"/>
      <w:marRight w:val="0"/>
      <w:marTop w:val="0"/>
      <w:marBottom w:val="0"/>
      <w:divBdr>
        <w:top w:val="none" w:sz="0" w:space="0" w:color="auto"/>
        <w:left w:val="none" w:sz="0" w:space="0" w:color="auto"/>
        <w:bottom w:val="none" w:sz="0" w:space="0" w:color="auto"/>
        <w:right w:val="none" w:sz="0" w:space="0" w:color="auto"/>
      </w:divBdr>
    </w:div>
    <w:div w:id="976911041">
      <w:bodyDiv w:val="1"/>
      <w:marLeft w:val="0"/>
      <w:marRight w:val="0"/>
      <w:marTop w:val="0"/>
      <w:marBottom w:val="0"/>
      <w:divBdr>
        <w:top w:val="none" w:sz="0" w:space="0" w:color="auto"/>
        <w:left w:val="none" w:sz="0" w:space="0" w:color="auto"/>
        <w:bottom w:val="none" w:sz="0" w:space="0" w:color="auto"/>
        <w:right w:val="none" w:sz="0" w:space="0" w:color="auto"/>
      </w:divBdr>
    </w:div>
    <w:div w:id="978221055">
      <w:bodyDiv w:val="1"/>
      <w:marLeft w:val="0"/>
      <w:marRight w:val="0"/>
      <w:marTop w:val="0"/>
      <w:marBottom w:val="0"/>
      <w:divBdr>
        <w:top w:val="none" w:sz="0" w:space="0" w:color="auto"/>
        <w:left w:val="none" w:sz="0" w:space="0" w:color="auto"/>
        <w:bottom w:val="none" w:sz="0" w:space="0" w:color="auto"/>
        <w:right w:val="none" w:sz="0" w:space="0" w:color="auto"/>
      </w:divBdr>
    </w:div>
    <w:div w:id="978456754">
      <w:bodyDiv w:val="1"/>
      <w:marLeft w:val="0"/>
      <w:marRight w:val="0"/>
      <w:marTop w:val="0"/>
      <w:marBottom w:val="0"/>
      <w:divBdr>
        <w:top w:val="none" w:sz="0" w:space="0" w:color="auto"/>
        <w:left w:val="none" w:sz="0" w:space="0" w:color="auto"/>
        <w:bottom w:val="none" w:sz="0" w:space="0" w:color="auto"/>
        <w:right w:val="none" w:sz="0" w:space="0" w:color="auto"/>
      </w:divBdr>
    </w:div>
    <w:div w:id="978532420">
      <w:bodyDiv w:val="1"/>
      <w:marLeft w:val="0"/>
      <w:marRight w:val="0"/>
      <w:marTop w:val="0"/>
      <w:marBottom w:val="0"/>
      <w:divBdr>
        <w:top w:val="none" w:sz="0" w:space="0" w:color="auto"/>
        <w:left w:val="none" w:sz="0" w:space="0" w:color="auto"/>
        <w:bottom w:val="none" w:sz="0" w:space="0" w:color="auto"/>
        <w:right w:val="none" w:sz="0" w:space="0" w:color="auto"/>
      </w:divBdr>
    </w:div>
    <w:div w:id="978806206">
      <w:bodyDiv w:val="1"/>
      <w:marLeft w:val="0"/>
      <w:marRight w:val="0"/>
      <w:marTop w:val="0"/>
      <w:marBottom w:val="0"/>
      <w:divBdr>
        <w:top w:val="none" w:sz="0" w:space="0" w:color="auto"/>
        <w:left w:val="none" w:sz="0" w:space="0" w:color="auto"/>
        <w:bottom w:val="none" w:sz="0" w:space="0" w:color="auto"/>
        <w:right w:val="none" w:sz="0" w:space="0" w:color="auto"/>
      </w:divBdr>
    </w:div>
    <w:div w:id="980235748">
      <w:bodyDiv w:val="1"/>
      <w:marLeft w:val="0"/>
      <w:marRight w:val="0"/>
      <w:marTop w:val="0"/>
      <w:marBottom w:val="0"/>
      <w:divBdr>
        <w:top w:val="none" w:sz="0" w:space="0" w:color="auto"/>
        <w:left w:val="none" w:sz="0" w:space="0" w:color="auto"/>
        <w:bottom w:val="none" w:sz="0" w:space="0" w:color="auto"/>
        <w:right w:val="none" w:sz="0" w:space="0" w:color="auto"/>
      </w:divBdr>
    </w:div>
    <w:div w:id="980764669">
      <w:bodyDiv w:val="1"/>
      <w:marLeft w:val="0"/>
      <w:marRight w:val="0"/>
      <w:marTop w:val="0"/>
      <w:marBottom w:val="0"/>
      <w:divBdr>
        <w:top w:val="none" w:sz="0" w:space="0" w:color="auto"/>
        <w:left w:val="none" w:sz="0" w:space="0" w:color="auto"/>
        <w:bottom w:val="none" w:sz="0" w:space="0" w:color="auto"/>
        <w:right w:val="none" w:sz="0" w:space="0" w:color="auto"/>
      </w:divBdr>
    </w:div>
    <w:div w:id="985351767">
      <w:bodyDiv w:val="1"/>
      <w:marLeft w:val="0"/>
      <w:marRight w:val="0"/>
      <w:marTop w:val="0"/>
      <w:marBottom w:val="0"/>
      <w:divBdr>
        <w:top w:val="none" w:sz="0" w:space="0" w:color="auto"/>
        <w:left w:val="none" w:sz="0" w:space="0" w:color="auto"/>
        <w:bottom w:val="none" w:sz="0" w:space="0" w:color="auto"/>
        <w:right w:val="none" w:sz="0" w:space="0" w:color="auto"/>
      </w:divBdr>
    </w:div>
    <w:div w:id="985746164">
      <w:bodyDiv w:val="1"/>
      <w:marLeft w:val="0"/>
      <w:marRight w:val="0"/>
      <w:marTop w:val="0"/>
      <w:marBottom w:val="0"/>
      <w:divBdr>
        <w:top w:val="none" w:sz="0" w:space="0" w:color="auto"/>
        <w:left w:val="none" w:sz="0" w:space="0" w:color="auto"/>
        <w:bottom w:val="none" w:sz="0" w:space="0" w:color="auto"/>
        <w:right w:val="none" w:sz="0" w:space="0" w:color="auto"/>
      </w:divBdr>
    </w:div>
    <w:div w:id="986131167">
      <w:bodyDiv w:val="1"/>
      <w:marLeft w:val="0"/>
      <w:marRight w:val="0"/>
      <w:marTop w:val="0"/>
      <w:marBottom w:val="0"/>
      <w:divBdr>
        <w:top w:val="none" w:sz="0" w:space="0" w:color="auto"/>
        <w:left w:val="none" w:sz="0" w:space="0" w:color="auto"/>
        <w:bottom w:val="none" w:sz="0" w:space="0" w:color="auto"/>
        <w:right w:val="none" w:sz="0" w:space="0" w:color="auto"/>
      </w:divBdr>
    </w:div>
    <w:div w:id="986132856">
      <w:bodyDiv w:val="1"/>
      <w:marLeft w:val="0"/>
      <w:marRight w:val="0"/>
      <w:marTop w:val="0"/>
      <w:marBottom w:val="0"/>
      <w:divBdr>
        <w:top w:val="none" w:sz="0" w:space="0" w:color="auto"/>
        <w:left w:val="none" w:sz="0" w:space="0" w:color="auto"/>
        <w:bottom w:val="none" w:sz="0" w:space="0" w:color="auto"/>
        <w:right w:val="none" w:sz="0" w:space="0" w:color="auto"/>
      </w:divBdr>
    </w:div>
    <w:div w:id="990524038">
      <w:bodyDiv w:val="1"/>
      <w:marLeft w:val="0"/>
      <w:marRight w:val="0"/>
      <w:marTop w:val="0"/>
      <w:marBottom w:val="0"/>
      <w:divBdr>
        <w:top w:val="none" w:sz="0" w:space="0" w:color="auto"/>
        <w:left w:val="none" w:sz="0" w:space="0" w:color="auto"/>
        <w:bottom w:val="none" w:sz="0" w:space="0" w:color="auto"/>
        <w:right w:val="none" w:sz="0" w:space="0" w:color="auto"/>
      </w:divBdr>
    </w:div>
    <w:div w:id="991788025">
      <w:bodyDiv w:val="1"/>
      <w:marLeft w:val="0"/>
      <w:marRight w:val="0"/>
      <w:marTop w:val="0"/>
      <w:marBottom w:val="0"/>
      <w:divBdr>
        <w:top w:val="none" w:sz="0" w:space="0" w:color="auto"/>
        <w:left w:val="none" w:sz="0" w:space="0" w:color="auto"/>
        <w:bottom w:val="none" w:sz="0" w:space="0" w:color="auto"/>
        <w:right w:val="none" w:sz="0" w:space="0" w:color="auto"/>
      </w:divBdr>
    </w:div>
    <w:div w:id="998462354">
      <w:bodyDiv w:val="1"/>
      <w:marLeft w:val="0"/>
      <w:marRight w:val="0"/>
      <w:marTop w:val="0"/>
      <w:marBottom w:val="0"/>
      <w:divBdr>
        <w:top w:val="none" w:sz="0" w:space="0" w:color="auto"/>
        <w:left w:val="none" w:sz="0" w:space="0" w:color="auto"/>
        <w:bottom w:val="none" w:sz="0" w:space="0" w:color="auto"/>
        <w:right w:val="none" w:sz="0" w:space="0" w:color="auto"/>
      </w:divBdr>
    </w:div>
    <w:div w:id="998506765">
      <w:bodyDiv w:val="1"/>
      <w:marLeft w:val="0"/>
      <w:marRight w:val="0"/>
      <w:marTop w:val="0"/>
      <w:marBottom w:val="0"/>
      <w:divBdr>
        <w:top w:val="none" w:sz="0" w:space="0" w:color="auto"/>
        <w:left w:val="none" w:sz="0" w:space="0" w:color="auto"/>
        <w:bottom w:val="none" w:sz="0" w:space="0" w:color="auto"/>
        <w:right w:val="none" w:sz="0" w:space="0" w:color="auto"/>
      </w:divBdr>
    </w:div>
    <w:div w:id="998777466">
      <w:bodyDiv w:val="1"/>
      <w:marLeft w:val="0"/>
      <w:marRight w:val="0"/>
      <w:marTop w:val="0"/>
      <w:marBottom w:val="0"/>
      <w:divBdr>
        <w:top w:val="none" w:sz="0" w:space="0" w:color="auto"/>
        <w:left w:val="none" w:sz="0" w:space="0" w:color="auto"/>
        <w:bottom w:val="none" w:sz="0" w:space="0" w:color="auto"/>
        <w:right w:val="none" w:sz="0" w:space="0" w:color="auto"/>
      </w:divBdr>
    </w:div>
    <w:div w:id="1002270478">
      <w:bodyDiv w:val="1"/>
      <w:marLeft w:val="0"/>
      <w:marRight w:val="0"/>
      <w:marTop w:val="0"/>
      <w:marBottom w:val="0"/>
      <w:divBdr>
        <w:top w:val="none" w:sz="0" w:space="0" w:color="auto"/>
        <w:left w:val="none" w:sz="0" w:space="0" w:color="auto"/>
        <w:bottom w:val="none" w:sz="0" w:space="0" w:color="auto"/>
        <w:right w:val="none" w:sz="0" w:space="0" w:color="auto"/>
      </w:divBdr>
    </w:div>
    <w:div w:id="1003969191">
      <w:bodyDiv w:val="1"/>
      <w:marLeft w:val="0"/>
      <w:marRight w:val="0"/>
      <w:marTop w:val="0"/>
      <w:marBottom w:val="0"/>
      <w:divBdr>
        <w:top w:val="none" w:sz="0" w:space="0" w:color="auto"/>
        <w:left w:val="none" w:sz="0" w:space="0" w:color="auto"/>
        <w:bottom w:val="none" w:sz="0" w:space="0" w:color="auto"/>
        <w:right w:val="none" w:sz="0" w:space="0" w:color="auto"/>
      </w:divBdr>
    </w:div>
    <w:div w:id="1005135272">
      <w:bodyDiv w:val="1"/>
      <w:marLeft w:val="0"/>
      <w:marRight w:val="0"/>
      <w:marTop w:val="0"/>
      <w:marBottom w:val="0"/>
      <w:divBdr>
        <w:top w:val="none" w:sz="0" w:space="0" w:color="auto"/>
        <w:left w:val="none" w:sz="0" w:space="0" w:color="auto"/>
        <w:bottom w:val="none" w:sz="0" w:space="0" w:color="auto"/>
        <w:right w:val="none" w:sz="0" w:space="0" w:color="auto"/>
      </w:divBdr>
    </w:div>
    <w:div w:id="1005859211">
      <w:bodyDiv w:val="1"/>
      <w:marLeft w:val="0"/>
      <w:marRight w:val="0"/>
      <w:marTop w:val="0"/>
      <w:marBottom w:val="0"/>
      <w:divBdr>
        <w:top w:val="none" w:sz="0" w:space="0" w:color="auto"/>
        <w:left w:val="none" w:sz="0" w:space="0" w:color="auto"/>
        <w:bottom w:val="none" w:sz="0" w:space="0" w:color="auto"/>
        <w:right w:val="none" w:sz="0" w:space="0" w:color="auto"/>
      </w:divBdr>
    </w:div>
    <w:div w:id="1008404613">
      <w:bodyDiv w:val="1"/>
      <w:marLeft w:val="0"/>
      <w:marRight w:val="0"/>
      <w:marTop w:val="0"/>
      <w:marBottom w:val="0"/>
      <w:divBdr>
        <w:top w:val="none" w:sz="0" w:space="0" w:color="auto"/>
        <w:left w:val="none" w:sz="0" w:space="0" w:color="auto"/>
        <w:bottom w:val="none" w:sz="0" w:space="0" w:color="auto"/>
        <w:right w:val="none" w:sz="0" w:space="0" w:color="auto"/>
      </w:divBdr>
    </w:div>
    <w:div w:id="1009412702">
      <w:bodyDiv w:val="1"/>
      <w:marLeft w:val="0"/>
      <w:marRight w:val="0"/>
      <w:marTop w:val="0"/>
      <w:marBottom w:val="0"/>
      <w:divBdr>
        <w:top w:val="none" w:sz="0" w:space="0" w:color="auto"/>
        <w:left w:val="none" w:sz="0" w:space="0" w:color="auto"/>
        <w:bottom w:val="none" w:sz="0" w:space="0" w:color="auto"/>
        <w:right w:val="none" w:sz="0" w:space="0" w:color="auto"/>
      </w:divBdr>
    </w:div>
    <w:div w:id="1009451704">
      <w:bodyDiv w:val="1"/>
      <w:marLeft w:val="0"/>
      <w:marRight w:val="0"/>
      <w:marTop w:val="0"/>
      <w:marBottom w:val="0"/>
      <w:divBdr>
        <w:top w:val="none" w:sz="0" w:space="0" w:color="auto"/>
        <w:left w:val="none" w:sz="0" w:space="0" w:color="auto"/>
        <w:bottom w:val="none" w:sz="0" w:space="0" w:color="auto"/>
        <w:right w:val="none" w:sz="0" w:space="0" w:color="auto"/>
      </w:divBdr>
    </w:div>
    <w:div w:id="1009986976">
      <w:bodyDiv w:val="1"/>
      <w:marLeft w:val="0"/>
      <w:marRight w:val="0"/>
      <w:marTop w:val="0"/>
      <w:marBottom w:val="0"/>
      <w:divBdr>
        <w:top w:val="none" w:sz="0" w:space="0" w:color="auto"/>
        <w:left w:val="none" w:sz="0" w:space="0" w:color="auto"/>
        <w:bottom w:val="none" w:sz="0" w:space="0" w:color="auto"/>
        <w:right w:val="none" w:sz="0" w:space="0" w:color="auto"/>
      </w:divBdr>
    </w:div>
    <w:div w:id="1010377023">
      <w:bodyDiv w:val="1"/>
      <w:marLeft w:val="0"/>
      <w:marRight w:val="0"/>
      <w:marTop w:val="0"/>
      <w:marBottom w:val="0"/>
      <w:divBdr>
        <w:top w:val="none" w:sz="0" w:space="0" w:color="auto"/>
        <w:left w:val="none" w:sz="0" w:space="0" w:color="auto"/>
        <w:bottom w:val="none" w:sz="0" w:space="0" w:color="auto"/>
        <w:right w:val="none" w:sz="0" w:space="0" w:color="auto"/>
      </w:divBdr>
    </w:div>
    <w:div w:id="1013992751">
      <w:bodyDiv w:val="1"/>
      <w:marLeft w:val="0"/>
      <w:marRight w:val="0"/>
      <w:marTop w:val="0"/>
      <w:marBottom w:val="0"/>
      <w:divBdr>
        <w:top w:val="none" w:sz="0" w:space="0" w:color="auto"/>
        <w:left w:val="none" w:sz="0" w:space="0" w:color="auto"/>
        <w:bottom w:val="none" w:sz="0" w:space="0" w:color="auto"/>
        <w:right w:val="none" w:sz="0" w:space="0" w:color="auto"/>
      </w:divBdr>
    </w:div>
    <w:div w:id="1014108089">
      <w:bodyDiv w:val="1"/>
      <w:marLeft w:val="0"/>
      <w:marRight w:val="0"/>
      <w:marTop w:val="0"/>
      <w:marBottom w:val="0"/>
      <w:divBdr>
        <w:top w:val="none" w:sz="0" w:space="0" w:color="auto"/>
        <w:left w:val="none" w:sz="0" w:space="0" w:color="auto"/>
        <w:bottom w:val="none" w:sz="0" w:space="0" w:color="auto"/>
        <w:right w:val="none" w:sz="0" w:space="0" w:color="auto"/>
      </w:divBdr>
    </w:div>
    <w:div w:id="1015157667">
      <w:bodyDiv w:val="1"/>
      <w:marLeft w:val="0"/>
      <w:marRight w:val="0"/>
      <w:marTop w:val="0"/>
      <w:marBottom w:val="0"/>
      <w:divBdr>
        <w:top w:val="none" w:sz="0" w:space="0" w:color="auto"/>
        <w:left w:val="none" w:sz="0" w:space="0" w:color="auto"/>
        <w:bottom w:val="none" w:sz="0" w:space="0" w:color="auto"/>
        <w:right w:val="none" w:sz="0" w:space="0" w:color="auto"/>
      </w:divBdr>
    </w:div>
    <w:div w:id="1015425010">
      <w:bodyDiv w:val="1"/>
      <w:marLeft w:val="0"/>
      <w:marRight w:val="0"/>
      <w:marTop w:val="0"/>
      <w:marBottom w:val="0"/>
      <w:divBdr>
        <w:top w:val="none" w:sz="0" w:space="0" w:color="auto"/>
        <w:left w:val="none" w:sz="0" w:space="0" w:color="auto"/>
        <w:bottom w:val="none" w:sz="0" w:space="0" w:color="auto"/>
        <w:right w:val="none" w:sz="0" w:space="0" w:color="auto"/>
      </w:divBdr>
    </w:div>
    <w:div w:id="1015694333">
      <w:bodyDiv w:val="1"/>
      <w:marLeft w:val="0"/>
      <w:marRight w:val="0"/>
      <w:marTop w:val="0"/>
      <w:marBottom w:val="0"/>
      <w:divBdr>
        <w:top w:val="none" w:sz="0" w:space="0" w:color="auto"/>
        <w:left w:val="none" w:sz="0" w:space="0" w:color="auto"/>
        <w:bottom w:val="none" w:sz="0" w:space="0" w:color="auto"/>
        <w:right w:val="none" w:sz="0" w:space="0" w:color="auto"/>
      </w:divBdr>
    </w:div>
    <w:div w:id="1016469501">
      <w:bodyDiv w:val="1"/>
      <w:marLeft w:val="0"/>
      <w:marRight w:val="0"/>
      <w:marTop w:val="0"/>
      <w:marBottom w:val="0"/>
      <w:divBdr>
        <w:top w:val="none" w:sz="0" w:space="0" w:color="auto"/>
        <w:left w:val="none" w:sz="0" w:space="0" w:color="auto"/>
        <w:bottom w:val="none" w:sz="0" w:space="0" w:color="auto"/>
        <w:right w:val="none" w:sz="0" w:space="0" w:color="auto"/>
      </w:divBdr>
    </w:div>
    <w:div w:id="1017660039">
      <w:bodyDiv w:val="1"/>
      <w:marLeft w:val="0"/>
      <w:marRight w:val="0"/>
      <w:marTop w:val="0"/>
      <w:marBottom w:val="0"/>
      <w:divBdr>
        <w:top w:val="none" w:sz="0" w:space="0" w:color="auto"/>
        <w:left w:val="none" w:sz="0" w:space="0" w:color="auto"/>
        <w:bottom w:val="none" w:sz="0" w:space="0" w:color="auto"/>
        <w:right w:val="none" w:sz="0" w:space="0" w:color="auto"/>
      </w:divBdr>
    </w:div>
    <w:div w:id="1019502156">
      <w:bodyDiv w:val="1"/>
      <w:marLeft w:val="0"/>
      <w:marRight w:val="0"/>
      <w:marTop w:val="0"/>
      <w:marBottom w:val="0"/>
      <w:divBdr>
        <w:top w:val="none" w:sz="0" w:space="0" w:color="auto"/>
        <w:left w:val="none" w:sz="0" w:space="0" w:color="auto"/>
        <w:bottom w:val="none" w:sz="0" w:space="0" w:color="auto"/>
        <w:right w:val="none" w:sz="0" w:space="0" w:color="auto"/>
      </w:divBdr>
    </w:div>
    <w:div w:id="1019701714">
      <w:bodyDiv w:val="1"/>
      <w:marLeft w:val="0"/>
      <w:marRight w:val="0"/>
      <w:marTop w:val="0"/>
      <w:marBottom w:val="0"/>
      <w:divBdr>
        <w:top w:val="none" w:sz="0" w:space="0" w:color="auto"/>
        <w:left w:val="none" w:sz="0" w:space="0" w:color="auto"/>
        <w:bottom w:val="none" w:sz="0" w:space="0" w:color="auto"/>
        <w:right w:val="none" w:sz="0" w:space="0" w:color="auto"/>
      </w:divBdr>
    </w:div>
    <w:div w:id="1020087781">
      <w:bodyDiv w:val="1"/>
      <w:marLeft w:val="0"/>
      <w:marRight w:val="0"/>
      <w:marTop w:val="0"/>
      <w:marBottom w:val="0"/>
      <w:divBdr>
        <w:top w:val="none" w:sz="0" w:space="0" w:color="auto"/>
        <w:left w:val="none" w:sz="0" w:space="0" w:color="auto"/>
        <w:bottom w:val="none" w:sz="0" w:space="0" w:color="auto"/>
        <w:right w:val="none" w:sz="0" w:space="0" w:color="auto"/>
      </w:divBdr>
    </w:div>
    <w:div w:id="1020349630">
      <w:bodyDiv w:val="1"/>
      <w:marLeft w:val="0"/>
      <w:marRight w:val="0"/>
      <w:marTop w:val="0"/>
      <w:marBottom w:val="0"/>
      <w:divBdr>
        <w:top w:val="none" w:sz="0" w:space="0" w:color="auto"/>
        <w:left w:val="none" w:sz="0" w:space="0" w:color="auto"/>
        <w:bottom w:val="none" w:sz="0" w:space="0" w:color="auto"/>
        <w:right w:val="none" w:sz="0" w:space="0" w:color="auto"/>
      </w:divBdr>
    </w:div>
    <w:div w:id="1020358522">
      <w:bodyDiv w:val="1"/>
      <w:marLeft w:val="0"/>
      <w:marRight w:val="0"/>
      <w:marTop w:val="0"/>
      <w:marBottom w:val="0"/>
      <w:divBdr>
        <w:top w:val="none" w:sz="0" w:space="0" w:color="auto"/>
        <w:left w:val="none" w:sz="0" w:space="0" w:color="auto"/>
        <w:bottom w:val="none" w:sz="0" w:space="0" w:color="auto"/>
        <w:right w:val="none" w:sz="0" w:space="0" w:color="auto"/>
      </w:divBdr>
    </w:div>
    <w:div w:id="1023213598">
      <w:bodyDiv w:val="1"/>
      <w:marLeft w:val="0"/>
      <w:marRight w:val="0"/>
      <w:marTop w:val="0"/>
      <w:marBottom w:val="0"/>
      <w:divBdr>
        <w:top w:val="none" w:sz="0" w:space="0" w:color="auto"/>
        <w:left w:val="none" w:sz="0" w:space="0" w:color="auto"/>
        <w:bottom w:val="none" w:sz="0" w:space="0" w:color="auto"/>
        <w:right w:val="none" w:sz="0" w:space="0" w:color="auto"/>
      </w:divBdr>
    </w:div>
    <w:div w:id="1024088605">
      <w:bodyDiv w:val="1"/>
      <w:marLeft w:val="0"/>
      <w:marRight w:val="0"/>
      <w:marTop w:val="0"/>
      <w:marBottom w:val="0"/>
      <w:divBdr>
        <w:top w:val="none" w:sz="0" w:space="0" w:color="auto"/>
        <w:left w:val="none" w:sz="0" w:space="0" w:color="auto"/>
        <w:bottom w:val="none" w:sz="0" w:space="0" w:color="auto"/>
        <w:right w:val="none" w:sz="0" w:space="0" w:color="auto"/>
      </w:divBdr>
    </w:div>
    <w:div w:id="1024208593">
      <w:bodyDiv w:val="1"/>
      <w:marLeft w:val="0"/>
      <w:marRight w:val="0"/>
      <w:marTop w:val="0"/>
      <w:marBottom w:val="0"/>
      <w:divBdr>
        <w:top w:val="none" w:sz="0" w:space="0" w:color="auto"/>
        <w:left w:val="none" w:sz="0" w:space="0" w:color="auto"/>
        <w:bottom w:val="none" w:sz="0" w:space="0" w:color="auto"/>
        <w:right w:val="none" w:sz="0" w:space="0" w:color="auto"/>
      </w:divBdr>
    </w:div>
    <w:div w:id="1027221690">
      <w:bodyDiv w:val="1"/>
      <w:marLeft w:val="0"/>
      <w:marRight w:val="0"/>
      <w:marTop w:val="0"/>
      <w:marBottom w:val="0"/>
      <w:divBdr>
        <w:top w:val="none" w:sz="0" w:space="0" w:color="auto"/>
        <w:left w:val="none" w:sz="0" w:space="0" w:color="auto"/>
        <w:bottom w:val="none" w:sz="0" w:space="0" w:color="auto"/>
        <w:right w:val="none" w:sz="0" w:space="0" w:color="auto"/>
      </w:divBdr>
    </w:div>
    <w:div w:id="1028217928">
      <w:bodyDiv w:val="1"/>
      <w:marLeft w:val="0"/>
      <w:marRight w:val="0"/>
      <w:marTop w:val="0"/>
      <w:marBottom w:val="0"/>
      <w:divBdr>
        <w:top w:val="none" w:sz="0" w:space="0" w:color="auto"/>
        <w:left w:val="none" w:sz="0" w:space="0" w:color="auto"/>
        <w:bottom w:val="none" w:sz="0" w:space="0" w:color="auto"/>
        <w:right w:val="none" w:sz="0" w:space="0" w:color="auto"/>
      </w:divBdr>
    </w:div>
    <w:div w:id="1028917440">
      <w:bodyDiv w:val="1"/>
      <w:marLeft w:val="0"/>
      <w:marRight w:val="0"/>
      <w:marTop w:val="0"/>
      <w:marBottom w:val="0"/>
      <w:divBdr>
        <w:top w:val="none" w:sz="0" w:space="0" w:color="auto"/>
        <w:left w:val="none" w:sz="0" w:space="0" w:color="auto"/>
        <w:bottom w:val="none" w:sz="0" w:space="0" w:color="auto"/>
        <w:right w:val="none" w:sz="0" w:space="0" w:color="auto"/>
      </w:divBdr>
    </w:div>
    <w:div w:id="1029185878">
      <w:bodyDiv w:val="1"/>
      <w:marLeft w:val="0"/>
      <w:marRight w:val="0"/>
      <w:marTop w:val="0"/>
      <w:marBottom w:val="0"/>
      <w:divBdr>
        <w:top w:val="none" w:sz="0" w:space="0" w:color="auto"/>
        <w:left w:val="none" w:sz="0" w:space="0" w:color="auto"/>
        <w:bottom w:val="none" w:sz="0" w:space="0" w:color="auto"/>
        <w:right w:val="none" w:sz="0" w:space="0" w:color="auto"/>
      </w:divBdr>
    </w:div>
    <w:div w:id="1029794087">
      <w:bodyDiv w:val="1"/>
      <w:marLeft w:val="0"/>
      <w:marRight w:val="0"/>
      <w:marTop w:val="0"/>
      <w:marBottom w:val="0"/>
      <w:divBdr>
        <w:top w:val="none" w:sz="0" w:space="0" w:color="auto"/>
        <w:left w:val="none" w:sz="0" w:space="0" w:color="auto"/>
        <w:bottom w:val="none" w:sz="0" w:space="0" w:color="auto"/>
        <w:right w:val="none" w:sz="0" w:space="0" w:color="auto"/>
      </w:divBdr>
    </w:div>
    <w:div w:id="1030452049">
      <w:bodyDiv w:val="1"/>
      <w:marLeft w:val="0"/>
      <w:marRight w:val="0"/>
      <w:marTop w:val="0"/>
      <w:marBottom w:val="0"/>
      <w:divBdr>
        <w:top w:val="none" w:sz="0" w:space="0" w:color="auto"/>
        <w:left w:val="none" w:sz="0" w:space="0" w:color="auto"/>
        <w:bottom w:val="none" w:sz="0" w:space="0" w:color="auto"/>
        <w:right w:val="none" w:sz="0" w:space="0" w:color="auto"/>
      </w:divBdr>
    </w:div>
    <w:div w:id="1032652773">
      <w:bodyDiv w:val="1"/>
      <w:marLeft w:val="0"/>
      <w:marRight w:val="0"/>
      <w:marTop w:val="0"/>
      <w:marBottom w:val="0"/>
      <w:divBdr>
        <w:top w:val="none" w:sz="0" w:space="0" w:color="auto"/>
        <w:left w:val="none" w:sz="0" w:space="0" w:color="auto"/>
        <w:bottom w:val="none" w:sz="0" w:space="0" w:color="auto"/>
        <w:right w:val="none" w:sz="0" w:space="0" w:color="auto"/>
      </w:divBdr>
    </w:div>
    <w:div w:id="1035231508">
      <w:bodyDiv w:val="1"/>
      <w:marLeft w:val="0"/>
      <w:marRight w:val="0"/>
      <w:marTop w:val="0"/>
      <w:marBottom w:val="0"/>
      <w:divBdr>
        <w:top w:val="none" w:sz="0" w:space="0" w:color="auto"/>
        <w:left w:val="none" w:sz="0" w:space="0" w:color="auto"/>
        <w:bottom w:val="none" w:sz="0" w:space="0" w:color="auto"/>
        <w:right w:val="none" w:sz="0" w:space="0" w:color="auto"/>
      </w:divBdr>
    </w:div>
    <w:div w:id="1035539982">
      <w:bodyDiv w:val="1"/>
      <w:marLeft w:val="0"/>
      <w:marRight w:val="0"/>
      <w:marTop w:val="0"/>
      <w:marBottom w:val="0"/>
      <w:divBdr>
        <w:top w:val="none" w:sz="0" w:space="0" w:color="auto"/>
        <w:left w:val="none" w:sz="0" w:space="0" w:color="auto"/>
        <w:bottom w:val="none" w:sz="0" w:space="0" w:color="auto"/>
        <w:right w:val="none" w:sz="0" w:space="0" w:color="auto"/>
      </w:divBdr>
    </w:div>
    <w:div w:id="1035620546">
      <w:bodyDiv w:val="1"/>
      <w:marLeft w:val="0"/>
      <w:marRight w:val="0"/>
      <w:marTop w:val="0"/>
      <w:marBottom w:val="0"/>
      <w:divBdr>
        <w:top w:val="none" w:sz="0" w:space="0" w:color="auto"/>
        <w:left w:val="none" w:sz="0" w:space="0" w:color="auto"/>
        <w:bottom w:val="none" w:sz="0" w:space="0" w:color="auto"/>
        <w:right w:val="none" w:sz="0" w:space="0" w:color="auto"/>
      </w:divBdr>
    </w:div>
    <w:div w:id="1036462795">
      <w:bodyDiv w:val="1"/>
      <w:marLeft w:val="0"/>
      <w:marRight w:val="0"/>
      <w:marTop w:val="0"/>
      <w:marBottom w:val="0"/>
      <w:divBdr>
        <w:top w:val="none" w:sz="0" w:space="0" w:color="auto"/>
        <w:left w:val="none" w:sz="0" w:space="0" w:color="auto"/>
        <w:bottom w:val="none" w:sz="0" w:space="0" w:color="auto"/>
        <w:right w:val="none" w:sz="0" w:space="0" w:color="auto"/>
      </w:divBdr>
    </w:div>
    <w:div w:id="1036924495">
      <w:bodyDiv w:val="1"/>
      <w:marLeft w:val="0"/>
      <w:marRight w:val="0"/>
      <w:marTop w:val="0"/>
      <w:marBottom w:val="0"/>
      <w:divBdr>
        <w:top w:val="none" w:sz="0" w:space="0" w:color="auto"/>
        <w:left w:val="none" w:sz="0" w:space="0" w:color="auto"/>
        <w:bottom w:val="none" w:sz="0" w:space="0" w:color="auto"/>
        <w:right w:val="none" w:sz="0" w:space="0" w:color="auto"/>
      </w:divBdr>
    </w:div>
    <w:div w:id="1038890571">
      <w:bodyDiv w:val="1"/>
      <w:marLeft w:val="0"/>
      <w:marRight w:val="0"/>
      <w:marTop w:val="0"/>
      <w:marBottom w:val="0"/>
      <w:divBdr>
        <w:top w:val="none" w:sz="0" w:space="0" w:color="auto"/>
        <w:left w:val="none" w:sz="0" w:space="0" w:color="auto"/>
        <w:bottom w:val="none" w:sz="0" w:space="0" w:color="auto"/>
        <w:right w:val="none" w:sz="0" w:space="0" w:color="auto"/>
      </w:divBdr>
    </w:div>
    <w:div w:id="1039670941">
      <w:bodyDiv w:val="1"/>
      <w:marLeft w:val="0"/>
      <w:marRight w:val="0"/>
      <w:marTop w:val="0"/>
      <w:marBottom w:val="0"/>
      <w:divBdr>
        <w:top w:val="none" w:sz="0" w:space="0" w:color="auto"/>
        <w:left w:val="none" w:sz="0" w:space="0" w:color="auto"/>
        <w:bottom w:val="none" w:sz="0" w:space="0" w:color="auto"/>
        <w:right w:val="none" w:sz="0" w:space="0" w:color="auto"/>
      </w:divBdr>
    </w:div>
    <w:div w:id="1041826177">
      <w:bodyDiv w:val="1"/>
      <w:marLeft w:val="0"/>
      <w:marRight w:val="0"/>
      <w:marTop w:val="0"/>
      <w:marBottom w:val="0"/>
      <w:divBdr>
        <w:top w:val="none" w:sz="0" w:space="0" w:color="auto"/>
        <w:left w:val="none" w:sz="0" w:space="0" w:color="auto"/>
        <w:bottom w:val="none" w:sz="0" w:space="0" w:color="auto"/>
        <w:right w:val="none" w:sz="0" w:space="0" w:color="auto"/>
      </w:divBdr>
      <w:divsChild>
        <w:div w:id="573777364">
          <w:marLeft w:val="0"/>
          <w:marRight w:val="0"/>
          <w:marTop w:val="0"/>
          <w:marBottom w:val="0"/>
          <w:divBdr>
            <w:top w:val="none" w:sz="0" w:space="0" w:color="auto"/>
            <w:left w:val="none" w:sz="0" w:space="0" w:color="auto"/>
            <w:bottom w:val="none" w:sz="0" w:space="0" w:color="auto"/>
            <w:right w:val="none" w:sz="0" w:space="0" w:color="auto"/>
          </w:divBdr>
          <w:divsChild>
            <w:div w:id="1865048509">
              <w:marLeft w:val="0"/>
              <w:marRight w:val="0"/>
              <w:marTop w:val="0"/>
              <w:marBottom w:val="0"/>
              <w:divBdr>
                <w:top w:val="none" w:sz="0" w:space="0" w:color="auto"/>
                <w:left w:val="none" w:sz="0" w:space="0" w:color="auto"/>
                <w:bottom w:val="none" w:sz="0" w:space="0" w:color="auto"/>
                <w:right w:val="none" w:sz="0" w:space="0" w:color="auto"/>
              </w:divBdr>
              <w:divsChild>
                <w:div w:id="281036567">
                  <w:marLeft w:val="0"/>
                  <w:marRight w:val="0"/>
                  <w:marTop w:val="0"/>
                  <w:marBottom w:val="0"/>
                  <w:divBdr>
                    <w:top w:val="none" w:sz="0" w:space="0" w:color="auto"/>
                    <w:left w:val="none" w:sz="0" w:space="0" w:color="auto"/>
                    <w:bottom w:val="none" w:sz="0" w:space="0" w:color="auto"/>
                    <w:right w:val="none" w:sz="0" w:space="0" w:color="auto"/>
                  </w:divBdr>
                </w:div>
                <w:div w:id="1518227454">
                  <w:marLeft w:val="114"/>
                  <w:marRight w:val="0"/>
                  <w:marTop w:val="66"/>
                  <w:marBottom w:val="0"/>
                  <w:divBdr>
                    <w:top w:val="none" w:sz="0" w:space="0" w:color="auto"/>
                    <w:left w:val="none" w:sz="0" w:space="0" w:color="auto"/>
                    <w:bottom w:val="none" w:sz="0" w:space="0" w:color="auto"/>
                    <w:right w:val="none" w:sz="0" w:space="0" w:color="auto"/>
                  </w:divBdr>
                </w:div>
              </w:divsChild>
            </w:div>
          </w:divsChild>
        </w:div>
      </w:divsChild>
    </w:div>
    <w:div w:id="1043601232">
      <w:bodyDiv w:val="1"/>
      <w:marLeft w:val="0"/>
      <w:marRight w:val="0"/>
      <w:marTop w:val="0"/>
      <w:marBottom w:val="0"/>
      <w:divBdr>
        <w:top w:val="none" w:sz="0" w:space="0" w:color="auto"/>
        <w:left w:val="none" w:sz="0" w:space="0" w:color="auto"/>
        <w:bottom w:val="none" w:sz="0" w:space="0" w:color="auto"/>
        <w:right w:val="none" w:sz="0" w:space="0" w:color="auto"/>
      </w:divBdr>
    </w:div>
    <w:div w:id="1048919064">
      <w:bodyDiv w:val="1"/>
      <w:marLeft w:val="0"/>
      <w:marRight w:val="0"/>
      <w:marTop w:val="0"/>
      <w:marBottom w:val="0"/>
      <w:divBdr>
        <w:top w:val="none" w:sz="0" w:space="0" w:color="auto"/>
        <w:left w:val="none" w:sz="0" w:space="0" w:color="auto"/>
        <w:bottom w:val="none" w:sz="0" w:space="0" w:color="auto"/>
        <w:right w:val="none" w:sz="0" w:space="0" w:color="auto"/>
      </w:divBdr>
    </w:div>
    <w:div w:id="1052659083">
      <w:bodyDiv w:val="1"/>
      <w:marLeft w:val="0"/>
      <w:marRight w:val="0"/>
      <w:marTop w:val="0"/>
      <w:marBottom w:val="0"/>
      <w:divBdr>
        <w:top w:val="none" w:sz="0" w:space="0" w:color="auto"/>
        <w:left w:val="none" w:sz="0" w:space="0" w:color="auto"/>
        <w:bottom w:val="none" w:sz="0" w:space="0" w:color="auto"/>
        <w:right w:val="none" w:sz="0" w:space="0" w:color="auto"/>
      </w:divBdr>
    </w:div>
    <w:div w:id="1058170572">
      <w:bodyDiv w:val="1"/>
      <w:marLeft w:val="0"/>
      <w:marRight w:val="0"/>
      <w:marTop w:val="0"/>
      <w:marBottom w:val="0"/>
      <w:divBdr>
        <w:top w:val="none" w:sz="0" w:space="0" w:color="auto"/>
        <w:left w:val="none" w:sz="0" w:space="0" w:color="auto"/>
        <w:bottom w:val="none" w:sz="0" w:space="0" w:color="auto"/>
        <w:right w:val="none" w:sz="0" w:space="0" w:color="auto"/>
      </w:divBdr>
    </w:div>
    <w:div w:id="1061487694">
      <w:bodyDiv w:val="1"/>
      <w:marLeft w:val="0"/>
      <w:marRight w:val="0"/>
      <w:marTop w:val="0"/>
      <w:marBottom w:val="0"/>
      <w:divBdr>
        <w:top w:val="none" w:sz="0" w:space="0" w:color="auto"/>
        <w:left w:val="none" w:sz="0" w:space="0" w:color="auto"/>
        <w:bottom w:val="none" w:sz="0" w:space="0" w:color="auto"/>
        <w:right w:val="none" w:sz="0" w:space="0" w:color="auto"/>
      </w:divBdr>
    </w:div>
    <w:div w:id="1061755373">
      <w:bodyDiv w:val="1"/>
      <w:marLeft w:val="0"/>
      <w:marRight w:val="0"/>
      <w:marTop w:val="0"/>
      <w:marBottom w:val="0"/>
      <w:divBdr>
        <w:top w:val="none" w:sz="0" w:space="0" w:color="auto"/>
        <w:left w:val="none" w:sz="0" w:space="0" w:color="auto"/>
        <w:bottom w:val="none" w:sz="0" w:space="0" w:color="auto"/>
        <w:right w:val="none" w:sz="0" w:space="0" w:color="auto"/>
      </w:divBdr>
    </w:div>
    <w:div w:id="1064261236">
      <w:bodyDiv w:val="1"/>
      <w:marLeft w:val="0"/>
      <w:marRight w:val="0"/>
      <w:marTop w:val="0"/>
      <w:marBottom w:val="0"/>
      <w:divBdr>
        <w:top w:val="none" w:sz="0" w:space="0" w:color="auto"/>
        <w:left w:val="none" w:sz="0" w:space="0" w:color="auto"/>
        <w:bottom w:val="none" w:sz="0" w:space="0" w:color="auto"/>
        <w:right w:val="none" w:sz="0" w:space="0" w:color="auto"/>
      </w:divBdr>
    </w:div>
    <w:div w:id="1065956311">
      <w:bodyDiv w:val="1"/>
      <w:marLeft w:val="0"/>
      <w:marRight w:val="0"/>
      <w:marTop w:val="0"/>
      <w:marBottom w:val="0"/>
      <w:divBdr>
        <w:top w:val="none" w:sz="0" w:space="0" w:color="auto"/>
        <w:left w:val="none" w:sz="0" w:space="0" w:color="auto"/>
        <w:bottom w:val="none" w:sz="0" w:space="0" w:color="auto"/>
        <w:right w:val="none" w:sz="0" w:space="0" w:color="auto"/>
      </w:divBdr>
    </w:div>
    <w:div w:id="1066225528">
      <w:bodyDiv w:val="1"/>
      <w:marLeft w:val="0"/>
      <w:marRight w:val="0"/>
      <w:marTop w:val="0"/>
      <w:marBottom w:val="0"/>
      <w:divBdr>
        <w:top w:val="none" w:sz="0" w:space="0" w:color="auto"/>
        <w:left w:val="none" w:sz="0" w:space="0" w:color="auto"/>
        <w:bottom w:val="none" w:sz="0" w:space="0" w:color="auto"/>
        <w:right w:val="none" w:sz="0" w:space="0" w:color="auto"/>
      </w:divBdr>
    </w:div>
    <w:div w:id="1068071219">
      <w:bodyDiv w:val="1"/>
      <w:marLeft w:val="0"/>
      <w:marRight w:val="0"/>
      <w:marTop w:val="0"/>
      <w:marBottom w:val="0"/>
      <w:divBdr>
        <w:top w:val="none" w:sz="0" w:space="0" w:color="auto"/>
        <w:left w:val="none" w:sz="0" w:space="0" w:color="auto"/>
        <w:bottom w:val="none" w:sz="0" w:space="0" w:color="auto"/>
        <w:right w:val="none" w:sz="0" w:space="0" w:color="auto"/>
      </w:divBdr>
    </w:div>
    <w:div w:id="1068384000">
      <w:bodyDiv w:val="1"/>
      <w:marLeft w:val="0"/>
      <w:marRight w:val="0"/>
      <w:marTop w:val="0"/>
      <w:marBottom w:val="0"/>
      <w:divBdr>
        <w:top w:val="none" w:sz="0" w:space="0" w:color="auto"/>
        <w:left w:val="none" w:sz="0" w:space="0" w:color="auto"/>
        <w:bottom w:val="none" w:sz="0" w:space="0" w:color="auto"/>
        <w:right w:val="none" w:sz="0" w:space="0" w:color="auto"/>
      </w:divBdr>
      <w:divsChild>
        <w:div w:id="95516081">
          <w:marLeft w:val="0"/>
          <w:marRight w:val="0"/>
          <w:marTop w:val="0"/>
          <w:marBottom w:val="0"/>
          <w:divBdr>
            <w:top w:val="none" w:sz="0" w:space="0" w:color="auto"/>
            <w:left w:val="none" w:sz="0" w:space="0" w:color="auto"/>
            <w:bottom w:val="none" w:sz="0" w:space="0" w:color="auto"/>
            <w:right w:val="none" w:sz="0" w:space="0" w:color="auto"/>
          </w:divBdr>
          <w:divsChild>
            <w:div w:id="17202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14439">
      <w:bodyDiv w:val="1"/>
      <w:marLeft w:val="0"/>
      <w:marRight w:val="0"/>
      <w:marTop w:val="0"/>
      <w:marBottom w:val="0"/>
      <w:divBdr>
        <w:top w:val="none" w:sz="0" w:space="0" w:color="auto"/>
        <w:left w:val="none" w:sz="0" w:space="0" w:color="auto"/>
        <w:bottom w:val="none" w:sz="0" w:space="0" w:color="auto"/>
        <w:right w:val="none" w:sz="0" w:space="0" w:color="auto"/>
      </w:divBdr>
    </w:div>
    <w:div w:id="1071611424">
      <w:bodyDiv w:val="1"/>
      <w:marLeft w:val="0"/>
      <w:marRight w:val="0"/>
      <w:marTop w:val="0"/>
      <w:marBottom w:val="0"/>
      <w:divBdr>
        <w:top w:val="none" w:sz="0" w:space="0" w:color="auto"/>
        <w:left w:val="none" w:sz="0" w:space="0" w:color="auto"/>
        <w:bottom w:val="none" w:sz="0" w:space="0" w:color="auto"/>
        <w:right w:val="none" w:sz="0" w:space="0" w:color="auto"/>
      </w:divBdr>
    </w:div>
    <w:div w:id="1074932337">
      <w:bodyDiv w:val="1"/>
      <w:marLeft w:val="0"/>
      <w:marRight w:val="0"/>
      <w:marTop w:val="0"/>
      <w:marBottom w:val="0"/>
      <w:divBdr>
        <w:top w:val="none" w:sz="0" w:space="0" w:color="auto"/>
        <w:left w:val="none" w:sz="0" w:space="0" w:color="auto"/>
        <w:bottom w:val="none" w:sz="0" w:space="0" w:color="auto"/>
        <w:right w:val="none" w:sz="0" w:space="0" w:color="auto"/>
      </w:divBdr>
    </w:div>
    <w:div w:id="1075010718">
      <w:bodyDiv w:val="1"/>
      <w:marLeft w:val="0"/>
      <w:marRight w:val="0"/>
      <w:marTop w:val="0"/>
      <w:marBottom w:val="0"/>
      <w:divBdr>
        <w:top w:val="none" w:sz="0" w:space="0" w:color="auto"/>
        <w:left w:val="none" w:sz="0" w:space="0" w:color="auto"/>
        <w:bottom w:val="none" w:sz="0" w:space="0" w:color="auto"/>
        <w:right w:val="none" w:sz="0" w:space="0" w:color="auto"/>
      </w:divBdr>
    </w:div>
    <w:div w:id="1081412439">
      <w:bodyDiv w:val="1"/>
      <w:marLeft w:val="0"/>
      <w:marRight w:val="0"/>
      <w:marTop w:val="0"/>
      <w:marBottom w:val="0"/>
      <w:divBdr>
        <w:top w:val="none" w:sz="0" w:space="0" w:color="auto"/>
        <w:left w:val="none" w:sz="0" w:space="0" w:color="auto"/>
        <w:bottom w:val="none" w:sz="0" w:space="0" w:color="auto"/>
        <w:right w:val="none" w:sz="0" w:space="0" w:color="auto"/>
      </w:divBdr>
    </w:div>
    <w:div w:id="1083146130">
      <w:bodyDiv w:val="1"/>
      <w:marLeft w:val="0"/>
      <w:marRight w:val="0"/>
      <w:marTop w:val="0"/>
      <w:marBottom w:val="0"/>
      <w:divBdr>
        <w:top w:val="none" w:sz="0" w:space="0" w:color="auto"/>
        <w:left w:val="none" w:sz="0" w:space="0" w:color="auto"/>
        <w:bottom w:val="none" w:sz="0" w:space="0" w:color="auto"/>
        <w:right w:val="none" w:sz="0" w:space="0" w:color="auto"/>
      </w:divBdr>
    </w:div>
    <w:div w:id="1086070478">
      <w:bodyDiv w:val="1"/>
      <w:marLeft w:val="0"/>
      <w:marRight w:val="0"/>
      <w:marTop w:val="0"/>
      <w:marBottom w:val="0"/>
      <w:divBdr>
        <w:top w:val="none" w:sz="0" w:space="0" w:color="auto"/>
        <w:left w:val="none" w:sz="0" w:space="0" w:color="auto"/>
        <w:bottom w:val="none" w:sz="0" w:space="0" w:color="auto"/>
        <w:right w:val="none" w:sz="0" w:space="0" w:color="auto"/>
      </w:divBdr>
    </w:div>
    <w:div w:id="1087190756">
      <w:bodyDiv w:val="1"/>
      <w:marLeft w:val="0"/>
      <w:marRight w:val="0"/>
      <w:marTop w:val="0"/>
      <w:marBottom w:val="0"/>
      <w:divBdr>
        <w:top w:val="none" w:sz="0" w:space="0" w:color="auto"/>
        <w:left w:val="none" w:sz="0" w:space="0" w:color="auto"/>
        <w:bottom w:val="none" w:sz="0" w:space="0" w:color="auto"/>
        <w:right w:val="none" w:sz="0" w:space="0" w:color="auto"/>
      </w:divBdr>
    </w:div>
    <w:div w:id="1087725124">
      <w:bodyDiv w:val="1"/>
      <w:marLeft w:val="0"/>
      <w:marRight w:val="0"/>
      <w:marTop w:val="0"/>
      <w:marBottom w:val="0"/>
      <w:divBdr>
        <w:top w:val="none" w:sz="0" w:space="0" w:color="auto"/>
        <w:left w:val="none" w:sz="0" w:space="0" w:color="auto"/>
        <w:bottom w:val="none" w:sz="0" w:space="0" w:color="auto"/>
        <w:right w:val="none" w:sz="0" w:space="0" w:color="auto"/>
      </w:divBdr>
    </w:div>
    <w:div w:id="1087968844">
      <w:bodyDiv w:val="1"/>
      <w:marLeft w:val="0"/>
      <w:marRight w:val="0"/>
      <w:marTop w:val="0"/>
      <w:marBottom w:val="0"/>
      <w:divBdr>
        <w:top w:val="none" w:sz="0" w:space="0" w:color="auto"/>
        <w:left w:val="none" w:sz="0" w:space="0" w:color="auto"/>
        <w:bottom w:val="none" w:sz="0" w:space="0" w:color="auto"/>
        <w:right w:val="none" w:sz="0" w:space="0" w:color="auto"/>
      </w:divBdr>
    </w:div>
    <w:div w:id="1088772690">
      <w:bodyDiv w:val="1"/>
      <w:marLeft w:val="0"/>
      <w:marRight w:val="0"/>
      <w:marTop w:val="0"/>
      <w:marBottom w:val="0"/>
      <w:divBdr>
        <w:top w:val="none" w:sz="0" w:space="0" w:color="auto"/>
        <w:left w:val="none" w:sz="0" w:space="0" w:color="auto"/>
        <w:bottom w:val="none" w:sz="0" w:space="0" w:color="auto"/>
        <w:right w:val="none" w:sz="0" w:space="0" w:color="auto"/>
      </w:divBdr>
    </w:div>
    <w:div w:id="1089422398">
      <w:bodyDiv w:val="1"/>
      <w:marLeft w:val="0"/>
      <w:marRight w:val="0"/>
      <w:marTop w:val="0"/>
      <w:marBottom w:val="0"/>
      <w:divBdr>
        <w:top w:val="none" w:sz="0" w:space="0" w:color="auto"/>
        <w:left w:val="none" w:sz="0" w:space="0" w:color="auto"/>
        <w:bottom w:val="none" w:sz="0" w:space="0" w:color="auto"/>
        <w:right w:val="none" w:sz="0" w:space="0" w:color="auto"/>
      </w:divBdr>
    </w:div>
    <w:div w:id="1089817143">
      <w:bodyDiv w:val="1"/>
      <w:marLeft w:val="0"/>
      <w:marRight w:val="0"/>
      <w:marTop w:val="0"/>
      <w:marBottom w:val="0"/>
      <w:divBdr>
        <w:top w:val="none" w:sz="0" w:space="0" w:color="auto"/>
        <w:left w:val="none" w:sz="0" w:space="0" w:color="auto"/>
        <w:bottom w:val="none" w:sz="0" w:space="0" w:color="auto"/>
        <w:right w:val="none" w:sz="0" w:space="0" w:color="auto"/>
      </w:divBdr>
    </w:div>
    <w:div w:id="1094667404">
      <w:bodyDiv w:val="1"/>
      <w:marLeft w:val="0"/>
      <w:marRight w:val="0"/>
      <w:marTop w:val="0"/>
      <w:marBottom w:val="0"/>
      <w:divBdr>
        <w:top w:val="none" w:sz="0" w:space="0" w:color="auto"/>
        <w:left w:val="none" w:sz="0" w:space="0" w:color="auto"/>
        <w:bottom w:val="none" w:sz="0" w:space="0" w:color="auto"/>
        <w:right w:val="none" w:sz="0" w:space="0" w:color="auto"/>
      </w:divBdr>
    </w:div>
    <w:div w:id="1098673364">
      <w:bodyDiv w:val="1"/>
      <w:marLeft w:val="0"/>
      <w:marRight w:val="0"/>
      <w:marTop w:val="0"/>
      <w:marBottom w:val="0"/>
      <w:divBdr>
        <w:top w:val="none" w:sz="0" w:space="0" w:color="auto"/>
        <w:left w:val="none" w:sz="0" w:space="0" w:color="auto"/>
        <w:bottom w:val="none" w:sz="0" w:space="0" w:color="auto"/>
        <w:right w:val="none" w:sz="0" w:space="0" w:color="auto"/>
      </w:divBdr>
    </w:div>
    <w:div w:id="1099374853">
      <w:bodyDiv w:val="1"/>
      <w:marLeft w:val="0"/>
      <w:marRight w:val="0"/>
      <w:marTop w:val="0"/>
      <w:marBottom w:val="0"/>
      <w:divBdr>
        <w:top w:val="none" w:sz="0" w:space="0" w:color="auto"/>
        <w:left w:val="none" w:sz="0" w:space="0" w:color="auto"/>
        <w:bottom w:val="none" w:sz="0" w:space="0" w:color="auto"/>
        <w:right w:val="none" w:sz="0" w:space="0" w:color="auto"/>
      </w:divBdr>
    </w:div>
    <w:div w:id="1099638340">
      <w:bodyDiv w:val="1"/>
      <w:marLeft w:val="0"/>
      <w:marRight w:val="0"/>
      <w:marTop w:val="0"/>
      <w:marBottom w:val="0"/>
      <w:divBdr>
        <w:top w:val="none" w:sz="0" w:space="0" w:color="auto"/>
        <w:left w:val="none" w:sz="0" w:space="0" w:color="auto"/>
        <w:bottom w:val="none" w:sz="0" w:space="0" w:color="auto"/>
        <w:right w:val="none" w:sz="0" w:space="0" w:color="auto"/>
      </w:divBdr>
    </w:div>
    <w:div w:id="1105034128">
      <w:bodyDiv w:val="1"/>
      <w:marLeft w:val="0"/>
      <w:marRight w:val="0"/>
      <w:marTop w:val="0"/>
      <w:marBottom w:val="0"/>
      <w:divBdr>
        <w:top w:val="none" w:sz="0" w:space="0" w:color="auto"/>
        <w:left w:val="none" w:sz="0" w:space="0" w:color="auto"/>
        <w:bottom w:val="none" w:sz="0" w:space="0" w:color="auto"/>
        <w:right w:val="none" w:sz="0" w:space="0" w:color="auto"/>
      </w:divBdr>
    </w:div>
    <w:div w:id="1105882525">
      <w:bodyDiv w:val="1"/>
      <w:marLeft w:val="0"/>
      <w:marRight w:val="0"/>
      <w:marTop w:val="0"/>
      <w:marBottom w:val="0"/>
      <w:divBdr>
        <w:top w:val="none" w:sz="0" w:space="0" w:color="auto"/>
        <w:left w:val="none" w:sz="0" w:space="0" w:color="auto"/>
        <w:bottom w:val="none" w:sz="0" w:space="0" w:color="auto"/>
        <w:right w:val="none" w:sz="0" w:space="0" w:color="auto"/>
      </w:divBdr>
    </w:div>
    <w:div w:id="1106582112">
      <w:bodyDiv w:val="1"/>
      <w:marLeft w:val="0"/>
      <w:marRight w:val="0"/>
      <w:marTop w:val="0"/>
      <w:marBottom w:val="0"/>
      <w:divBdr>
        <w:top w:val="none" w:sz="0" w:space="0" w:color="auto"/>
        <w:left w:val="none" w:sz="0" w:space="0" w:color="auto"/>
        <w:bottom w:val="none" w:sz="0" w:space="0" w:color="auto"/>
        <w:right w:val="none" w:sz="0" w:space="0" w:color="auto"/>
      </w:divBdr>
    </w:div>
    <w:div w:id="1107041724">
      <w:bodyDiv w:val="1"/>
      <w:marLeft w:val="0"/>
      <w:marRight w:val="0"/>
      <w:marTop w:val="0"/>
      <w:marBottom w:val="0"/>
      <w:divBdr>
        <w:top w:val="none" w:sz="0" w:space="0" w:color="auto"/>
        <w:left w:val="none" w:sz="0" w:space="0" w:color="auto"/>
        <w:bottom w:val="none" w:sz="0" w:space="0" w:color="auto"/>
        <w:right w:val="none" w:sz="0" w:space="0" w:color="auto"/>
      </w:divBdr>
    </w:div>
    <w:div w:id="1108744651">
      <w:bodyDiv w:val="1"/>
      <w:marLeft w:val="0"/>
      <w:marRight w:val="0"/>
      <w:marTop w:val="0"/>
      <w:marBottom w:val="0"/>
      <w:divBdr>
        <w:top w:val="none" w:sz="0" w:space="0" w:color="auto"/>
        <w:left w:val="none" w:sz="0" w:space="0" w:color="auto"/>
        <w:bottom w:val="none" w:sz="0" w:space="0" w:color="auto"/>
        <w:right w:val="none" w:sz="0" w:space="0" w:color="auto"/>
      </w:divBdr>
    </w:div>
    <w:div w:id="1109467189">
      <w:bodyDiv w:val="1"/>
      <w:marLeft w:val="0"/>
      <w:marRight w:val="0"/>
      <w:marTop w:val="0"/>
      <w:marBottom w:val="0"/>
      <w:divBdr>
        <w:top w:val="none" w:sz="0" w:space="0" w:color="auto"/>
        <w:left w:val="none" w:sz="0" w:space="0" w:color="auto"/>
        <w:bottom w:val="none" w:sz="0" w:space="0" w:color="auto"/>
        <w:right w:val="none" w:sz="0" w:space="0" w:color="auto"/>
      </w:divBdr>
      <w:divsChild>
        <w:div w:id="1824272906">
          <w:marLeft w:val="0"/>
          <w:marRight w:val="0"/>
          <w:marTop w:val="0"/>
          <w:marBottom w:val="0"/>
          <w:divBdr>
            <w:top w:val="none" w:sz="0" w:space="0" w:color="auto"/>
            <w:left w:val="none" w:sz="0" w:space="0" w:color="auto"/>
            <w:bottom w:val="none" w:sz="0" w:space="0" w:color="auto"/>
            <w:right w:val="none" w:sz="0" w:space="0" w:color="auto"/>
          </w:divBdr>
          <w:divsChild>
            <w:div w:id="1644238018">
              <w:marLeft w:val="0"/>
              <w:marRight w:val="0"/>
              <w:marTop w:val="0"/>
              <w:marBottom w:val="0"/>
              <w:divBdr>
                <w:top w:val="none" w:sz="0" w:space="0" w:color="auto"/>
                <w:left w:val="none" w:sz="0" w:space="0" w:color="auto"/>
                <w:bottom w:val="none" w:sz="0" w:space="0" w:color="auto"/>
                <w:right w:val="none" w:sz="0" w:space="0" w:color="auto"/>
              </w:divBdr>
              <w:divsChild>
                <w:div w:id="125404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742527">
      <w:bodyDiv w:val="1"/>
      <w:marLeft w:val="0"/>
      <w:marRight w:val="0"/>
      <w:marTop w:val="0"/>
      <w:marBottom w:val="0"/>
      <w:divBdr>
        <w:top w:val="none" w:sz="0" w:space="0" w:color="auto"/>
        <w:left w:val="none" w:sz="0" w:space="0" w:color="auto"/>
        <w:bottom w:val="none" w:sz="0" w:space="0" w:color="auto"/>
        <w:right w:val="none" w:sz="0" w:space="0" w:color="auto"/>
      </w:divBdr>
    </w:div>
    <w:div w:id="1109814003">
      <w:bodyDiv w:val="1"/>
      <w:marLeft w:val="0"/>
      <w:marRight w:val="0"/>
      <w:marTop w:val="0"/>
      <w:marBottom w:val="0"/>
      <w:divBdr>
        <w:top w:val="none" w:sz="0" w:space="0" w:color="auto"/>
        <w:left w:val="none" w:sz="0" w:space="0" w:color="auto"/>
        <w:bottom w:val="none" w:sz="0" w:space="0" w:color="auto"/>
        <w:right w:val="none" w:sz="0" w:space="0" w:color="auto"/>
      </w:divBdr>
    </w:div>
    <w:div w:id="1118529420">
      <w:bodyDiv w:val="1"/>
      <w:marLeft w:val="0"/>
      <w:marRight w:val="0"/>
      <w:marTop w:val="0"/>
      <w:marBottom w:val="0"/>
      <w:divBdr>
        <w:top w:val="none" w:sz="0" w:space="0" w:color="auto"/>
        <w:left w:val="none" w:sz="0" w:space="0" w:color="auto"/>
        <w:bottom w:val="none" w:sz="0" w:space="0" w:color="auto"/>
        <w:right w:val="none" w:sz="0" w:space="0" w:color="auto"/>
      </w:divBdr>
    </w:div>
    <w:div w:id="1123117432">
      <w:bodyDiv w:val="1"/>
      <w:marLeft w:val="0"/>
      <w:marRight w:val="0"/>
      <w:marTop w:val="0"/>
      <w:marBottom w:val="0"/>
      <w:divBdr>
        <w:top w:val="none" w:sz="0" w:space="0" w:color="auto"/>
        <w:left w:val="none" w:sz="0" w:space="0" w:color="auto"/>
        <w:bottom w:val="none" w:sz="0" w:space="0" w:color="auto"/>
        <w:right w:val="none" w:sz="0" w:space="0" w:color="auto"/>
      </w:divBdr>
    </w:div>
    <w:div w:id="1123692549">
      <w:bodyDiv w:val="1"/>
      <w:marLeft w:val="0"/>
      <w:marRight w:val="0"/>
      <w:marTop w:val="0"/>
      <w:marBottom w:val="0"/>
      <w:divBdr>
        <w:top w:val="none" w:sz="0" w:space="0" w:color="auto"/>
        <w:left w:val="none" w:sz="0" w:space="0" w:color="auto"/>
        <w:bottom w:val="none" w:sz="0" w:space="0" w:color="auto"/>
        <w:right w:val="none" w:sz="0" w:space="0" w:color="auto"/>
      </w:divBdr>
    </w:div>
    <w:div w:id="1124999902">
      <w:bodyDiv w:val="1"/>
      <w:marLeft w:val="0"/>
      <w:marRight w:val="0"/>
      <w:marTop w:val="0"/>
      <w:marBottom w:val="0"/>
      <w:divBdr>
        <w:top w:val="none" w:sz="0" w:space="0" w:color="auto"/>
        <w:left w:val="none" w:sz="0" w:space="0" w:color="auto"/>
        <w:bottom w:val="none" w:sz="0" w:space="0" w:color="auto"/>
        <w:right w:val="none" w:sz="0" w:space="0" w:color="auto"/>
      </w:divBdr>
    </w:div>
    <w:div w:id="1126194418">
      <w:bodyDiv w:val="1"/>
      <w:marLeft w:val="0"/>
      <w:marRight w:val="0"/>
      <w:marTop w:val="0"/>
      <w:marBottom w:val="0"/>
      <w:divBdr>
        <w:top w:val="none" w:sz="0" w:space="0" w:color="auto"/>
        <w:left w:val="none" w:sz="0" w:space="0" w:color="auto"/>
        <w:bottom w:val="none" w:sz="0" w:space="0" w:color="auto"/>
        <w:right w:val="none" w:sz="0" w:space="0" w:color="auto"/>
      </w:divBdr>
    </w:div>
    <w:div w:id="1127238720">
      <w:bodyDiv w:val="1"/>
      <w:marLeft w:val="0"/>
      <w:marRight w:val="0"/>
      <w:marTop w:val="0"/>
      <w:marBottom w:val="0"/>
      <w:divBdr>
        <w:top w:val="none" w:sz="0" w:space="0" w:color="auto"/>
        <w:left w:val="none" w:sz="0" w:space="0" w:color="auto"/>
        <w:bottom w:val="none" w:sz="0" w:space="0" w:color="auto"/>
        <w:right w:val="none" w:sz="0" w:space="0" w:color="auto"/>
      </w:divBdr>
      <w:divsChild>
        <w:div w:id="563878869">
          <w:marLeft w:val="0"/>
          <w:marRight w:val="0"/>
          <w:marTop w:val="0"/>
          <w:marBottom w:val="0"/>
          <w:divBdr>
            <w:top w:val="none" w:sz="0" w:space="0" w:color="auto"/>
            <w:left w:val="none" w:sz="0" w:space="0" w:color="auto"/>
            <w:bottom w:val="none" w:sz="0" w:space="0" w:color="auto"/>
            <w:right w:val="none" w:sz="0" w:space="0" w:color="auto"/>
          </w:divBdr>
          <w:divsChild>
            <w:div w:id="1411848945">
              <w:marLeft w:val="0"/>
              <w:marRight w:val="0"/>
              <w:marTop w:val="0"/>
              <w:marBottom w:val="0"/>
              <w:divBdr>
                <w:top w:val="none" w:sz="0" w:space="0" w:color="auto"/>
                <w:left w:val="none" w:sz="0" w:space="0" w:color="auto"/>
                <w:bottom w:val="none" w:sz="0" w:space="0" w:color="auto"/>
                <w:right w:val="none" w:sz="0" w:space="0" w:color="auto"/>
              </w:divBdr>
              <w:divsChild>
                <w:div w:id="2006862559">
                  <w:marLeft w:val="0"/>
                  <w:marRight w:val="0"/>
                  <w:marTop w:val="0"/>
                  <w:marBottom w:val="0"/>
                  <w:divBdr>
                    <w:top w:val="none" w:sz="0" w:space="0" w:color="auto"/>
                    <w:left w:val="none" w:sz="0" w:space="0" w:color="auto"/>
                    <w:bottom w:val="none" w:sz="0" w:space="0" w:color="auto"/>
                    <w:right w:val="none" w:sz="0" w:space="0" w:color="auto"/>
                  </w:divBdr>
                </w:div>
                <w:div w:id="2047947458">
                  <w:marLeft w:val="114"/>
                  <w:marRight w:val="0"/>
                  <w:marTop w:val="66"/>
                  <w:marBottom w:val="0"/>
                  <w:divBdr>
                    <w:top w:val="none" w:sz="0" w:space="0" w:color="auto"/>
                    <w:left w:val="none" w:sz="0" w:space="0" w:color="auto"/>
                    <w:bottom w:val="none" w:sz="0" w:space="0" w:color="auto"/>
                    <w:right w:val="none" w:sz="0" w:space="0" w:color="auto"/>
                  </w:divBdr>
                </w:div>
              </w:divsChild>
            </w:div>
          </w:divsChild>
        </w:div>
      </w:divsChild>
    </w:div>
    <w:div w:id="1128546678">
      <w:bodyDiv w:val="1"/>
      <w:marLeft w:val="0"/>
      <w:marRight w:val="0"/>
      <w:marTop w:val="0"/>
      <w:marBottom w:val="0"/>
      <w:divBdr>
        <w:top w:val="none" w:sz="0" w:space="0" w:color="auto"/>
        <w:left w:val="none" w:sz="0" w:space="0" w:color="auto"/>
        <w:bottom w:val="none" w:sz="0" w:space="0" w:color="auto"/>
        <w:right w:val="none" w:sz="0" w:space="0" w:color="auto"/>
      </w:divBdr>
    </w:div>
    <w:div w:id="1129712313">
      <w:bodyDiv w:val="1"/>
      <w:marLeft w:val="0"/>
      <w:marRight w:val="0"/>
      <w:marTop w:val="0"/>
      <w:marBottom w:val="0"/>
      <w:divBdr>
        <w:top w:val="none" w:sz="0" w:space="0" w:color="auto"/>
        <w:left w:val="none" w:sz="0" w:space="0" w:color="auto"/>
        <w:bottom w:val="none" w:sz="0" w:space="0" w:color="auto"/>
        <w:right w:val="none" w:sz="0" w:space="0" w:color="auto"/>
      </w:divBdr>
    </w:div>
    <w:div w:id="1131051434">
      <w:bodyDiv w:val="1"/>
      <w:marLeft w:val="0"/>
      <w:marRight w:val="0"/>
      <w:marTop w:val="0"/>
      <w:marBottom w:val="0"/>
      <w:divBdr>
        <w:top w:val="none" w:sz="0" w:space="0" w:color="auto"/>
        <w:left w:val="none" w:sz="0" w:space="0" w:color="auto"/>
        <w:bottom w:val="none" w:sz="0" w:space="0" w:color="auto"/>
        <w:right w:val="none" w:sz="0" w:space="0" w:color="auto"/>
      </w:divBdr>
    </w:div>
    <w:div w:id="1132014386">
      <w:bodyDiv w:val="1"/>
      <w:marLeft w:val="0"/>
      <w:marRight w:val="0"/>
      <w:marTop w:val="0"/>
      <w:marBottom w:val="0"/>
      <w:divBdr>
        <w:top w:val="none" w:sz="0" w:space="0" w:color="auto"/>
        <w:left w:val="none" w:sz="0" w:space="0" w:color="auto"/>
        <w:bottom w:val="none" w:sz="0" w:space="0" w:color="auto"/>
        <w:right w:val="none" w:sz="0" w:space="0" w:color="auto"/>
      </w:divBdr>
    </w:div>
    <w:div w:id="1132554250">
      <w:bodyDiv w:val="1"/>
      <w:marLeft w:val="0"/>
      <w:marRight w:val="0"/>
      <w:marTop w:val="0"/>
      <w:marBottom w:val="0"/>
      <w:divBdr>
        <w:top w:val="none" w:sz="0" w:space="0" w:color="auto"/>
        <w:left w:val="none" w:sz="0" w:space="0" w:color="auto"/>
        <w:bottom w:val="none" w:sz="0" w:space="0" w:color="auto"/>
        <w:right w:val="none" w:sz="0" w:space="0" w:color="auto"/>
      </w:divBdr>
    </w:div>
    <w:div w:id="1135831919">
      <w:bodyDiv w:val="1"/>
      <w:marLeft w:val="0"/>
      <w:marRight w:val="0"/>
      <w:marTop w:val="0"/>
      <w:marBottom w:val="0"/>
      <w:divBdr>
        <w:top w:val="none" w:sz="0" w:space="0" w:color="auto"/>
        <w:left w:val="none" w:sz="0" w:space="0" w:color="auto"/>
        <w:bottom w:val="none" w:sz="0" w:space="0" w:color="auto"/>
        <w:right w:val="none" w:sz="0" w:space="0" w:color="auto"/>
      </w:divBdr>
    </w:div>
    <w:div w:id="1135878087">
      <w:bodyDiv w:val="1"/>
      <w:marLeft w:val="0"/>
      <w:marRight w:val="0"/>
      <w:marTop w:val="0"/>
      <w:marBottom w:val="0"/>
      <w:divBdr>
        <w:top w:val="none" w:sz="0" w:space="0" w:color="auto"/>
        <w:left w:val="none" w:sz="0" w:space="0" w:color="auto"/>
        <w:bottom w:val="none" w:sz="0" w:space="0" w:color="auto"/>
        <w:right w:val="none" w:sz="0" w:space="0" w:color="auto"/>
      </w:divBdr>
    </w:div>
    <w:div w:id="1136096613">
      <w:bodyDiv w:val="1"/>
      <w:marLeft w:val="0"/>
      <w:marRight w:val="0"/>
      <w:marTop w:val="0"/>
      <w:marBottom w:val="0"/>
      <w:divBdr>
        <w:top w:val="none" w:sz="0" w:space="0" w:color="auto"/>
        <w:left w:val="none" w:sz="0" w:space="0" w:color="auto"/>
        <w:bottom w:val="none" w:sz="0" w:space="0" w:color="auto"/>
        <w:right w:val="none" w:sz="0" w:space="0" w:color="auto"/>
      </w:divBdr>
    </w:div>
    <w:div w:id="1139417822">
      <w:bodyDiv w:val="1"/>
      <w:marLeft w:val="0"/>
      <w:marRight w:val="0"/>
      <w:marTop w:val="0"/>
      <w:marBottom w:val="0"/>
      <w:divBdr>
        <w:top w:val="none" w:sz="0" w:space="0" w:color="auto"/>
        <w:left w:val="none" w:sz="0" w:space="0" w:color="auto"/>
        <w:bottom w:val="none" w:sz="0" w:space="0" w:color="auto"/>
        <w:right w:val="none" w:sz="0" w:space="0" w:color="auto"/>
      </w:divBdr>
    </w:div>
    <w:div w:id="1147939808">
      <w:bodyDiv w:val="1"/>
      <w:marLeft w:val="0"/>
      <w:marRight w:val="0"/>
      <w:marTop w:val="0"/>
      <w:marBottom w:val="0"/>
      <w:divBdr>
        <w:top w:val="none" w:sz="0" w:space="0" w:color="auto"/>
        <w:left w:val="none" w:sz="0" w:space="0" w:color="auto"/>
        <w:bottom w:val="none" w:sz="0" w:space="0" w:color="auto"/>
        <w:right w:val="none" w:sz="0" w:space="0" w:color="auto"/>
      </w:divBdr>
    </w:div>
    <w:div w:id="1149054337">
      <w:bodyDiv w:val="1"/>
      <w:marLeft w:val="0"/>
      <w:marRight w:val="0"/>
      <w:marTop w:val="0"/>
      <w:marBottom w:val="0"/>
      <w:divBdr>
        <w:top w:val="none" w:sz="0" w:space="0" w:color="auto"/>
        <w:left w:val="none" w:sz="0" w:space="0" w:color="auto"/>
        <w:bottom w:val="none" w:sz="0" w:space="0" w:color="auto"/>
        <w:right w:val="none" w:sz="0" w:space="0" w:color="auto"/>
      </w:divBdr>
    </w:div>
    <w:div w:id="1149639984">
      <w:bodyDiv w:val="1"/>
      <w:marLeft w:val="0"/>
      <w:marRight w:val="0"/>
      <w:marTop w:val="0"/>
      <w:marBottom w:val="0"/>
      <w:divBdr>
        <w:top w:val="none" w:sz="0" w:space="0" w:color="auto"/>
        <w:left w:val="none" w:sz="0" w:space="0" w:color="auto"/>
        <w:bottom w:val="none" w:sz="0" w:space="0" w:color="auto"/>
        <w:right w:val="none" w:sz="0" w:space="0" w:color="auto"/>
      </w:divBdr>
    </w:div>
    <w:div w:id="1152675284">
      <w:bodyDiv w:val="1"/>
      <w:marLeft w:val="0"/>
      <w:marRight w:val="0"/>
      <w:marTop w:val="0"/>
      <w:marBottom w:val="0"/>
      <w:divBdr>
        <w:top w:val="none" w:sz="0" w:space="0" w:color="auto"/>
        <w:left w:val="none" w:sz="0" w:space="0" w:color="auto"/>
        <w:bottom w:val="none" w:sz="0" w:space="0" w:color="auto"/>
        <w:right w:val="none" w:sz="0" w:space="0" w:color="auto"/>
      </w:divBdr>
    </w:div>
    <w:div w:id="1155218208">
      <w:bodyDiv w:val="1"/>
      <w:marLeft w:val="0"/>
      <w:marRight w:val="0"/>
      <w:marTop w:val="0"/>
      <w:marBottom w:val="0"/>
      <w:divBdr>
        <w:top w:val="none" w:sz="0" w:space="0" w:color="auto"/>
        <w:left w:val="none" w:sz="0" w:space="0" w:color="auto"/>
        <w:bottom w:val="none" w:sz="0" w:space="0" w:color="auto"/>
        <w:right w:val="none" w:sz="0" w:space="0" w:color="auto"/>
      </w:divBdr>
    </w:div>
    <w:div w:id="1155414665">
      <w:bodyDiv w:val="1"/>
      <w:marLeft w:val="0"/>
      <w:marRight w:val="0"/>
      <w:marTop w:val="0"/>
      <w:marBottom w:val="0"/>
      <w:divBdr>
        <w:top w:val="none" w:sz="0" w:space="0" w:color="auto"/>
        <w:left w:val="none" w:sz="0" w:space="0" w:color="auto"/>
        <w:bottom w:val="none" w:sz="0" w:space="0" w:color="auto"/>
        <w:right w:val="none" w:sz="0" w:space="0" w:color="auto"/>
      </w:divBdr>
    </w:div>
    <w:div w:id="1156334530">
      <w:bodyDiv w:val="1"/>
      <w:marLeft w:val="0"/>
      <w:marRight w:val="0"/>
      <w:marTop w:val="0"/>
      <w:marBottom w:val="0"/>
      <w:divBdr>
        <w:top w:val="none" w:sz="0" w:space="0" w:color="auto"/>
        <w:left w:val="none" w:sz="0" w:space="0" w:color="auto"/>
        <w:bottom w:val="none" w:sz="0" w:space="0" w:color="auto"/>
        <w:right w:val="none" w:sz="0" w:space="0" w:color="auto"/>
      </w:divBdr>
    </w:div>
    <w:div w:id="1156990359">
      <w:bodyDiv w:val="1"/>
      <w:marLeft w:val="0"/>
      <w:marRight w:val="0"/>
      <w:marTop w:val="0"/>
      <w:marBottom w:val="0"/>
      <w:divBdr>
        <w:top w:val="none" w:sz="0" w:space="0" w:color="auto"/>
        <w:left w:val="none" w:sz="0" w:space="0" w:color="auto"/>
        <w:bottom w:val="none" w:sz="0" w:space="0" w:color="auto"/>
        <w:right w:val="none" w:sz="0" w:space="0" w:color="auto"/>
      </w:divBdr>
    </w:div>
    <w:div w:id="1158381213">
      <w:bodyDiv w:val="1"/>
      <w:marLeft w:val="0"/>
      <w:marRight w:val="0"/>
      <w:marTop w:val="0"/>
      <w:marBottom w:val="0"/>
      <w:divBdr>
        <w:top w:val="none" w:sz="0" w:space="0" w:color="auto"/>
        <w:left w:val="none" w:sz="0" w:space="0" w:color="auto"/>
        <w:bottom w:val="none" w:sz="0" w:space="0" w:color="auto"/>
        <w:right w:val="none" w:sz="0" w:space="0" w:color="auto"/>
      </w:divBdr>
    </w:div>
    <w:div w:id="1159073193">
      <w:bodyDiv w:val="1"/>
      <w:marLeft w:val="0"/>
      <w:marRight w:val="0"/>
      <w:marTop w:val="0"/>
      <w:marBottom w:val="0"/>
      <w:divBdr>
        <w:top w:val="none" w:sz="0" w:space="0" w:color="auto"/>
        <w:left w:val="none" w:sz="0" w:space="0" w:color="auto"/>
        <w:bottom w:val="none" w:sz="0" w:space="0" w:color="auto"/>
        <w:right w:val="none" w:sz="0" w:space="0" w:color="auto"/>
      </w:divBdr>
    </w:div>
    <w:div w:id="1161388735">
      <w:bodyDiv w:val="1"/>
      <w:marLeft w:val="0"/>
      <w:marRight w:val="0"/>
      <w:marTop w:val="0"/>
      <w:marBottom w:val="0"/>
      <w:divBdr>
        <w:top w:val="none" w:sz="0" w:space="0" w:color="auto"/>
        <w:left w:val="none" w:sz="0" w:space="0" w:color="auto"/>
        <w:bottom w:val="none" w:sz="0" w:space="0" w:color="auto"/>
        <w:right w:val="none" w:sz="0" w:space="0" w:color="auto"/>
      </w:divBdr>
    </w:div>
    <w:div w:id="1163736827">
      <w:bodyDiv w:val="1"/>
      <w:marLeft w:val="0"/>
      <w:marRight w:val="0"/>
      <w:marTop w:val="0"/>
      <w:marBottom w:val="0"/>
      <w:divBdr>
        <w:top w:val="none" w:sz="0" w:space="0" w:color="auto"/>
        <w:left w:val="none" w:sz="0" w:space="0" w:color="auto"/>
        <w:bottom w:val="none" w:sz="0" w:space="0" w:color="auto"/>
        <w:right w:val="none" w:sz="0" w:space="0" w:color="auto"/>
      </w:divBdr>
    </w:div>
    <w:div w:id="1167865895">
      <w:bodyDiv w:val="1"/>
      <w:marLeft w:val="0"/>
      <w:marRight w:val="0"/>
      <w:marTop w:val="0"/>
      <w:marBottom w:val="0"/>
      <w:divBdr>
        <w:top w:val="none" w:sz="0" w:space="0" w:color="auto"/>
        <w:left w:val="none" w:sz="0" w:space="0" w:color="auto"/>
        <w:bottom w:val="none" w:sz="0" w:space="0" w:color="auto"/>
        <w:right w:val="none" w:sz="0" w:space="0" w:color="auto"/>
      </w:divBdr>
    </w:div>
    <w:div w:id="1167986682">
      <w:bodyDiv w:val="1"/>
      <w:marLeft w:val="0"/>
      <w:marRight w:val="0"/>
      <w:marTop w:val="0"/>
      <w:marBottom w:val="0"/>
      <w:divBdr>
        <w:top w:val="none" w:sz="0" w:space="0" w:color="auto"/>
        <w:left w:val="none" w:sz="0" w:space="0" w:color="auto"/>
        <w:bottom w:val="none" w:sz="0" w:space="0" w:color="auto"/>
        <w:right w:val="none" w:sz="0" w:space="0" w:color="auto"/>
      </w:divBdr>
    </w:div>
    <w:div w:id="1169325921">
      <w:bodyDiv w:val="1"/>
      <w:marLeft w:val="0"/>
      <w:marRight w:val="0"/>
      <w:marTop w:val="0"/>
      <w:marBottom w:val="0"/>
      <w:divBdr>
        <w:top w:val="none" w:sz="0" w:space="0" w:color="auto"/>
        <w:left w:val="none" w:sz="0" w:space="0" w:color="auto"/>
        <w:bottom w:val="none" w:sz="0" w:space="0" w:color="auto"/>
        <w:right w:val="none" w:sz="0" w:space="0" w:color="auto"/>
      </w:divBdr>
    </w:div>
    <w:div w:id="1169634153">
      <w:bodyDiv w:val="1"/>
      <w:marLeft w:val="0"/>
      <w:marRight w:val="0"/>
      <w:marTop w:val="0"/>
      <w:marBottom w:val="0"/>
      <w:divBdr>
        <w:top w:val="none" w:sz="0" w:space="0" w:color="auto"/>
        <w:left w:val="none" w:sz="0" w:space="0" w:color="auto"/>
        <w:bottom w:val="none" w:sz="0" w:space="0" w:color="auto"/>
        <w:right w:val="none" w:sz="0" w:space="0" w:color="auto"/>
      </w:divBdr>
    </w:div>
    <w:div w:id="1169833041">
      <w:bodyDiv w:val="1"/>
      <w:marLeft w:val="0"/>
      <w:marRight w:val="0"/>
      <w:marTop w:val="0"/>
      <w:marBottom w:val="0"/>
      <w:divBdr>
        <w:top w:val="none" w:sz="0" w:space="0" w:color="auto"/>
        <w:left w:val="none" w:sz="0" w:space="0" w:color="auto"/>
        <w:bottom w:val="none" w:sz="0" w:space="0" w:color="auto"/>
        <w:right w:val="none" w:sz="0" w:space="0" w:color="auto"/>
      </w:divBdr>
    </w:div>
    <w:div w:id="1171873304">
      <w:bodyDiv w:val="1"/>
      <w:marLeft w:val="0"/>
      <w:marRight w:val="0"/>
      <w:marTop w:val="0"/>
      <w:marBottom w:val="0"/>
      <w:divBdr>
        <w:top w:val="none" w:sz="0" w:space="0" w:color="auto"/>
        <w:left w:val="none" w:sz="0" w:space="0" w:color="auto"/>
        <w:bottom w:val="none" w:sz="0" w:space="0" w:color="auto"/>
        <w:right w:val="none" w:sz="0" w:space="0" w:color="auto"/>
      </w:divBdr>
    </w:div>
    <w:div w:id="1172373541">
      <w:bodyDiv w:val="1"/>
      <w:marLeft w:val="0"/>
      <w:marRight w:val="0"/>
      <w:marTop w:val="0"/>
      <w:marBottom w:val="0"/>
      <w:divBdr>
        <w:top w:val="none" w:sz="0" w:space="0" w:color="auto"/>
        <w:left w:val="none" w:sz="0" w:space="0" w:color="auto"/>
        <w:bottom w:val="none" w:sz="0" w:space="0" w:color="auto"/>
        <w:right w:val="none" w:sz="0" w:space="0" w:color="auto"/>
      </w:divBdr>
    </w:div>
    <w:div w:id="1172989691">
      <w:bodyDiv w:val="1"/>
      <w:marLeft w:val="0"/>
      <w:marRight w:val="0"/>
      <w:marTop w:val="0"/>
      <w:marBottom w:val="0"/>
      <w:divBdr>
        <w:top w:val="none" w:sz="0" w:space="0" w:color="auto"/>
        <w:left w:val="none" w:sz="0" w:space="0" w:color="auto"/>
        <w:bottom w:val="none" w:sz="0" w:space="0" w:color="auto"/>
        <w:right w:val="none" w:sz="0" w:space="0" w:color="auto"/>
      </w:divBdr>
    </w:div>
    <w:div w:id="1175025616">
      <w:bodyDiv w:val="1"/>
      <w:marLeft w:val="0"/>
      <w:marRight w:val="0"/>
      <w:marTop w:val="0"/>
      <w:marBottom w:val="0"/>
      <w:divBdr>
        <w:top w:val="none" w:sz="0" w:space="0" w:color="auto"/>
        <w:left w:val="none" w:sz="0" w:space="0" w:color="auto"/>
        <w:bottom w:val="none" w:sz="0" w:space="0" w:color="auto"/>
        <w:right w:val="none" w:sz="0" w:space="0" w:color="auto"/>
      </w:divBdr>
    </w:div>
    <w:div w:id="1178236029">
      <w:bodyDiv w:val="1"/>
      <w:marLeft w:val="0"/>
      <w:marRight w:val="0"/>
      <w:marTop w:val="0"/>
      <w:marBottom w:val="0"/>
      <w:divBdr>
        <w:top w:val="none" w:sz="0" w:space="0" w:color="auto"/>
        <w:left w:val="none" w:sz="0" w:space="0" w:color="auto"/>
        <w:bottom w:val="none" w:sz="0" w:space="0" w:color="auto"/>
        <w:right w:val="none" w:sz="0" w:space="0" w:color="auto"/>
      </w:divBdr>
    </w:div>
    <w:div w:id="1179807655">
      <w:bodyDiv w:val="1"/>
      <w:marLeft w:val="0"/>
      <w:marRight w:val="0"/>
      <w:marTop w:val="0"/>
      <w:marBottom w:val="0"/>
      <w:divBdr>
        <w:top w:val="none" w:sz="0" w:space="0" w:color="auto"/>
        <w:left w:val="none" w:sz="0" w:space="0" w:color="auto"/>
        <w:bottom w:val="none" w:sz="0" w:space="0" w:color="auto"/>
        <w:right w:val="none" w:sz="0" w:space="0" w:color="auto"/>
      </w:divBdr>
    </w:div>
    <w:div w:id="1181819259">
      <w:bodyDiv w:val="1"/>
      <w:marLeft w:val="0"/>
      <w:marRight w:val="0"/>
      <w:marTop w:val="0"/>
      <w:marBottom w:val="0"/>
      <w:divBdr>
        <w:top w:val="none" w:sz="0" w:space="0" w:color="auto"/>
        <w:left w:val="none" w:sz="0" w:space="0" w:color="auto"/>
        <w:bottom w:val="none" w:sz="0" w:space="0" w:color="auto"/>
        <w:right w:val="none" w:sz="0" w:space="0" w:color="auto"/>
      </w:divBdr>
    </w:div>
    <w:div w:id="1182206122">
      <w:bodyDiv w:val="1"/>
      <w:marLeft w:val="0"/>
      <w:marRight w:val="0"/>
      <w:marTop w:val="0"/>
      <w:marBottom w:val="0"/>
      <w:divBdr>
        <w:top w:val="none" w:sz="0" w:space="0" w:color="auto"/>
        <w:left w:val="none" w:sz="0" w:space="0" w:color="auto"/>
        <w:bottom w:val="none" w:sz="0" w:space="0" w:color="auto"/>
        <w:right w:val="none" w:sz="0" w:space="0" w:color="auto"/>
      </w:divBdr>
    </w:div>
    <w:div w:id="1182276995">
      <w:bodyDiv w:val="1"/>
      <w:marLeft w:val="0"/>
      <w:marRight w:val="0"/>
      <w:marTop w:val="0"/>
      <w:marBottom w:val="0"/>
      <w:divBdr>
        <w:top w:val="none" w:sz="0" w:space="0" w:color="auto"/>
        <w:left w:val="none" w:sz="0" w:space="0" w:color="auto"/>
        <w:bottom w:val="none" w:sz="0" w:space="0" w:color="auto"/>
        <w:right w:val="none" w:sz="0" w:space="0" w:color="auto"/>
      </w:divBdr>
    </w:div>
    <w:div w:id="1182664791">
      <w:bodyDiv w:val="1"/>
      <w:marLeft w:val="0"/>
      <w:marRight w:val="0"/>
      <w:marTop w:val="0"/>
      <w:marBottom w:val="0"/>
      <w:divBdr>
        <w:top w:val="none" w:sz="0" w:space="0" w:color="auto"/>
        <w:left w:val="none" w:sz="0" w:space="0" w:color="auto"/>
        <w:bottom w:val="none" w:sz="0" w:space="0" w:color="auto"/>
        <w:right w:val="none" w:sz="0" w:space="0" w:color="auto"/>
      </w:divBdr>
    </w:div>
    <w:div w:id="1182888805">
      <w:bodyDiv w:val="1"/>
      <w:marLeft w:val="0"/>
      <w:marRight w:val="0"/>
      <w:marTop w:val="0"/>
      <w:marBottom w:val="0"/>
      <w:divBdr>
        <w:top w:val="none" w:sz="0" w:space="0" w:color="auto"/>
        <w:left w:val="none" w:sz="0" w:space="0" w:color="auto"/>
        <w:bottom w:val="none" w:sz="0" w:space="0" w:color="auto"/>
        <w:right w:val="none" w:sz="0" w:space="0" w:color="auto"/>
      </w:divBdr>
    </w:div>
    <w:div w:id="1186406510">
      <w:bodyDiv w:val="1"/>
      <w:marLeft w:val="0"/>
      <w:marRight w:val="0"/>
      <w:marTop w:val="0"/>
      <w:marBottom w:val="0"/>
      <w:divBdr>
        <w:top w:val="none" w:sz="0" w:space="0" w:color="auto"/>
        <w:left w:val="none" w:sz="0" w:space="0" w:color="auto"/>
        <w:bottom w:val="none" w:sz="0" w:space="0" w:color="auto"/>
        <w:right w:val="none" w:sz="0" w:space="0" w:color="auto"/>
      </w:divBdr>
    </w:div>
    <w:div w:id="1187408479">
      <w:bodyDiv w:val="1"/>
      <w:marLeft w:val="0"/>
      <w:marRight w:val="0"/>
      <w:marTop w:val="0"/>
      <w:marBottom w:val="0"/>
      <w:divBdr>
        <w:top w:val="none" w:sz="0" w:space="0" w:color="auto"/>
        <w:left w:val="none" w:sz="0" w:space="0" w:color="auto"/>
        <w:bottom w:val="none" w:sz="0" w:space="0" w:color="auto"/>
        <w:right w:val="none" w:sz="0" w:space="0" w:color="auto"/>
      </w:divBdr>
    </w:div>
    <w:div w:id="1188258507">
      <w:bodyDiv w:val="1"/>
      <w:marLeft w:val="0"/>
      <w:marRight w:val="0"/>
      <w:marTop w:val="0"/>
      <w:marBottom w:val="0"/>
      <w:divBdr>
        <w:top w:val="none" w:sz="0" w:space="0" w:color="auto"/>
        <w:left w:val="none" w:sz="0" w:space="0" w:color="auto"/>
        <w:bottom w:val="none" w:sz="0" w:space="0" w:color="auto"/>
        <w:right w:val="none" w:sz="0" w:space="0" w:color="auto"/>
      </w:divBdr>
    </w:div>
    <w:div w:id="1191186739">
      <w:bodyDiv w:val="1"/>
      <w:marLeft w:val="0"/>
      <w:marRight w:val="0"/>
      <w:marTop w:val="0"/>
      <w:marBottom w:val="0"/>
      <w:divBdr>
        <w:top w:val="none" w:sz="0" w:space="0" w:color="auto"/>
        <w:left w:val="none" w:sz="0" w:space="0" w:color="auto"/>
        <w:bottom w:val="none" w:sz="0" w:space="0" w:color="auto"/>
        <w:right w:val="none" w:sz="0" w:space="0" w:color="auto"/>
      </w:divBdr>
    </w:div>
    <w:div w:id="1191840689">
      <w:bodyDiv w:val="1"/>
      <w:marLeft w:val="0"/>
      <w:marRight w:val="0"/>
      <w:marTop w:val="0"/>
      <w:marBottom w:val="0"/>
      <w:divBdr>
        <w:top w:val="none" w:sz="0" w:space="0" w:color="auto"/>
        <w:left w:val="none" w:sz="0" w:space="0" w:color="auto"/>
        <w:bottom w:val="none" w:sz="0" w:space="0" w:color="auto"/>
        <w:right w:val="none" w:sz="0" w:space="0" w:color="auto"/>
      </w:divBdr>
    </w:div>
    <w:div w:id="1191920754">
      <w:bodyDiv w:val="1"/>
      <w:marLeft w:val="0"/>
      <w:marRight w:val="0"/>
      <w:marTop w:val="0"/>
      <w:marBottom w:val="0"/>
      <w:divBdr>
        <w:top w:val="none" w:sz="0" w:space="0" w:color="auto"/>
        <w:left w:val="none" w:sz="0" w:space="0" w:color="auto"/>
        <w:bottom w:val="none" w:sz="0" w:space="0" w:color="auto"/>
        <w:right w:val="none" w:sz="0" w:space="0" w:color="auto"/>
      </w:divBdr>
    </w:div>
    <w:div w:id="1193345235">
      <w:bodyDiv w:val="1"/>
      <w:marLeft w:val="0"/>
      <w:marRight w:val="0"/>
      <w:marTop w:val="0"/>
      <w:marBottom w:val="0"/>
      <w:divBdr>
        <w:top w:val="none" w:sz="0" w:space="0" w:color="auto"/>
        <w:left w:val="none" w:sz="0" w:space="0" w:color="auto"/>
        <w:bottom w:val="none" w:sz="0" w:space="0" w:color="auto"/>
        <w:right w:val="none" w:sz="0" w:space="0" w:color="auto"/>
      </w:divBdr>
    </w:div>
    <w:div w:id="1197811783">
      <w:bodyDiv w:val="1"/>
      <w:marLeft w:val="0"/>
      <w:marRight w:val="0"/>
      <w:marTop w:val="0"/>
      <w:marBottom w:val="0"/>
      <w:divBdr>
        <w:top w:val="none" w:sz="0" w:space="0" w:color="auto"/>
        <w:left w:val="none" w:sz="0" w:space="0" w:color="auto"/>
        <w:bottom w:val="none" w:sz="0" w:space="0" w:color="auto"/>
        <w:right w:val="none" w:sz="0" w:space="0" w:color="auto"/>
      </w:divBdr>
    </w:div>
    <w:div w:id="1199514913">
      <w:bodyDiv w:val="1"/>
      <w:marLeft w:val="0"/>
      <w:marRight w:val="0"/>
      <w:marTop w:val="0"/>
      <w:marBottom w:val="0"/>
      <w:divBdr>
        <w:top w:val="none" w:sz="0" w:space="0" w:color="auto"/>
        <w:left w:val="none" w:sz="0" w:space="0" w:color="auto"/>
        <w:bottom w:val="none" w:sz="0" w:space="0" w:color="auto"/>
        <w:right w:val="none" w:sz="0" w:space="0" w:color="auto"/>
      </w:divBdr>
    </w:div>
    <w:div w:id="1199855250">
      <w:bodyDiv w:val="1"/>
      <w:marLeft w:val="0"/>
      <w:marRight w:val="0"/>
      <w:marTop w:val="0"/>
      <w:marBottom w:val="0"/>
      <w:divBdr>
        <w:top w:val="none" w:sz="0" w:space="0" w:color="auto"/>
        <w:left w:val="none" w:sz="0" w:space="0" w:color="auto"/>
        <w:bottom w:val="none" w:sz="0" w:space="0" w:color="auto"/>
        <w:right w:val="none" w:sz="0" w:space="0" w:color="auto"/>
      </w:divBdr>
    </w:div>
    <w:div w:id="1202671252">
      <w:bodyDiv w:val="1"/>
      <w:marLeft w:val="0"/>
      <w:marRight w:val="0"/>
      <w:marTop w:val="0"/>
      <w:marBottom w:val="0"/>
      <w:divBdr>
        <w:top w:val="none" w:sz="0" w:space="0" w:color="auto"/>
        <w:left w:val="none" w:sz="0" w:space="0" w:color="auto"/>
        <w:bottom w:val="none" w:sz="0" w:space="0" w:color="auto"/>
        <w:right w:val="none" w:sz="0" w:space="0" w:color="auto"/>
      </w:divBdr>
    </w:div>
    <w:div w:id="1203321732">
      <w:bodyDiv w:val="1"/>
      <w:marLeft w:val="0"/>
      <w:marRight w:val="0"/>
      <w:marTop w:val="0"/>
      <w:marBottom w:val="0"/>
      <w:divBdr>
        <w:top w:val="none" w:sz="0" w:space="0" w:color="auto"/>
        <w:left w:val="none" w:sz="0" w:space="0" w:color="auto"/>
        <w:bottom w:val="none" w:sz="0" w:space="0" w:color="auto"/>
        <w:right w:val="none" w:sz="0" w:space="0" w:color="auto"/>
      </w:divBdr>
    </w:div>
    <w:div w:id="1203904970">
      <w:bodyDiv w:val="1"/>
      <w:marLeft w:val="0"/>
      <w:marRight w:val="0"/>
      <w:marTop w:val="0"/>
      <w:marBottom w:val="0"/>
      <w:divBdr>
        <w:top w:val="none" w:sz="0" w:space="0" w:color="auto"/>
        <w:left w:val="none" w:sz="0" w:space="0" w:color="auto"/>
        <w:bottom w:val="none" w:sz="0" w:space="0" w:color="auto"/>
        <w:right w:val="none" w:sz="0" w:space="0" w:color="auto"/>
      </w:divBdr>
    </w:div>
    <w:div w:id="1204172496">
      <w:bodyDiv w:val="1"/>
      <w:marLeft w:val="0"/>
      <w:marRight w:val="0"/>
      <w:marTop w:val="0"/>
      <w:marBottom w:val="0"/>
      <w:divBdr>
        <w:top w:val="none" w:sz="0" w:space="0" w:color="auto"/>
        <w:left w:val="none" w:sz="0" w:space="0" w:color="auto"/>
        <w:bottom w:val="none" w:sz="0" w:space="0" w:color="auto"/>
        <w:right w:val="none" w:sz="0" w:space="0" w:color="auto"/>
      </w:divBdr>
    </w:div>
    <w:div w:id="1205212783">
      <w:bodyDiv w:val="1"/>
      <w:marLeft w:val="0"/>
      <w:marRight w:val="0"/>
      <w:marTop w:val="0"/>
      <w:marBottom w:val="0"/>
      <w:divBdr>
        <w:top w:val="none" w:sz="0" w:space="0" w:color="auto"/>
        <w:left w:val="none" w:sz="0" w:space="0" w:color="auto"/>
        <w:bottom w:val="none" w:sz="0" w:space="0" w:color="auto"/>
        <w:right w:val="none" w:sz="0" w:space="0" w:color="auto"/>
      </w:divBdr>
    </w:div>
    <w:div w:id="1205871042">
      <w:bodyDiv w:val="1"/>
      <w:marLeft w:val="0"/>
      <w:marRight w:val="0"/>
      <w:marTop w:val="0"/>
      <w:marBottom w:val="0"/>
      <w:divBdr>
        <w:top w:val="none" w:sz="0" w:space="0" w:color="auto"/>
        <w:left w:val="none" w:sz="0" w:space="0" w:color="auto"/>
        <w:bottom w:val="none" w:sz="0" w:space="0" w:color="auto"/>
        <w:right w:val="none" w:sz="0" w:space="0" w:color="auto"/>
      </w:divBdr>
    </w:div>
    <w:div w:id="1206723361">
      <w:bodyDiv w:val="1"/>
      <w:marLeft w:val="0"/>
      <w:marRight w:val="0"/>
      <w:marTop w:val="0"/>
      <w:marBottom w:val="0"/>
      <w:divBdr>
        <w:top w:val="none" w:sz="0" w:space="0" w:color="auto"/>
        <w:left w:val="none" w:sz="0" w:space="0" w:color="auto"/>
        <w:bottom w:val="none" w:sz="0" w:space="0" w:color="auto"/>
        <w:right w:val="none" w:sz="0" w:space="0" w:color="auto"/>
      </w:divBdr>
    </w:div>
    <w:div w:id="1211572180">
      <w:bodyDiv w:val="1"/>
      <w:marLeft w:val="0"/>
      <w:marRight w:val="0"/>
      <w:marTop w:val="0"/>
      <w:marBottom w:val="0"/>
      <w:divBdr>
        <w:top w:val="none" w:sz="0" w:space="0" w:color="auto"/>
        <w:left w:val="none" w:sz="0" w:space="0" w:color="auto"/>
        <w:bottom w:val="none" w:sz="0" w:space="0" w:color="auto"/>
        <w:right w:val="none" w:sz="0" w:space="0" w:color="auto"/>
      </w:divBdr>
    </w:div>
    <w:div w:id="1213541406">
      <w:bodyDiv w:val="1"/>
      <w:marLeft w:val="0"/>
      <w:marRight w:val="0"/>
      <w:marTop w:val="0"/>
      <w:marBottom w:val="0"/>
      <w:divBdr>
        <w:top w:val="none" w:sz="0" w:space="0" w:color="auto"/>
        <w:left w:val="none" w:sz="0" w:space="0" w:color="auto"/>
        <w:bottom w:val="none" w:sz="0" w:space="0" w:color="auto"/>
        <w:right w:val="none" w:sz="0" w:space="0" w:color="auto"/>
      </w:divBdr>
    </w:div>
    <w:div w:id="1216819575">
      <w:bodyDiv w:val="1"/>
      <w:marLeft w:val="0"/>
      <w:marRight w:val="0"/>
      <w:marTop w:val="0"/>
      <w:marBottom w:val="0"/>
      <w:divBdr>
        <w:top w:val="none" w:sz="0" w:space="0" w:color="auto"/>
        <w:left w:val="none" w:sz="0" w:space="0" w:color="auto"/>
        <w:bottom w:val="none" w:sz="0" w:space="0" w:color="auto"/>
        <w:right w:val="none" w:sz="0" w:space="0" w:color="auto"/>
      </w:divBdr>
    </w:div>
    <w:div w:id="1217014896">
      <w:bodyDiv w:val="1"/>
      <w:marLeft w:val="0"/>
      <w:marRight w:val="0"/>
      <w:marTop w:val="0"/>
      <w:marBottom w:val="0"/>
      <w:divBdr>
        <w:top w:val="none" w:sz="0" w:space="0" w:color="auto"/>
        <w:left w:val="none" w:sz="0" w:space="0" w:color="auto"/>
        <w:bottom w:val="none" w:sz="0" w:space="0" w:color="auto"/>
        <w:right w:val="none" w:sz="0" w:space="0" w:color="auto"/>
      </w:divBdr>
    </w:div>
    <w:div w:id="1218710818">
      <w:bodyDiv w:val="1"/>
      <w:marLeft w:val="0"/>
      <w:marRight w:val="0"/>
      <w:marTop w:val="0"/>
      <w:marBottom w:val="0"/>
      <w:divBdr>
        <w:top w:val="none" w:sz="0" w:space="0" w:color="auto"/>
        <w:left w:val="none" w:sz="0" w:space="0" w:color="auto"/>
        <w:bottom w:val="none" w:sz="0" w:space="0" w:color="auto"/>
        <w:right w:val="none" w:sz="0" w:space="0" w:color="auto"/>
      </w:divBdr>
    </w:div>
    <w:div w:id="1218783760">
      <w:bodyDiv w:val="1"/>
      <w:marLeft w:val="0"/>
      <w:marRight w:val="0"/>
      <w:marTop w:val="0"/>
      <w:marBottom w:val="0"/>
      <w:divBdr>
        <w:top w:val="none" w:sz="0" w:space="0" w:color="auto"/>
        <w:left w:val="none" w:sz="0" w:space="0" w:color="auto"/>
        <w:bottom w:val="none" w:sz="0" w:space="0" w:color="auto"/>
        <w:right w:val="none" w:sz="0" w:space="0" w:color="auto"/>
      </w:divBdr>
    </w:div>
    <w:div w:id="1219049787">
      <w:bodyDiv w:val="1"/>
      <w:marLeft w:val="0"/>
      <w:marRight w:val="0"/>
      <w:marTop w:val="0"/>
      <w:marBottom w:val="0"/>
      <w:divBdr>
        <w:top w:val="none" w:sz="0" w:space="0" w:color="auto"/>
        <w:left w:val="none" w:sz="0" w:space="0" w:color="auto"/>
        <w:bottom w:val="none" w:sz="0" w:space="0" w:color="auto"/>
        <w:right w:val="none" w:sz="0" w:space="0" w:color="auto"/>
      </w:divBdr>
    </w:div>
    <w:div w:id="1220240626">
      <w:bodyDiv w:val="1"/>
      <w:marLeft w:val="0"/>
      <w:marRight w:val="0"/>
      <w:marTop w:val="0"/>
      <w:marBottom w:val="0"/>
      <w:divBdr>
        <w:top w:val="none" w:sz="0" w:space="0" w:color="auto"/>
        <w:left w:val="none" w:sz="0" w:space="0" w:color="auto"/>
        <w:bottom w:val="none" w:sz="0" w:space="0" w:color="auto"/>
        <w:right w:val="none" w:sz="0" w:space="0" w:color="auto"/>
      </w:divBdr>
    </w:div>
    <w:div w:id="1220827753">
      <w:bodyDiv w:val="1"/>
      <w:marLeft w:val="0"/>
      <w:marRight w:val="0"/>
      <w:marTop w:val="0"/>
      <w:marBottom w:val="0"/>
      <w:divBdr>
        <w:top w:val="none" w:sz="0" w:space="0" w:color="auto"/>
        <w:left w:val="none" w:sz="0" w:space="0" w:color="auto"/>
        <w:bottom w:val="none" w:sz="0" w:space="0" w:color="auto"/>
        <w:right w:val="none" w:sz="0" w:space="0" w:color="auto"/>
      </w:divBdr>
    </w:div>
    <w:div w:id="1220870339">
      <w:bodyDiv w:val="1"/>
      <w:marLeft w:val="0"/>
      <w:marRight w:val="0"/>
      <w:marTop w:val="0"/>
      <w:marBottom w:val="0"/>
      <w:divBdr>
        <w:top w:val="none" w:sz="0" w:space="0" w:color="auto"/>
        <w:left w:val="none" w:sz="0" w:space="0" w:color="auto"/>
        <w:bottom w:val="none" w:sz="0" w:space="0" w:color="auto"/>
        <w:right w:val="none" w:sz="0" w:space="0" w:color="auto"/>
      </w:divBdr>
    </w:div>
    <w:div w:id="1223325074">
      <w:bodyDiv w:val="1"/>
      <w:marLeft w:val="0"/>
      <w:marRight w:val="0"/>
      <w:marTop w:val="0"/>
      <w:marBottom w:val="0"/>
      <w:divBdr>
        <w:top w:val="none" w:sz="0" w:space="0" w:color="auto"/>
        <w:left w:val="none" w:sz="0" w:space="0" w:color="auto"/>
        <w:bottom w:val="none" w:sz="0" w:space="0" w:color="auto"/>
        <w:right w:val="none" w:sz="0" w:space="0" w:color="auto"/>
      </w:divBdr>
      <w:divsChild>
        <w:div w:id="108857760">
          <w:marLeft w:val="0"/>
          <w:marRight w:val="0"/>
          <w:marTop w:val="0"/>
          <w:marBottom w:val="0"/>
          <w:divBdr>
            <w:top w:val="none" w:sz="0" w:space="0" w:color="auto"/>
            <w:left w:val="none" w:sz="0" w:space="0" w:color="auto"/>
            <w:bottom w:val="none" w:sz="0" w:space="0" w:color="auto"/>
            <w:right w:val="none" w:sz="0" w:space="0" w:color="auto"/>
          </w:divBdr>
          <w:divsChild>
            <w:div w:id="1265578241">
              <w:marLeft w:val="0"/>
              <w:marRight w:val="0"/>
              <w:marTop w:val="0"/>
              <w:marBottom w:val="0"/>
              <w:divBdr>
                <w:top w:val="none" w:sz="0" w:space="0" w:color="auto"/>
                <w:left w:val="none" w:sz="0" w:space="0" w:color="auto"/>
                <w:bottom w:val="none" w:sz="0" w:space="0" w:color="auto"/>
                <w:right w:val="none" w:sz="0" w:space="0" w:color="auto"/>
              </w:divBdr>
              <w:divsChild>
                <w:div w:id="175651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413214">
      <w:bodyDiv w:val="1"/>
      <w:marLeft w:val="0"/>
      <w:marRight w:val="0"/>
      <w:marTop w:val="0"/>
      <w:marBottom w:val="0"/>
      <w:divBdr>
        <w:top w:val="none" w:sz="0" w:space="0" w:color="auto"/>
        <w:left w:val="none" w:sz="0" w:space="0" w:color="auto"/>
        <w:bottom w:val="none" w:sz="0" w:space="0" w:color="auto"/>
        <w:right w:val="none" w:sz="0" w:space="0" w:color="auto"/>
      </w:divBdr>
    </w:div>
    <w:div w:id="1229805766">
      <w:bodyDiv w:val="1"/>
      <w:marLeft w:val="0"/>
      <w:marRight w:val="0"/>
      <w:marTop w:val="0"/>
      <w:marBottom w:val="0"/>
      <w:divBdr>
        <w:top w:val="none" w:sz="0" w:space="0" w:color="auto"/>
        <w:left w:val="none" w:sz="0" w:space="0" w:color="auto"/>
        <w:bottom w:val="none" w:sz="0" w:space="0" w:color="auto"/>
        <w:right w:val="none" w:sz="0" w:space="0" w:color="auto"/>
      </w:divBdr>
    </w:div>
    <w:div w:id="1230261685">
      <w:bodyDiv w:val="1"/>
      <w:marLeft w:val="0"/>
      <w:marRight w:val="0"/>
      <w:marTop w:val="0"/>
      <w:marBottom w:val="0"/>
      <w:divBdr>
        <w:top w:val="none" w:sz="0" w:space="0" w:color="auto"/>
        <w:left w:val="none" w:sz="0" w:space="0" w:color="auto"/>
        <w:bottom w:val="none" w:sz="0" w:space="0" w:color="auto"/>
        <w:right w:val="none" w:sz="0" w:space="0" w:color="auto"/>
      </w:divBdr>
    </w:div>
    <w:div w:id="1231118669">
      <w:bodyDiv w:val="1"/>
      <w:marLeft w:val="0"/>
      <w:marRight w:val="0"/>
      <w:marTop w:val="0"/>
      <w:marBottom w:val="0"/>
      <w:divBdr>
        <w:top w:val="none" w:sz="0" w:space="0" w:color="auto"/>
        <w:left w:val="none" w:sz="0" w:space="0" w:color="auto"/>
        <w:bottom w:val="none" w:sz="0" w:space="0" w:color="auto"/>
        <w:right w:val="none" w:sz="0" w:space="0" w:color="auto"/>
      </w:divBdr>
    </w:div>
    <w:div w:id="1231231626">
      <w:bodyDiv w:val="1"/>
      <w:marLeft w:val="0"/>
      <w:marRight w:val="0"/>
      <w:marTop w:val="0"/>
      <w:marBottom w:val="0"/>
      <w:divBdr>
        <w:top w:val="none" w:sz="0" w:space="0" w:color="auto"/>
        <w:left w:val="none" w:sz="0" w:space="0" w:color="auto"/>
        <w:bottom w:val="none" w:sz="0" w:space="0" w:color="auto"/>
        <w:right w:val="none" w:sz="0" w:space="0" w:color="auto"/>
      </w:divBdr>
    </w:div>
    <w:div w:id="1232078400">
      <w:bodyDiv w:val="1"/>
      <w:marLeft w:val="0"/>
      <w:marRight w:val="0"/>
      <w:marTop w:val="0"/>
      <w:marBottom w:val="0"/>
      <w:divBdr>
        <w:top w:val="none" w:sz="0" w:space="0" w:color="auto"/>
        <w:left w:val="none" w:sz="0" w:space="0" w:color="auto"/>
        <w:bottom w:val="none" w:sz="0" w:space="0" w:color="auto"/>
        <w:right w:val="none" w:sz="0" w:space="0" w:color="auto"/>
      </w:divBdr>
    </w:div>
    <w:div w:id="1232930714">
      <w:bodyDiv w:val="1"/>
      <w:marLeft w:val="0"/>
      <w:marRight w:val="0"/>
      <w:marTop w:val="0"/>
      <w:marBottom w:val="0"/>
      <w:divBdr>
        <w:top w:val="none" w:sz="0" w:space="0" w:color="auto"/>
        <w:left w:val="none" w:sz="0" w:space="0" w:color="auto"/>
        <w:bottom w:val="none" w:sz="0" w:space="0" w:color="auto"/>
        <w:right w:val="none" w:sz="0" w:space="0" w:color="auto"/>
      </w:divBdr>
    </w:div>
    <w:div w:id="1234966995">
      <w:bodyDiv w:val="1"/>
      <w:marLeft w:val="0"/>
      <w:marRight w:val="0"/>
      <w:marTop w:val="0"/>
      <w:marBottom w:val="0"/>
      <w:divBdr>
        <w:top w:val="none" w:sz="0" w:space="0" w:color="auto"/>
        <w:left w:val="none" w:sz="0" w:space="0" w:color="auto"/>
        <w:bottom w:val="none" w:sz="0" w:space="0" w:color="auto"/>
        <w:right w:val="none" w:sz="0" w:space="0" w:color="auto"/>
      </w:divBdr>
    </w:div>
    <w:div w:id="1237786992">
      <w:bodyDiv w:val="1"/>
      <w:marLeft w:val="0"/>
      <w:marRight w:val="0"/>
      <w:marTop w:val="0"/>
      <w:marBottom w:val="0"/>
      <w:divBdr>
        <w:top w:val="none" w:sz="0" w:space="0" w:color="auto"/>
        <w:left w:val="none" w:sz="0" w:space="0" w:color="auto"/>
        <w:bottom w:val="none" w:sz="0" w:space="0" w:color="auto"/>
        <w:right w:val="none" w:sz="0" w:space="0" w:color="auto"/>
      </w:divBdr>
    </w:div>
    <w:div w:id="1238394636">
      <w:bodyDiv w:val="1"/>
      <w:marLeft w:val="0"/>
      <w:marRight w:val="0"/>
      <w:marTop w:val="0"/>
      <w:marBottom w:val="0"/>
      <w:divBdr>
        <w:top w:val="none" w:sz="0" w:space="0" w:color="auto"/>
        <w:left w:val="none" w:sz="0" w:space="0" w:color="auto"/>
        <w:bottom w:val="none" w:sz="0" w:space="0" w:color="auto"/>
        <w:right w:val="none" w:sz="0" w:space="0" w:color="auto"/>
      </w:divBdr>
    </w:div>
    <w:div w:id="1241527934">
      <w:bodyDiv w:val="1"/>
      <w:marLeft w:val="0"/>
      <w:marRight w:val="0"/>
      <w:marTop w:val="0"/>
      <w:marBottom w:val="0"/>
      <w:divBdr>
        <w:top w:val="none" w:sz="0" w:space="0" w:color="auto"/>
        <w:left w:val="none" w:sz="0" w:space="0" w:color="auto"/>
        <w:bottom w:val="none" w:sz="0" w:space="0" w:color="auto"/>
        <w:right w:val="none" w:sz="0" w:space="0" w:color="auto"/>
      </w:divBdr>
    </w:div>
    <w:div w:id="1242061678">
      <w:bodyDiv w:val="1"/>
      <w:marLeft w:val="0"/>
      <w:marRight w:val="0"/>
      <w:marTop w:val="0"/>
      <w:marBottom w:val="0"/>
      <w:divBdr>
        <w:top w:val="none" w:sz="0" w:space="0" w:color="auto"/>
        <w:left w:val="none" w:sz="0" w:space="0" w:color="auto"/>
        <w:bottom w:val="none" w:sz="0" w:space="0" w:color="auto"/>
        <w:right w:val="none" w:sz="0" w:space="0" w:color="auto"/>
      </w:divBdr>
    </w:div>
    <w:div w:id="1248418564">
      <w:bodyDiv w:val="1"/>
      <w:marLeft w:val="0"/>
      <w:marRight w:val="0"/>
      <w:marTop w:val="0"/>
      <w:marBottom w:val="0"/>
      <w:divBdr>
        <w:top w:val="none" w:sz="0" w:space="0" w:color="auto"/>
        <w:left w:val="none" w:sz="0" w:space="0" w:color="auto"/>
        <w:bottom w:val="none" w:sz="0" w:space="0" w:color="auto"/>
        <w:right w:val="none" w:sz="0" w:space="0" w:color="auto"/>
      </w:divBdr>
    </w:div>
    <w:div w:id="1248689566">
      <w:bodyDiv w:val="1"/>
      <w:marLeft w:val="0"/>
      <w:marRight w:val="0"/>
      <w:marTop w:val="0"/>
      <w:marBottom w:val="0"/>
      <w:divBdr>
        <w:top w:val="none" w:sz="0" w:space="0" w:color="auto"/>
        <w:left w:val="none" w:sz="0" w:space="0" w:color="auto"/>
        <w:bottom w:val="none" w:sz="0" w:space="0" w:color="auto"/>
        <w:right w:val="none" w:sz="0" w:space="0" w:color="auto"/>
      </w:divBdr>
    </w:div>
    <w:div w:id="1250195387">
      <w:bodyDiv w:val="1"/>
      <w:marLeft w:val="0"/>
      <w:marRight w:val="0"/>
      <w:marTop w:val="0"/>
      <w:marBottom w:val="0"/>
      <w:divBdr>
        <w:top w:val="none" w:sz="0" w:space="0" w:color="auto"/>
        <w:left w:val="none" w:sz="0" w:space="0" w:color="auto"/>
        <w:bottom w:val="none" w:sz="0" w:space="0" w:color="auto"/>
        <w:right w:val="none" w:sz="0" w:space="0" w:color="auto"/>
      </w:divBdr>
    </w:div>
    <w:div w:id="1251505911">
      <w:bodyDiv w:val="1"/>
      <w:marLeft w:val="0"/>
      <w:marRight w:val="0"/>
      <w:marTop w:val="0"/>
      <w:marBottom w:val="0"/>
      <w:divBdr>
        <w:top w:val="none" w:sz="0" w:space="0" w:color="auto"/>
        <w:left w:val="none" w:sz="0" w:space="0" w:color="auto"/>
        <w:bottom w:val="none" w:sz="0" w:space="0" w:color="auto"/>
        <w:right w:val="none" w:sz="0" w:space="0" w:color="auto"/>
      </w:divBdr>
    </w:div>
    <w:div w:id="1251542199">
      <w:bodyDiv w:val="1"/>
      <w:marLeft w:val="0"/>
      <w:marRight w:val="0"/>
      <w:marTop w:val="0"/>
      <w:marBottom w:val="0"/>
      <w:divBdr>
        <w:top w:val="none" w:sz="0" w:space="0" w:color="auto"/>
        <w:left w:val="none" w:sz="0" w:space="0" w:color="auto"/>
        <w:bottom w:val="none" w:sz="0" w:space="0" w:color="auto"/>
        <w:right w:val="none" w:sz="0" w:space="0" w:color="auto"/>
      </w:divBdr>
    </w:div>
    <w:div w:id="1252161627">
      <w:bodyDiv w:val="1"/>
      <w:marLeft w:val="0"/>
      <w:marRight w:val="0"/>
      <w:marTop w:val="0"/>
      <w:marBottom w:val="0"/>
      <w:divBdr>
        <w:top w:val="none" w:sz="0" w:space="0" w:color="auto"/>
        <w:left w:val="none" w:sz="0" w:space="0" w:color="auto"/>
        <w:bottom w:val="none" w:sz="0" w:space="0" w:color="auto"/>
        <w:right w:val="none" w:sz="0" w:space="0" w:color="auto"/>
      </w:divBdr>
    </w:div>
    <w:div w:id="1253704096">
      <w:bodyDiv w:val="1"/>
      <w:marLeft w:val="0"/>
      <w:marRight w:val="0"/>
      <w:marTop w:val="0"/>
      <w:marBottom w:val="0"/>
      <w:divBdr>
        <w:top w:val="none" w:sz="0" w:space="0" w:color="auto"/>
        <w:left w:val="none" w:sz="0" w:space="0" w:color="auto"/>
        <w:bottom w:val="none" w:sz="0" w:space="0" w:color="auto"/>
        <w:right w:val="none" w:sz="0" w:space="0" w:color="auto"/>
      </w:divBdr>
    </w:div>
    <w:div w:id="1253859867">
      <w:bodyDiv w:val="1"/>
      <w:marLeft w:val="0"/>
      <w:marRight w:val="0"/>
      <w:marTop w:val="0"/>
      <w:marBottom w:val="0"/>
      <w:divBdr>
        <w:top w:val="none" w:sz="0" w:space="0" w:color="auto"/>
        <w:left w:val="none" w:sz="0" w:space="0" w:color="auto"/>
        <w:bottom w:val="none" w:sz="0" w:space="0" w:color="auto"/>
        <w:right w:val="none" w:sz="0" w:space="0" w:color="auto"/>
      </w:divBdr>
    </w:div>
    <w:div w:id="1254435937">
      <w:bodyDiv w:val="1"/>
      <w:marLeft w:val="0"/>
      <w:marRight w:val="0"/>
      <w:marTop w:val="0"/>
      <w:marBottom w:val="0"/>
      <w:divBdr>
        <w:top w:val="none" w:sz="0" w:space="0" w:color="auto"/>
        <w:left w:val="none" w:sz="0" w:space="0" w:color="auto"/>
        <w:bottom w:val="none" w:sz="0" w:space="0" w:color="auto"/>
        <w:right w:val="none" w:sz="0" w:space="0" w:color="auto"/>
      </w:divBdr>
    </w:div>
    <w:div w:id="1254700209">
      <w:bodyDiv w:val="1"/>
      <w:marLeft w:val="0"/>
      <w:marRight w:val="0"/>
      <w:marTop w:val="0"/>
      <w:marBottom w:val="0"/>
      <w:divBdr>
        <w:top w:val="none" w:sz="0" w:space="0" w:color="auto"/>
        <w:left w:val="none" w:sz="0" w:space="0" w:color="auto"/>
        <w:bottom w:val="none" w:sz="0" w:space="0" w:color="auto"/>
        <w:right w:val="none" w:sz="0" w:space="0" w:color="auto"/>
      </w:divBdr>
    </w:div>
    <w:div w:id="1256552273">
      <w:bodyDiv w:val="1"/>
      <w:marLeft w:val="0"/>
      <w:marRight w:val="0"/>
      <w:marTop w:val="0"/>
      <w:marBottom w:val="0"/>
      <w:divBdr>
        <w:top w:val="none" w:sz="0" w:space="0" w:color="auto"/>
        <w:left w:val="none" w:sz="0" w:space="0" w:color="auto"/>
        <w:bottom w:val="none" w:sz="0" w:space="0" w:color="auto"/>
        <w:right w:val="none" w:sz="0" w:space="0" w:color="auto"/>
      </w:divBdr>
    </w:div>
    <w:div w:id="1257133624">
      <w:bodyDiv w:val="1"/>
      <w:marLeft w:val="0"/>
      <w:marRight w:val="0"/>
      <w:marTop w:val="0"/>
      <w:marBottom w:val="0"/>
      <w:divBdr>
        <w:top w:val="none" w:sz="0" w:space="0" w:color="auto"/>
        <w:left w:val="none" w:sz="0" w:space="0" w:color="auto"/>
        <w:bottom w:val="none" w:sz="0" w:space="0" w:color="auto"/>
        <w:right w:val="none" w:sz="0" w:space="0" w:color="auto"/>
      </w:divBdr>
    </w:div>
    <w:div w:id="1257322791">
      <w:bodyDiv w:val="1"/>
      <w:marLeft w:val="0"/>
      <w:marRight w:val="0"/>
      <w:marTop w:val="0"/>
      <w:marBottom w:val="0"/>
      <w:divBdr>
        <w:top w:val="none" w:sz="0" w:space="0" w:color="auto"/>
        <w:left w:val="none" w:sz="0" w:space="0" w:color="auto"/>
        <w:bottom w:val="none" w:sz="0" w:space="0" w:color="auto"/>
        <w:right w:val="none" w:sz="0" w:space="0" w:color="auto"/>
      </w:divBdr>
    </w:div>
    <w:div w:id="1258295054">
      <w:bodyDiv w:val="1"/>
      <w:marLeft w:val="0"/>
      <w:marRight w:val="0"/>
      <w:marTop w:val="0"/>
      <w:marBottom w:val="0"/>
      <w:divBdr>
        <w:top w:val="none" w:sz="0" w:space="0" w:color="auto"/>
        <w:left w:val="none" w:sz="0" w:space="0" w:color="auto"/>
        <w:bottom w:val="none" w:sz="0" w:space="0" w:color="auto"/>
        <w:right w:val="none" w:sz="0" w:space="0" w:color="auto"/>
      </w:divBdr>
    </w:div>
    <w:div w:id="1259828302">
      <w:bodyDiv w:val="1"/>
      <w:marLeft w:val="0"/>
      <w:marRight w:val="0"/>
      <w:marTop w:val="0"/>
      <w:marBottom w:val="0"/>
      <w:divBdr>
        <w:top w:val="none" w:sz="0" w:space="0" w:color="auto"/>
        <w:left w:val="none" w:sz="0" w:space="0" w:color="auto"/>
        <w:bottom w:val="none" w:sz="0" w:space="0" w:color="auto"/>
        <w:right w:val="none" w:sz="0" w:space="0" w:color="auto"/>
      </w:divBdr>
    </w:div>
    <w:div w:id="1265310237">
      <w:bodyDiv w:val="1"/>
      <w:marLeft w:val="0"/>
      <w:marRight w:val="0"/>
      <w:marTop w:val="0"/>
      <w:marBottom w:val="0"/>
      <w:divBdr>
        <w:top w:val="none" w:sz="0" w:space="0" w:color="auto"/>
        <w:left w:val="none" w:sz="0" w:space="0" w:color="auto"/>
        <w:bottom w:val="none" w:sz="0" w:space="0" w:color="auto"/>
        <w:right w:val="none" w:sz="0" w:space="0" w:color="auto"/>
      </w:divBdr>
    </w:div>
    <w:div w:id="1269310852">
      <w:bodyDiv w:val="1"/>
      <w:marLeft w:val="0"/>
      <w:marRight w:val="0"/>
      <w:marTop w:val="0"/>
      <w:marBottom w:val="0"/>
      <w:divBdr>
        <w:top w:val="none" w:sz="0" w:space="0" w:color="auto"/>
        <w:left w:val="none" w:sz="0" w:space="0" w:color="auto"/>
        <w:bottom w:val="none" w:sz="0" w:space="0" w:color="auto"/>
        <w:right w:val="none" w:sz="0" w:space="0" w:color="auto"/>
      </w:divBdr>
    </w:div>
    <w:div w:id="1270431958">
      <w:bodyDiv w:val="1"/>
      <w:marLeft w:val="0"/>
      <w:marRight w:val="0"/>
      <w:marTop w:val="0"/>
      <w:marBottom w:val="0"/>
      <w:divBdr>
        <w:top w:val="none" w:sz="0" w:space="0" w:color="auto"/>
        <w:left w:val="none" w:sz="0" w:space="0" w:color="auto"/>
        <w:bottom w:val="none" w:sz="0" w:space="0" w:color="auto"/>
        <w:right w:val="none" w:sz="0" w:space="0" w:color="auto"/>
      </w:divBdr>
    </w:div>
    <w:div w:id="1272202213">
      <w:bodyDiv w:val="1"/>
      <w:marLeft w:val="0"/>
      <w:marRight w:val="0"/>
      <w:marTop w:val="0"/>
      <w:marBottom w:val="0"/>
      <w:divBdr>
        <w:top w:val="none" w:sz="0" w:space="0" w:color="auto"/>
        <w:left w:val="none" w:sz="0" w:space="0" w:color="auto"/>
        <w:bottom w:val="none" w:sz="0" w:space="0" w:color="auto"/>
        <w:right w:val="none" w:sz="0" w:space="0" w:color="auto"/>
      </w:divBdr>
    </w:div>
    <w:div w:id="1275598646">
      <w:bodyDiv w:val="1"/>
      <w:marLeft w:val="0"/>
      <w:marRight w:val="0"/>
      <w:marTop w:val="0"/>
      <w:marBottom w:val="0"/>
      <w:divBdr>
        <w:top w:val="none" w:sz="0" w:space="0" w:color="auto"/>
        <w:left w:val="none" w:sz="0" w:space="0" w:color="auto"/>
        <w:bottom w:val="none" w:sz="0" w:space="0" w:color="auto"/>
        <w:right w:val="none" w:sz="0" w:space="0" w:color="auto"/>
      </w:divBdr>
    </w:div>
    <w:div w:id="1275821463">
      <w:bodyDiv w:val="1"/>
      <w:marLeft w:val="0"/>
      <w:marRight w:val="0"/>
      <w:marTop w:val="0"/>
      <w:marBottom w:val="0"/>
      <w:divBdr>
        <w:top w:val="none" w:sz="0" w:space="0" w:color="auto"/>
        <w:left w:val="none" w:sz="0" w:space="0" w:color="auto"/>
        <w:bottom w:val="none" w:sz="0" w:space="0" w:color="auto"/>
        <w:right w:val="none" w:sz="0" w:space="0" w:color="auto"/>
      </w:divBdr>
    </w:div>
    <w:div w:id="1277253066">
      <w:bodyDiv w:val="1"/>
      <w:marLeft w:val="0"/>
      <w:marRight w:val="0"/>
      <w:marTop w:val="0"/>
      <w:marBottom w:val="0"/>
      <w:divBdr>
        <w:top w:val="none" w:sz="0" w:space="0" w:color="auto"/>
        <w:left w:val="none" w:sz="0" w:space="0" w:color="auto"/>
        <w:bottom w:val="none" w:sz="0" w:space="0" w:color="auto"/>
        <w:right w:val="none" w:sz="0" w:space="0" w:color="auto"/>
      </w:divBdr>
    </w:div>
    <w:div w:id="1277830487">
      <w:bodyDiv w:val="1"/>
      <w:marLeft w:val="0"/>
      <w:marRight w:val="0"/>
      <w:marTop w:val="0"/>
      <w:marBottom w:val="0"/>
      <w:divBdr>
        <w:top w:val="none" w:sz="0" w:space="0" w:color="auto"/>
        <w:left w:val="none" w:sz="0" w:space="0" w:color="auto"/>
        <w:bottom w:val="none" w:sz="0" w:space="0" w:color="auto"/>
        <w:right w:val="none" w:sz="0" w:space="0" w:color="auto"/>
      </w:divBdr>
    </w:div>
    <w:div w:id="1279876059">
      <w:bodyDiv w:val="1"/>
      <w:marLeft w:val="0"/>
      <w:marRight w:val="0"/>
      <w:marTop w:val="0"/>
      <w:marBottom w:val="0"/>
      <w:divBdr>
        <w:top w:val="none" w:sz="0" w:space="0" w:color="auto"/>
        <w:left w:val="none" w:sz="0" w:space="0" w:color="auto"/>
        <w:bottom w:val="none" w:sz="0" w:space="0" w:color="auto"/>
        <w:right w:val="none" w:sz="0" w:space="0" w:color="auto"/>
      </w:divBdr>
    </w:div>
    <w:div w:id="1280068554">
      <w:bodyDiv w:val="1"/>
      <w:marLeft w:val="0"/>
      <w:marRight w:val="0"/>
      <w:marTop w:val="0"/>
      <w:marBottom w:val="0"/>
      <w:divBdr>
        <w:top w:val="none" w:sz="0" w:space="0" w:color="auto"/>
        <w:left w:val="none" w:sz="0" w:space="0" w:color="auto"/>
        <w:bottom w:val="none" w:sz="0" w:space="0" w:color="auto"/>
        <w:right w:val="none" w:sz="0" w:space="0" w:color="auto"/>
      </w:divBdr>
    </w:div>
    <w:div w:id="1280263521">
      <w:bodyDiv w:val="1"/>
      <w:marLeft w:val="0"/>
      <w:marRight w:val="0"/>
      <w:marTop w:val="0"/>
      <w:marBottom w:val="0"/>
      <w:divBdr>
        <w:top w:val="none" w:sz="0" w:space="0" w:color="auto"/>
        <w:left w:val="none" w:sz="0" w:space="0" w:color="auto"/>
        <w:bottom w:val="none" w:sz="0" w:space="0" w:color="auto"/>
        <w:right w:val="none" w:sz="0" w:space="0" w:color="auto"/>
      </w:divBdr>
    </w:div>
    <w:div w:id="1283732813">
      <w:bodyDiv w:val="1"/>
      <w:marLeft w:val="0"/>
      <w:marRight w:val="0"/>
      <w:marTop w:val="0"/>
      <w:marBottom w:val="0"/>
      <w:divBdr>
        <w:top w:val="none" w:sz="0" w:space="0" w:color="auto"/>
        <w:left w:val="none" w:sz="0" w:space="0" w:color="auto"/>
        <w:bottom w:val="none" w:sz="0" w:space="0" w:color="auto"/>
        <w:right w:val="none" w:sz="0" w:space="0" w:color="auto"/>
      </w:divBdr>
    </w:div>
    <w:div w:id="1284115296">
      <w:bodyDiv w:val="1"/>
      <w:marLeft w:val="0"/>
      <w:marRight w:val="0"/>
      <w:marTop w:val="0"/>
      <w:marBottom w:val="0"/>
      <w:divBdr>
        <w:top w:val="none" w:sz="0" w:space="0" w:color="auto"/>
        <w:left w:val="none" w:sz="0" w:space="0" w:color="auto"/>
        <w:bottom w:val="none" w:sz="0" w:space="0" w:color="auto"/>
        <w:right w:val="none" w:sz="0" w:space="0" w:color="auto"/>
      </w:divBdr>
    </w:div>
    <w:div w:id="1284920802">
      <w:bodyDiv w:val="1"/>
      <w:marLeft w:val="0"/>
      <w:marRight w:val="0"/>
      <w:marTop w:val="0"/>
      <w:marBottom w:val="0"/>
      <w:divBdr>
        <w:top w:val="none" w:sz="0" w:space="0" w:color="auto"/>
        <w:left w:val="none" w:sz="0" w:space="0" w:color="auto"/>
        <w:bottom w:val="none" w:sz="0" w:space="0" w:color="auto"/>
        <w:right w:val="none" w:sz="0" w:space="0" w:color="auto"/>
      </w:divBdr>
    </w:div>
    <w:div w:id="1286423612">
      <w:bodyDiv w:val="1"/>
      <w:marLeft w:val="0"/>
      <w:marRight w:val="0"/>
      <w:marTop w:val="0"/>
      <w:marBottom w:val="0"/>
      <w:divBdr>
        <w:top w:val="none" w:sz="0" w:space="0" w:color="auto"/>
        <w:left w:val="none" w:sz="0" w:space="0" w:color="auto"/>
        <w:bottom w:val="none" w:sz="0" w:space="0" w:color="auto"/>
        <w:right w:val="none" w:sz="0" w:space="0" w:color="auto"/>
      </w:divBdr>
    </w:div>
    <w:div w:id="1290815762">
      <w:bodyDiv w:val="1"/>
      <w:marLeft w:val="0"/>
      <w:marRight w:val="0"/>
      <w:marTop w:val="0"/>
      <w:marBottom w:val="0"/>
      <w:divBdr>
        <w:top w:val="none" w:sz="0" w:space="0" w:color="auto"/>
        <w:left w:val="none" w:sz="0" w:space="0" w:color="auto"/>
        <w:bottom w:val="none" w:sz="0" w:space="0" w:color="auto"/>
        <w:right w:val="none" w:sz="0" w:space="0" w:color="auto"/>
      </w:divBdr>
    </w:div>
    <w:div w:id="1294871501">
      <w:bodyDiv w:val="1"/>
      <w:marLeft w:val="0"/>
      <w:marRight w:val="0"/>
      <w:marTop w:val="0"/>
      <w:marBottom w:val="0"/>
      <w:divBdr>
        <w:top w:val="none" w:sz="0" w:space="0" w:color="auto"/>
        <w:left w:val="none" w:sz="0" w:space="0" w:color="auto"/>
        <w:bottom w:val="none" w:sz="0" w:space="0" w:color="auto"/>
        <w:right w:val="none" w:sz="0" w:space="0" w:color="auto"/>
      </w:divBdr>
    </w:div>
    <w:div w:id="1295602886">
      <w:bodyDiv w:val="1"/>
      <w:marLeft w:val="0"/>
      <w:marRight w:val="0"/>
      <w:marTop w:val="0"/>
      <w:marBottom w:val="0"/>
      <w:divBdr>
        <w:top w:val="none" w:sz="0" w:space="0" w:color="auto"/>
        <w:left w:val="none" w:sz="0" w:space="0" w:color="auto"/>
        <w:bottom w:val="none" w:sz="0" w:space="0" w:color="auto"/>
        <w:right w:val="none" w:sz="0" w:space="0" w:color="auto"/>
      </w:divBdr>
    </w:div>
    <w:div w:id="1296762300">
      <w:bodyDiv w:val="1"/>
      <w:marLeft w:val="0"/>
      <w:marRight w:val="0"/>
      <w:marTop w:val="0"/>
      <w:marBottom w:val="0"/>
      <w:divBdr>
        <w:top w:val="none" w:sz="0" w:space="0" w:color="auto"/>
        <w:left w:val="none" w:sz="0" w:space="0" w:color="auto"/>
        <w:bottom w:val="none" w:sz="0" w:space="0" w:color="auto"/>
        <w:right w:val="none" w:sz="0" w:space="0" w:color="auto"/>
      </w:divBdr>
    </w:div>
    <w:div w:id="1297101557">
      <w:bodyDiv w:val="1"/>
      <w:marLeft w:val="0"/>
      <w:marRight w:val="0"/>
      <w:marTop w:val="0"/>
      <w:marBottom w:val="0"/>
      <w:divBdr>
        <w:top w:val="none" w:sz="0" w:space="0" w:color="auto"/>
        <w:left w:val="none" w:sz="0" w:space="0" w:color="auto"/>
        <w:bottom w:val="none" w:sz="0" w:space="0" w:color="auto"/>
        <w:right w:val="none" w:sz="0" w:space="0" w:color="auto"/>
      </w:divBdr>
    </w:div>
    <w:div w:id="1297178561">
      <w:bodyDiv w:val="1"/>
      <w:marLeft w:val="0"/>
      <w:marRight w:val="0"/>
      <w:marTop w:val="0"/>
      <w:marBottom w:val="0"/>
      <w:divBdr>
        <w:top w:val="none" w:sz="0" w:space="0" w:color="auto"/>
        <w:left w:val="none" w:sz="0" w:space="0" w:color="auto"/>
        <w:bottom w:val="none" w:sz="0" w:space="0" w:color="auto"/>
        <w:right w:val="none" w:sz="0" w:space="0" w:color="auto"/>
      </w:divBdr>
    </w:div>
    <w:div w:id="1298414855">
      <w:bodyDiv w:val="1"/>
      <w:marLeft w:val="0"/>
      <w:marRight w:val="0"/>
      <w:marTop w:val="0"/>
      <w:marBottom w:val="0"/>
      <w:divBdr>
        <w:top w:val="none" w:sz="0" w:space="0" w:color="auto"/>
        <w:left w:val="none" w:sz="0" w:space="0" w:color="auto"/>
        <w:bottom w:val="none" w:sz="0" w:space="0" w:color="auto"/>
        <w:right w:val="none" w:sz="0" w:space="0" w:color="auto"/>
      </w:divBdr>
    </w:div>
    <w:div w:id="1299871319">
      <w:bodyDiv w:val="1"/>
      <w:marLeft w:val="0"/>
      <w:marRight w:val="0"/>
      <w:marTop w:val="0"/>
      <w:marBottom w:val="0"/>
      <w:divBdr>
        <w:top w:val="none" w:sz="0" w:space="0" w:color="auto"/>
        <w:left w:val="none" w:sz="0" w:space="0" w:color="auto"/>
        <w:bottom w:val="none" w:sz="0" w:space="0" w:color="auto"/>
        <w:right w:val="none" w:sz="0" w:space="0" w:color="auto"/>
      </w:divBdr>
    </w:div>
    <w:div w:id="1300960590">
      <w:bodyDiv w:val="1"/>
      <w:marLeft w:val="0"/>
      <w:marRight w:val="0"/>
      <w:marTop w:val="0"/>
      <w:marBottom w:val="0"/>
      <w:divBdr>
        <w:top w:val="none" w:sz="0" w:space="0" w:color="auto"/>
        <w:left w:val="none" w:sz="0" w:space="0" w:color="auto"/>
        <w:bottom w:val="none" w:sz="0" w:space="0" w:color="auto"/>
        <w:right w:val="none" w:sz="0" w:space="0" w:color="auto"/>
      </w:divBdr>
    </w:div>
    <w:div w:id="1302349201">
      <w:bodyDiv w:val="1"/>
      <w:marLeft w:val="0"/>
      <w:marRight w:val="0"/>
      <w:marTop w:val="0"/>
      <w:marBottom w:val="0"/>
      <w:divBdr>
        <w:top w:val="none" w:sz="0" w:space="0" w:color="auto"/>
        <w:left w:val="none" w:sz="0" w:space="0" w:color="auto"/>
        <w:bottom w:val="none" w:sz="0" w:space="0" w:color="auto"/>
        <w:right w:val="none" w:sz="0" w:space="0" w:color="auto"/>
      </w:divBdr>
    </w:div>
    <w:div w:id="1302878613">
      <w:bodyDiv w:val="1"/>
      <w:marLeft w:val="0"/>
      <w:marRight w:val="0"/>
      <w:marTop w:val="0"/>
      <w:marBottom w:val="0"/>
      <w:divBdr>
        <w:top w:val="none" w:sz="0" w:space="0" w:color="auto"/>
        <w:left w:val="none" w:sz="0" w:space="0" w:color="auto"/>
        <w:bottom w:val="none" w:sz="0" w:space="0" w:color="auto"/>
        <w:right w:val="none" w:sz="0" w:space="0" w:color="auto"/>
      </w:divBdr>
    </w:div>
    <w:div w:id="1303460241">
      <w:bodyDiv w:val="1"/>
      <w:marLeft w:val="0"/>
      <w:marRight w:val="0"/>
      <w:marTop w:val="0"/>
      <w:marBottom w:val="0"/>
      <w:divBdr>
        <w:top w:val="none" w:sz="0" w:space="0" w:color="auto"/>
        <w:left w:val="none" w:sz="0" w:space="0" w:color="auto"/>
        <w:bottom w:val="none" w:sz="0" w:space="0" w:color="auto"/>
        <w:right w:val="none" w:sz="0" w:space="0" w:color="auto"/>
      </w:divBdr>
    </w:div>
    <w:div w:id="1303465889">
      <w:bodyDiv w:val="1"/>
      <w:marLeft w:val="0"/>
      <w:marRight w:val="0"/>
      <w:marTop w:val="0"/>
      <w:marBottom w:val="0"/>
      <w:divBdr>
        <w:top w:val="none" w:sz="0" w:space="0" w:color="auto"/>
        <w:left w:val="none" w:sz="0" w:space="0" w:color="auto"/>
        <w:bottom w:val="none" w:sz="0" w:space="0" w:color="auto"/>
        <w:right w:val="none" w:sz="0" w:space="0" w:color="auto"/>
      </w:divBdr>
    </w:div>
    <w:div w:id="1305888902">
      <w:bodyDiv w:val="1"/>
      <w:marLeft w:val="0"/>
      <w:marRight w:val="0"/>
      <w:marTop w:val="0"/>
      <w:marBottom w:val="0"/>
      <w:divBdr>
        <w:top w:val="none" w:sz="0" w:space="0" w:color="auto"/>
        <w:left w:val="none" w:sz="0" w:space="0" w:color="auto"/>
        <w:bottom w:val="none" w:sz="0" w:space="0" w:color="auto"/>
        <w:right w:val="none" w:sz="0" w:space="0" w:color="auto"/>
      </w:divBdr>
    </w:div>
    <w:div w:id="1305967410">
      <w:bodyDiv w:val="1"/>
      <w:marLeft w:val="0"/>
      <w:marRight w:val="0"/>
      <w:marTop w:val="0"/>
      <w:marBottom w:val="0"/>
      <w:divBdr>
        <w:top w:val="none" w:sz="0" w:space="0" w:color="auto"/>
        <w:left w:val="none" w:sz="0" w:space="0" w:color="auto"/>
        <w:bottom w:val="none" w:sz="0" w:space="0" w:color="auto"/>
        <w:right w:val="none" w:sz="0" w:space="0" w:color="auto"/>
      </w:divBdr>
    </w:div>
    <w:div w:id="1306549798">
      <w:bodyDiv w:val="1"/>
      <w:marLeft w:val="0"/>
      <w:marRight w:val="0"/>
      <w:marTop w:val="0"/>
      <w:marBottom w:val="0"/>
      <w:divBdr>
        <w:top w:val="none" w:sz="0" w:space="0" w:color="auto"/>
        <w:left w:val="none" w:sz="0" w:space="0" w:color="auto"/>
        <w:bottom w:val="none" w:sz="0" w:space="0" w:color="auto"/>
        <w:right w:val="none" w:sz="0" w:space="0" w:color="auto"/>
      </w:divBdr>
    </w:div>
    <w:div w:id="1307469322">
      <w:bodyDiv w:val="1"/>
      <w:marLeft w:val="0"/>
      <w:marRight w:val="0"/>
      <w:marTop w:val="0"/>
      <w:marBottom w:val="0"/>
      <w:divBdr>
        <w:top w:val="none" w:sz="0" w:space="0" w:color="auto"/>
        <w:left w:val="none" w:sz="0" w:space="0" w:color="auto"/>
        <w:bottom w:val="none" w:sz="0" w:space="0" w:color="auto"/>
        <w:right w:val="none" w:sz="0" w:space="0" w:color="auto"/>
      </w:divBdr>
    </w:div>
    <w:div w:id="1309438759">
      <w:bodyDiv w:val="1"/>
      <w:marLeft w:val="0"/>
      <w:marRight w:val="0"/>
      <w:marTop w:val="0"/>
      <w:marBottom w:val="0"/>
      <w:divBdr>
        <w:top w:val="none" w:sz="0" w:space="0" w:color="auto"/>
        <w:left w:val="none" w:sz="0" w:space="0" w:color="auto"/>
        <w:bottom w:val="none" w:sz="0" w:space="0" w:color="auto"/>
        <w:right w:val="none" w:sz="0" w:space="0" w:color="auto"/>
      </w:divBdr>
    </w:div>
    <w:div w:id="1311591757">
      <w:bodyDiv w:val="1"/>
      <w:marLeft w:val="0"/>
      <w:marRight w:val="0"/>
      <w:marTop w:val="0"/>
      <w:marBottom w:val="0"/>
      <w:divBdr>
        <w:top w:val="none" w:sz="0" w:space="0" w:color="auto"/>
        <w:left w:val="none" w:sz="0" w:space="0" w:color="auto"/>
        <w:bottom w:val="none" w:sz="0" w:space="0" w:color="auto"/>
        <w:right w:val="none" w:sz="0" w:space="0" w:color="auto"/>
      </w:divBdr>
    </w:div>
    <w:div w:id="1312170853">
      <w:bodyDiv w:val="1"/>
      <w:marLeft w:val="0"/>
      <w:marRight w:val="0"/>
      <w:marTop w:val="0"/>
      <w:marBottom w:val="0"/>
      <w:divBdr>
        <w:top w:val="none" w:sz="0" w:space="0" w:color="auto"/>
        <w:left w:val="none" w:sz="0" w:space="0" w:color="auto"/>
        <w:bottom w:val="none" w:sz="0" w:space="0" w:color="auto"/>
        <w:right w:val="none" w:sz="0" w:space="0" w:color="auto"/>
      </w:divBdr>
    </w:div>
    <w:div w:id="1312294981">
      <w:bodyDiv w:val="1"/>
      <w:marLeft w:val="0"/>
      <w:marRight w:val="0"/>
      <w:marTop w:val="0"/>
      <w:marBottom w:val="0"/>
      <w:divBdr>
        <w:top w:val="none" w:sz="0" w:space="0" w:color="auto"/>
        <w:left w:val="none" w:sz="0" w:space="0" w:color="auto"/>
        <w:bottom w:val="none" w:sz="0" w:space="0" w:color="auto"/>
        <w:right w:val="none" w:sz="0" w:space="0" w:color="auto"/>
      </w:divBdr>
    </w:div>
    <w:div w:id="1313945156">
      <w:bodyDiv w:val="1"/>
      <w:marLeft w:val="0"/>
      <w:marRight w:val="0"/>
      <w:marTop w:val="0"/>
      <w:marBottom w:val="0"/>
      <w:divBdr>
        <w:top w:val="none" w:sz="0" w:space="0" w:color="auto"/>
        <w:left w:val="none" w:sz="0" w:space="0" w:color="auto"/>
        <w:bottom w:val="none" w:sz="0" w:space="0" w:color="auto"/>
        <w:right w:val="none" w:sz="0" w:space="0" w:color="auto"/>
      </w:divBdr>
    </w:div>
    <w:div w:id="1314219525">
      <w:bodyDiv w:val="1"/>
      <w:marLeft w:val="0"/>
      <w:marRight w:val="0"/>
      <w:marTop w:val="0"/>
      <w:marBottom w:val="0"/>
      <w:divBdr>
        <w:top w:val="none" w:sz="0" w:space="0" w:color="auto"/>
        <w:left w:val="none" w:sz="0" w:space="0" w:color="auto"/>
        <w:bottom w:val="none" w:sz="0" w:space="0" w:color="auto"/>
        <w:right w:val="none" w:sz="0" w:space="0" w:color="auto"/>
      </w:divBdr>
    </w:div>
    <w:div w:id="1314336578">
      <w:bodyDiv w:val="1"/>
      <w:marLeft w:val="0"/>
      <w:marRight w:val="0"/>
      <w:marTop w:val="0"/>
      <w:marBottom w:val="0"/>
      <w:divBdr>
        <w:top w:val="none" w:sz="0" w:space="0" w:color="auto"/>
        <w:left w:val="none" w:sz="0" w:space="0" w:color="auto"/>
        <w:bottom w:val="none" w:sz="0" w:space="0" w:color="auto"/>
        <w:right w:val="none" w:sz="0" w:space="0" w:color="auto"/>
      </w:divBdr>
    </w:div>
    <w:div w:id="1315991894">
      <w:bodyDiv w:val="1"/>
      <w:marLeft w:val="0"/>
      <w:marRight w:val="0"/>
      <w:marTop w:val="0"/>
      <w:marBottom w:val="0"/>
      <w:divBdr>
        <w:top w:val="none" w:sz="0" w:space="0" w:color="auto"/>
        <w:left w:val="none" w:sz="0" w:space="0" w:color="auto"/>
        <w:bottom w:val="none" w:sz="0" w:space="0" w:color="auto"/>
        <w:right w:val="none" w:sz="0" w:space="0" w:color="auto"/>
      </w:divBdr>
    </w:div>
    <w:div w:id="1316956055">
      <w:bodyDiv w:val="1"/>
      <w:marLeft w:val="0"/>
      <w:marRight w:val="0"/>
      <w:marTop w:val="0"/>
      <w:marBottom w:val="0"/>
      <w:divBdr>
        <w:top w:val="none" w:sz="0" w:space="0" w:color="auto"/>
        <w:left w:val="none" w:sz="0" w:space="0" w:color="auto"/>
        <w:bottom w:val="none" w:sz="0" w:space="0" w:color="auto"/>
        <w:right w:val="none" w:sz="0" w:space="0" w:color="auto"/>
      </w:divBdr>
    </w:div>
    <w:div w:id="1318878346">
      <w:bodyDiv w:val="1"/>
      <w:marLeft w:val="0"/>
      <w:marRight w:val="0"/>
      <w:marTop w:val="0"/>
      <w:marBottom w:val="0"/>
      <w:divBdr>
        <w:top w:val="none" w:sz="0" w:space="0" w:color="auto"/>
        <w:left w:val="none" w:sz="0" w:space="0" w:color="auto"/>
        <w:bottom w:val="none" w:sz="0" w:space="0" w:color="auto"/>
        <w:right w:val="none" w:sz="0" w:space="0" w:color="auto"/>
      </w:divBdr>
    </w:div>
    <w:div w:id="1320040948">
      <w:bodyDiv w:val="1"/>
      <w:marLeft w:val="0"/>
      <w:marRight w:val="0"/>
      <w:marTop w:val="0"/>
      <w:marBottom w:val="0"/>
      <w:divBdr>
        <w:top w:val="none" w:sz="0" w:space="0" w:color="auto"/>
        <w:left w:val="none" w:sz="0" w:space="0" w:color="auto"/>
        <w:bottom w:val="none" w:sz="0" w:space="0" w:color="auto"/>
        <w:right w:val="none" w:sz="0" w:space="0" w:color="auto"/>
      </w:divBdr>
    </w:div>
    <w:div w:id="1320427303">
      <w:bodyDiv w:val="1"/>
      <w:marLeft w:val="0"/>
      <w:marRight w:val="0"/>
      <w:marTop w:val="0"/>
      <w:marBottom w:val="0"/>
      <w:divBdr>
        <w:top w:val="none" w:sz="0" w:space="0" w:color="auto"/>
        <w:left w:val="none" w:sz="0" w:space="0" w:color="auto"/>
        <w:bottom w:val="none" w:sz="0" w:space="0" w:color="auto"/>
        <w:right w:val="none" w:sz="0" w:space="0" w:color="auto"/>
      </w:divBdr>
    </w:div>
    <w:div w:id="1321084662">
      <w:bodyDiv w:val="1"/>
      <w:marLeft w:val="0"/>
      <w:marRight w:val="0"/>
      <w:marTop w:val="0"/>
      <w:marBottom w:val="0"/>
      <w:divBdr>
        <w:top w:val="none" w:sz="0" w:space="0" w:color="auto"/>
        <w:left w:val="none" w:sz="0" w:space="0" w:color="auto"/>
        <w:bottom w:val="none" w:sz="0" w:space="0" w:color="auto"/>
        <w:right w:val="none" w:sz="0" w:space="0" w:color="auto"/>
      </w:divBdr>
    </w:div>
    <w:div w:id="1321884948">
      <w:bodyDiv w:val="1"/>
      <w:marLeft w:val="0"/>
      <w:marRight w:val="0"/>
      <w:marTop w:val="0"/>
      <w:marBottom w:val="0"/>
      <w:divBdr>
        <w:top w:val="none" w:sz="0" w:space="0" w:color="auto"/>
        <w:left w:val="none" w:sz="0" w:space="0" w:color="auto"/>
        <w:bottom w:val="none" w:sz="0" w:space="0" w:color="auto"/>
        <w:right w:val="none" w:sz="0" w:space="0" w:color="auto"/>
      </w:divBdr>
    </w:div>
    <w:div w:id="1322927377">
      <w:bodyDiv w:val="1"/>
      <w:marLeft w:val="0"/>
      <w:marRight w:val="0"/>
      <w:marTop w:val="0"/>
      <w:marBottom w:val="0"/>
      <w:divBdr>
        <w:top w:val="none" w:sz="0" w:space="0" w:color="auto"/>
        <w:left w:val="none" w:sz="0" w:space="0" w:color="auto"/>
        <w:bottom w:val="none" w:sz="0" w:space="0" w:color="auto"/>
        <w:right w:val="none" w:sz="0" w:space="0" w:color="auto"/>
      </w:divBdr>
    </w:div>
    <w:div w:id="1323000567">
      <w:bodyDiv w:val="1"/>
      <w:marLeft w:val="0"/>
      <w:marRight w:val="0"/>
      <w:marTop w:val="0"/>
      <w:marBottom w:val="0"/>
      <w:divBdr>
        <w:top w:val="none" w:sz="0" w:space="0" w:color="auto"/>
        <w:left w:val="none" w:sz="0" w:space="0" w:color="auto"/>
        <w:bottom w:val="none" w:sz="0" w:space="0" w:color="auto"/>
        <w:right w:val="none" w:sz="0" w:space="0" w:color="auto"/>
      </w:divBdr>
    </w:div>
    <w:div w:id="1323847783">
      <w:bodyDiv w:val="1"/>
      <w:marLeft w:val="0"/>
      <w:marRight w:val="0"/>
      <w:marTop w:val="0"/>
      <w:marBottom w:val="0"/>
      <w:divBdr>
        <w:top w:val="none" w:sz="0" w:space="0" w:color="auto"/>
        <w:left w:val="none" w:sz="0" w:space="0" w:color="auto"/>
        <w:bottom w:val="none" w:sz="0" w:space="0" w:color="auto"/>
        <w:right w:val="none" w:sz="0" w:space="0" w:color="auto"/>
      </w:divBdr>
    </w:div>
    <w:div w:id="1325086198">
      <w:bodyDiv w:val="1"/>
      <w:marLeft w:val="0"/>
      <w:marRight w:val="0"/>
      <w:marTop w:val="0"/>
      <w:marBottom w:val="0"/>
      <w:divBdr>
        <w:top w:val="none" w:sz="0" w:space="0" w:color="auto"/>
        <w:left w:val="none" w:sz="0" w:space="0" w:color="auto"/>
        <w:bottom w:val="none" w:sz="0" w:space="0" w:color="auto"/>
        <w:right w:val="none" w:sz="0" w:space="0" w:color="auto"/>
      </w:divBdr>
    </w:div>
    <w:div w:id="1325624451">
      <w:bodyDiv w:val="1"/>
      <w:marLeft w:val="0"/>
      <w:marRight w:val="0"/>
      <w:marTop w:val="0"/>
      <w:marBottom w:val="0"/>
      <w:divBdr>
        <w:top w:val="none" w:sz="0" w:space="0" w:color="auto"/>
        <w:left w:val="none" w:sz="0" w:space="0" w:color="auto"/>
        <w:bottom w:val="none" w:sz="0" w:space="0" w:color="auto"/>
        <w:right w:val="none" w:sz="0" w:space="0" w:color="auto"/>
      </w:divBdr>
    </w:div>
    <w:div w:id="1326326366">
      <w:bodyDiv w:val="1"/>
      <w:marLeft w:val="0"/>
      <w:marRight w:val="0"/>
      <w:marTop w:val="0"/>
      <w:marBottom w:val="0"/>
      <w:divBdr>
        <w:top w:val="none" w:sz="0" w:space="0" w:color="auto"/>
        <w:left w:val="none" w:sz="0" w:space="0" w:color="auto"/>
        <w:bottom w:val="none" w:sz="0" w:space="0" w:color="auto"/>
        <w:right w:val="none" w:sz="0" w:space="0" w:color="auto"/>
      </w:divBdr>
    </w:div>
    <w:div w:id="1328049088">
      <w:bodyDiv w:val="1"/>
      <w:marLeft w:val="0"/>
      <w:marRight w:val="0"/>
      <w:marTop w:val="0"/>
      <w:marBottom w:val="0"/>
      <w:divBdr>
        <w:top w:val="none" w:sz="0" w:space="0" w:color="auto"/>
        <w:left w:val="none" w:sz="0" w:space="0" w:color="auto"/>
        <w:bottom w:val="none" w:sz="0" w:space="0" w:color="auto"/>
        <w:right w:val="none" w:sz="0" w:space="0" w:color="auto"/>
      </w:divBdr>
    </w:div>
    <w:div w:id="1328166167">
      <w:bodyDiv w:val="1"/>
      <w:marLeft w:val="0"/>
      <w:marRight w:val="0"/>
      <w:marTop w:val="0"/>
      <w:marBottom w:val="0"/>
      <w:divBdr>
        <w:top w:val="none" w:sz="0" w:space="0" w:color="auto"/>
        <w:left w:val="none" w:sz="0" w:space="0" w:color="auto"/>
        <w:bottom w:val="none" w:sz="0" w:space="0" w:color="auto"/>
        <w:right w:val="none" w:sz="0" w:space="0" w:color="auto"/>
      </w:divBdr>
    </w:div>
    <w:div w:id="1328242320">
      <w:bodyDiv w:val="1"/>
      <w:marLeft w:val="0"/>
      <w:marRight w:val="0"/>
      <w:marTop w:val="0"/>
      <w:marBottom w:val="0"/>
      <w:divBdr>
        <w:top w:val="none" w:sz="0" w:space="0" w:color="auto"/>
        <w:left w:val="none" w:sz="0" w:space="0" w:color="auto"/>
        <w:bottom w:val="none" w:sz="0" w:space="0" w:color="auto"/>
        <w:right w:val="none" w:sz="0" w:space="0" w:color="auto"/>
      </w:divBdr>
    </w:div>
    <w:div w:id="1329483923">
      <w:bodyDiv w:val="1"/>
      <w:marLeft w:val="0"/>
      <w:marRight w:val="0"/>
      <w:marTop w:val="0"/>
      <w:marBottom w:val="0"/>
      <w:divBdr>
        <w:top w:val="none" w:sz="0" w:space="0" w:color="auto"/>
        <w:left w:val="none" w:sz="0" w:space="0" w:color="auto"/>
        <w:bottom w:val="none" w:sz="0" w:space="0" w:color="auto"/>
        <w:right w:val="none" w:sz="0" w:space="0" w:color="auto"/>
      </w:divBdr>
    </w:div>
    <w:div w:id="1331299164">
      <w:bodyDiv w:val="1"/>
      <w:marLeft w:val="0"/>
      <w:marRight w:val="0"/>
      <w:marTop w:val="0"/>
      <w:marBottom w:val="0"/>
      <w:divBdr>
        <w:top w:val="none" w:sz="0" w:space="0" w:color="auto"/>
        <w:left w:val="none" w:sz="0" w:space="0" w:color="auto"/>
        <w:bottom w:val="none" w:sz="0" w:space="0" w:color="auto"/>
        <w:right w:val="none" w:sz="0" w:space="0" w:color="auto"/>
      </w:divBdr>
    </w:div>
    <w:div w:id="1333215416">
      <w:bodyDiv w:val="1"/>
      <w:marLeft w:val="0"/>
      <w:marRight w:val="0"/>
      <w:marTop w:val="0"/>
      <w:marBottom w:val="0"/>
      <w:divBdr>
        <w:top w:val="none" w:sz="0" w:space="0" w:color="auto"/>
        <w:left w:val="none" w:sz="0" w:space="0" w:color="auto"/>
        <w:bottom w:val="none" w:sz="0" w:space="0" w:color="auto"/>
        <w:right w:val="none" w:sz="0" w:space="0" w:color="auto"/>
      </w:divBdr>
    </w:div>
    <w:div w:id="1334188863">
      <w:bodyDiv w:val="1"/>
      <w:marLeft w:val="0"/>
      <w:marRight w:val="0"/>
      <w:marTop w:val="0"/>
      <w:marBottom w:val="0"/>
      <w:divBdr>
        <w:top w:val="none" w:sz="0" w:space="0" w:color="auto"/>
        <w:left w:val="none" w:sz="0" w:space="0" w:color="auto"/>
        <w:bottom w:val="none" w:sz="0" w:space="0" w:color="auto"/>
        <w:right w:val="none" w:sz="0" w:space="0" w:color="auto"/>
      </w:divBdr>
    </w:div>
    <w:div w:id="1336111800">
      <w:bodyDiv w:val="1"/>
      <w:marLeft w:val="0"/>
      <w:marRight w:val="0"/>
      <w:marTop w:val="0"/>
      <w:marBottom w:val="0"/>
      <w:divBdr>
        <w:top w:val="none" w:sz="0" w:space="0" w:color="auto"/>
        <w:left w:val="none" w:sz="0" w:space="0" w:color="auto"/>
        <w:bottom w:val="none" w:sz="0" w:space="0" w:color="auto"/>
        <w:right w:val="none" w:sz="0" w:space="0" w:color="auto"/>
      </w:divBdr>
    </w:div>
    <w:div w:id="1336228393">
      <w:bodyDiv w:val="1"/>
      <w:marLeft w:val="0"/>
      <w:marRight w:val="0"/>
      <w:marTop w:val="0"/>
      <w:marBottom w:val="0"/>
      <w:divBdr>
        <w:top w:val="none" w:sz="0" w:space="0" w:color="auto"/>
        <w:left w:val="none" w:sz="0" w:space="0" w:color="auto"/>
        <w:bottom w:val="none" w:sz="0" w:space="0" w:color="auto"/>
        <w:right w:val="none" w:sz="0" w:space="0" w:color="auto"/>
      </w:divBdr>
    </w:div>
    <w:div w:id="1338770079">
      <w:bodyDiv w:val="1"/>
      <w:marLeft w:val="0"/>
      <w:marRight w:val="0"/>
      <w:marTop w:val="0"/>
      <w:marBottom w:val="0"/>
      <w:divBdr>
        <w:top w:val="none" w:sz="0" w:space="0" w:color="auto"/>
        <w:left w:val="none" w:sz="0" w:space="0" w:color="auto"/>
        <w:bottom w:val="none" w:sz="0" w:space="0" w:color="auto"/>
        <w:right w:val="none" w:sz="0" w:space="0" w:color="auto"/>
      </w:divBdr>
    </w:div>
    <w:div w:id="1339310123">
      <w:bodyDiv w:val="1"/>
      <w:marLeft w:val="0"/>
      <w:marRight w:val="0"/>
      <w:marTop w:val="0"/>
      <w:marBottom w:val="0"/>
      <w:divBdr>
        <w:top w:val="none" w:sz="0" w:space="0" w:color="auto"/>
        <w:left w:val="none" w:sz="0" w:space="0" w:color="auto"/>
        <w:bottom w:val="none" w:sz="0" w:space="0" w:color="auto"/>
        <w:right w:val="none" w:sz="0" w:space="0" w:color="auto"/>
      </w:divBdr>
    </w:div>
    <w:div w:id="1342049138">
      <w:bodyDiv w:val="1"/>
      <w:marLeft w:val="0"/>
      <w:marRight w:val="0"/>
      <w:marTop w:val="0"/>
      <w:marBottom w:val="0"/>
      <w:divBdr>
        <w:top w:val="none" w:sz="0" w:space="0" w:color="auto"/>
        <w:left w:val="none" w:sz="0" w:space="0" w:color="auto"/>
        <w:bottom w:val="none" w:sz="0" w:space="0" w:color="auto"/>
        <w:right w:val="none" w:sz="0" w:space="0" w:color="auto"/>
      </w:divBdr>
    </w:div>
    <w:div w:id="1342900030">
      <w:bodyDiv w:val="1"/>
      <w:marLeft w:val="0"/>
      <w:marRight w:val="0"/>
      <w:marTop w:val="0"/>
      <w:marBottom w:val="0"/>
      <w:divBdr>
        <w:top w:val="none" w:sz="0" w:space="0" w:color="auto"/>
        <w:left w:val="none" w:sz="0" w:space="0" w:color="auto"/>
        <w:bottom w:val="none" w:sz="0" w:space="0" w:color="auto"/>
        <w:right w:val="none" w:sz="0" w:space="0" w:color="auto"/>
      </w:divBdr>
    </w:div>
    <w:div w:id="1343362565">
      <w:bodyDiv w:val="1"/>
      <w:marLeft w:val="0"/>
      <w:marRight w:val="0"/>
      <w:marTop w:val="0"/>
      <w:marBottom w:val="0"/>
      <w:divBdr>
        <w:top w:val="none" w:sz="0" w:space="0" w:color="auto"/>
        <w:left w:val="none" w:sz="0" w:space="0" w:color="auto"/>
        <w:bottom w:val="none" w:sz="0" w:space="0" w:color="auto"/>
        <w:right w:val="none" w:sz="0" w:space="0" w:color="auto"/>
      </w:divBdr>
    </w:div>
    <w:div w:id="1343388847">
      <w:bodyDiv w:val="1"/>
      <w:marLeft w:val="0"/>
      <w:marRight w:val="0"/>
      <w:marTop w:val="0"/>
      <w:marBottom w:val="0"/>
      <w:divBdr>
        <w:top w:val="none" w:sz="0" w:space="0" w:color="auto"/>
        <w:left w:val="none" w:sz="0" w:space="0" w:color="auto"/>
        <w:bottom w:val="none" w:sz="0" w:space="0" w:color="auto"/>
        <w:right w:val="none" w:sz="0" w:space="0" w:color="auto"/>
      </w:divBdr>
    </w:div>
    <w:div w:id="1346059166">
      <w:bodyDiv w:val="1"/>
      <w:marLeft w:val="0"/>
      <w:marRight w:val="0"/>
      <w:marTop w:val="0"/>
      <w:marBottom w:val="0"/>
      <w:divBdr>
        <w:top w:val="none" w:sz="0" w:space="0" w:color="auto"/>
        <w:left w:val="none" w:sz="0" w:space="0" w:color="auto"/>
        <w:bottom w:val="none" w:sz="0" w:space="0" w:color="auto"/>
        <w:right w:val="none" w:sz="0" w:space="0" w:color="auto"/>
      </w:divBdr>
    </w:div>
    <w:div w:id="1346633842">
      <w:bodyDiv w:val="1"/>
      <w:marLeft w:val="0"/>
      <w:marRight w:val="0"/>
      <w:marTop w:val="0"/>
      <w:marBottom w:val="0"/>
      <w:divBdr>
        <w:top w:val="none" w:sz="0" w:space="0" w:color="auto"/>
        <w:left w:val="none" w:sz="0" w:space="0" w:color="auto"/>
        <w:bottom w:val="none" w:sz="0" w:space="0" w:color="auto"/>
        <w:right w:val="none" w:sz="0" w:space="0" w:color="auto"/>
      </w:divBdr>
    </w:div>
    <w:div w:id="1346788846">
      <w:bodyDiv w:val="1"/>
      <w:marLeft w:val="0"/>
      <w:marRight w:val="0"/>
      <w:marTop w:val="0"/>
      <w:marBottom w:val="0"/>
      <w:divBdr>
        <w:top w:val="none" w:sz="0" w:space="0" w:color="auto"/>
        <w:left w:val="none" w:sz="0" w:space="0" w:color="auto"/>
        <w:bottom w:val="none" w:sz="0" w:space="0" w:color="auto"/>
        <w:right w:val="none" w:sz="0" w:space="0" w:color="auto"/>
      </w:divBdr>
    </w:div>
    <w:div w:id="1348866564">
      <w:bodyDiv w:val="1"/>
      <w:marLeft w:val="0"/>
      <w:marRight w:val="0"/>
      <w:marTop w:val="0"/>
      <w:marBottom w:val="0"/>
      <w:divBdr>
        <w:top w:val="none" w:sz="0" w:space="0" w:color="auto"/>
        <w:left w:val="none" w:sz="0" w:space="0" w:color="auto"/>
        <w:bottom w:val="none" w:sz="0" w:space="0" w:color="auto"/>
        <w:right w:val="none" w:sz="0" w:space="0" w:color="auto"/>
      </w:divBdr>
    </w:div>
    <w:div w:id="1355572042">
      <w:bodyDiv w:val="1"/>
      <w:marLeft w:val="0"/>
      <w:marRight w:val="0"/>
      <w:marTop w:val="0"/>
      <w:marBottom w:val="0"/>
      <w:divBdr>
        <w:top w:val="none" w:sz="0" w:space="0" w:color="auto"/>
        <w:left w:val="none" w:sz="0" w:space="0" w:color="auto"/>
        <w:bottom w:val="none" w:sz="0" w:space="0" w:color="auto"/>
        <w:right w:val="none" w:sz="0" w:space="0" w:color="auto"/>
      </w:divBdr>
    </w:div>
    <w:div w:id="1358506514">
      <w:bodyDiv w:val="1"/>
      <w:marLeft w:val="0"/>
      <w:marRight w:val="0"/>
      <w:marTop w:val="0"/>
      <w:marBottom w:val="0"/>
      <w:divBdr>
        <w:top w:val="none" w:sz="0" w:space="0" w:color="auto"/>
        <w:left w:val="none" w:sz="0" w:space="0" w:color="auto"/>
        <w:bottom w:val="none" w:sz="0" w:space="0" w:color="auto"/>
        <w:right w:val="none" w:sz="0" w:space="0" w:color="auto"/>
      </w:divBdr>
    </w:div>
    <w:div w:id="1363284684">
      <w:bodyDiv w:val="1"/>
      <w:marLeft w:val="0"/>
      <w:marRight w:val="0"/>
      <w:marTop w:val="0"/>
      <w:marBottom w:val="0"/>
      <w:divBdr>
        <w:top w:val="none" w:sz="0" w:space="0" w:color="auto"/>
        <w:left w:val="none" w:sz="0" w:space="0" w:color="auto"/>
        <w:bottom w:val="none" w:sz="0" w:space="0" w:color="auto"/>
        <w:right w:val="none" w:sz="0" w:space="0" w:color="auto"/>
      </w:divBdr>
    </w:div>
    <w:div w:id="1363557251">
      <w:bodyDiv w:val="1"/>
      <w:marLeft w:val="0"/>
      <w:marRight w:val="0"/>
      <w:marTop w:val="0"/>
      <w:marBottom w:val="0"/>
      <w:divBdr>
        <w:top w:val="none" w:sz="0" w:space="0" w:color="auto"/>
        <w:left w:val="none" w:sz="0" w:space="0" w:color="auto"/>
        <w:bottom w:val="none" w:sz="0" w:space="0" w:color="auto"/>
        <w:right w:val="none" w:sz="0" w:space="0" w:color="auto"/>
      </w:divBdr>
    </w:div>
    <w:div w:id="1363894909">
      <w:bodyDiv w:val="1"/>
      <w:marLeft w:val="0"/>
      <w:marRight w:val="0"/>
      <w:marTop w:val="0"/>
      <w:marBottom w:val="0"/>
      <w:divBdr>
        <w:top w:val="none" w:sz="0" w:space="0" w:color="auto"/>
        <w:left w:val="none" w:sz="0" w:space="0" w:color="auto"/>
        <w:bottom w:val="none" w:sz="0" w:space="0" w:color="auto"/>
        <w:right w:val="none" w:sz="0" w:space="0" w:color="auto"/>
      </w:divBdr>
    </w:div>
    <w:div w:id="1365016105">
      <w:bodyDiv w:val="1"/>
      <w:marLeft w:val="0"/>
      <w:marRight w:val="0"/>
      <w:marTop w:val="0"/>
      <w:marBottom w:val="0"/>
      <w:divBdr>
        <w:top w:val="none" w:sz="0" w:space="0" w:color="auto"/>
        <w:left w:val="none" w:sz="0" w:space="0" w:color="auto"/>
        <w:bottom w:val="none" w:sz="0" w:space="0" w:color="auto"/>
        <w:right w:val="none" w:sz="0" w:space="0" w:color="auto"/>
      </w:divBdr>
    </w:div>
    <w:div w:id="1370373984">
      <w:bodyDiv w:val="1"/>
      <w:marLeft w:val="0"/>
      <w:marRight w:val="0"/>
      <w:marTop w:val="0"/>
      <w:marBottom w:val="0"/>
      <w:divBdr>
        <w:top w:val="none" w:sz="0" w:space="0" w:color="auto"/>
        <w:left w:val="none" w:sz="0" w:space="0" w:color="auto"/>
        <w:bottom w:val="none" w:sz="0" w:space="0" w:color="auto"/>
        <w:right w:val="none" w:sz="0" w:space="0" w:color="auto"/>
      </w:divBdr>
    </w:div>
    <w:div w:id="1377855306">
      <w:bodyDiv w:val="1"/>
      <w:marLeft w:val="0"/>
      <w:marRight w:val="0"/>
      <w:marTop w:val="0"/>
      <w:marBottom w:val="0"/>
      <w:divBdr>
        <w:top w:val="none" w:sz="0" w:space="0" w:color="auto"/>
        <w:left w:val="none" w:sz="0" w:space="0" w:color="auto"/>
        <w:bottom w:val="none" w:sz="0" w:space="0" w:color="auto"/>
        <w:right w:val="none" w:sz="0" w:space="0" w:color="auto"/>
      </w:divBdr>
    </w:div>
    <w:div w:id="1380857005">
      <w:bodyDiv w:val="1"/>
      <w:marLeft w:val="0"/>
      <w:marRight w:val="0"/>
      <w:marTop w:val="0"/>
      <w:marBottom w:val="0"/>
      <w:divBdr>
        <w:top w:val="none" w:sz="0" w:space="0" w:color="auto"/>
        <w:left w:val="none" w:sz="0" w:space="0" w:color="auto"/>
        <w:bottom w:val="none" w:sz="0" w:space="0" w:color="auto"/>
        <w:right w:val="none" w:sz="0" w:space="0" w:color="auto"/>
      </w:divBdr>
    </w:div>
    <w:div w:id="1381050302">
      <w:bodyDiv w:val="1"/>
      <w:marLeft w:val="0"/>
      <w:marRight w:val="0"/>
      <w:marTop w:val="0"/>
      <w:marBottom w:val="0"/>
      <w:divBdr>
        <w:top w:val="none" w:sz="0" w:space="0" w:color="auto"/>
        <w:left w:val="none" w:sz="0" w:space="0" w:color="auto"/>
        <w:bottom w:val="none" w:sz="0" w:space="0" w:color="auto"/>
        <w:right w:val="none" w:sz="0" w:space="0" w:color="auto"/>
      </w:divBdr>
    </w:div>
    <w:div w:id="1385061142">
      <w:bodyDiv w:val="1"/>
      <w:marLeft w:val="0"/>
      <w:marRight w:val="0"/>
      <w:marTop w:val="0"/>
      <w:marBottom w:val="0"/>
      <w:divBdr>
        <w:top w:val="none" w:sz="0" w:space="0" w:color="auto"/>
        <w:left w:val="none" w:sz="0" w:space="0" w:color="auto"/>
        <w:bottom w:val="none" w:sz="0" w:space="0" w:color="auto"/>
        <w:right w:val="none" w:sz="0" w:space="0" w:color="auto"/>
      </w:divBdr>
    </w:div>
    <w:div w:id="1388383125">
      <w:bodyDiv w:val="1"/>
      <w:marLeft w:val="0"/>
      <w:marRight w:val="0"/>
      <w:marTop w:val="0"/>
      <w:marBottom w:val="0"/>
      <w:divBdr>
        <w:top w:val="none" w:sz="0" w:space="0" w:color="auto"/>
        <w:left w:val="none" w:sz="0" w:space="0" w:color="auto"/>
        <w:bottom w:val="none" w:sz="0" w:space="0" w:color="auto"/>
        <w:right w:val="none" w:sz="0" w:space="0" w:color="auto"/>
      </w:divBdr>
    </w:div>
    <w:div w:id="1390836237">
      <w:bodyDiv w:val="1"/>
      <w:marLeft w:val="0"/>
      <w:marRight w:val="0"/>
      <w:marTop w:val="0"/>
      <w:marBottom w:val="0"/>
      <w:divBdr>
        <w:top w:val="none" w:sz="0" w:space="0" w:color="auto"/>
        <w:left w:val="none" w:sz="0" w:space="0" w:color="auto"/>
        <w:bottom w:val="none" w:sz="0" w:space="0" w:color="auto"/>
        <w:right w:val="none" w:sz="0" w:space="0" w:color="auto"/>
      </w:divBdr>
    </w:div>
    <w:div w:id="1391731607">
      <w:bodyDiv w:val="1"/>
      <w:marLeft w:val="0"/>
      <w:marRight w:val="0"/>
      <w:marTop w:val="0"/>
      <w:marBottom w:val="0"/>
      <w:divBdr>
        <w:top w:val="none" w:sz="0" w:space="0" w:color="auto"/>
        <w:left w:val="none" w:sz="0" w:space="0" w:color="auto"/>
        <w:bottom w:val="none" w:sz="0" w:space="0" w:color="auto"/>
        <w:right w:val="none" w:sz="0" w:space="0" w:color="auto"/>
      </w:divBdr>
    </w:div>
    <w:div w:id="1391853715">
      <w:bodyDiv w:val="1"/>
      <w:marLeft w:val="0"/>
      <w:marRight w:val="0"/>
      <w:marTop w:val="0"/>
      <w:marBottom w:val="0"/>
      <w:divBdr>
        <w:top w:val="none" w:sz="0" w:space="0" w:color="auto"/>
        <w:left w:val="none" w:sz="0" w:space="0" w:color="auto"/>
        <w:bottom w:val="none" w:sz="0" w:space="0" w:color="auto"/>
        <w:right w:val="none" w:sz="0" w:space="0" w:color="auto"/>
      </w:divBdr>
    </w:div>
    <w:div w:id="1392776926">
      <w:bodyDiv w:val="1"/>
      <w:marLeft w:val="0"/>
      <w:marRight w:val="0"/>
      <w:marTop w:val="0"/>
      <w:marBottom w:val="0"/>
      <w:divBdr>
        <w:top w:val="none" w:sz="0" w:space="0" w:color="auto"/>
        <w:left w:val="none" w:sz="0" w:space="0" w:color="auto"/>
        <w:bottom w:val="none" w:sz="0" w:space="0" w:color="auto"/>
        <w:right w:val="none" w:sz="0" w:space="0" w:color="auto"/>
      </w:divBdr>
    </w:div>
    <w:div w:id="1395816242">
      <w:bodyDiv w:val="1"/>
      <w:marLeft w:val="0"/>
      <w:marRight w:val="0"/>
      <w:marTop w:val="0"/>
      <w:marBottom w:val="0"/>
      <w:divBdr>
        <w:top w:val="none" w:sz="0" w:space="0" w:color="auto"/>
        <w:left w:val="none" w:sz="0" w:space="0" w:color="auto"/>
        <w:bottom w:val="none" w:sz="0" w:space="0" w:color="auto"/>
        <w:right w:val="none" w:sz="0" w:space="0" w:color="auto"/>
      </w:divBdr>
    </w:div>
    <w:div w:id="1396123296">
      <w:bodyDiv w:val="1"/>
      <w:marLeft w:val="0"/>
      <w:marRight w:val="0"/>
      <w:marTop w:val="0"/>
      <w:marBottom w:val="0"/>
      <w:divBdr>
        <w:top w:val="none" w:sz="0" w:space="0" w:color="auto"/>
        <w:left w:val="none" w:sz="0" w:space="0" w:color="auto"/>
        <w:bottom w:val="none" w:sz="0" w:space="0" w:color="auto"/>
        <w:right w:val="none" w:sz="0" w:space="0" w:color="auto"/>
      </w:divBdr>
    </w:div>
    <w:div w:id="1398432894">
      <w:bodyDiv w:val="1"/>
      <w:marLeft w:val="0"/>
      <w:marRight w:val="0"/>
      <w:marTop w:val="0"/>
      <w:marBottom w:val="0"/>
      <w:divBdr>
        <w:top w:val="none" w:sz="0" w:space="0" w:color="auto"/>
        <w:left w:val="none" w:sz="0" w:space="0" w:color="auto"/>
        <w:bottom w:val="none" w:sz="0" w:space="0" w:color="auto"/>
        <w:right w:val="none" w:sz="0" w:space="0" w:color="auto"/>
      </w:divBdr>
    </w:div>
    <w:div w:id="1398632163">
      <w:bodyDiv w:val="1"/>
      <w:marLeft w:val="0"/>
      <w:marRight w:val="0"/>
      <w:marTop w:val="0"/>
      <w:marBottom w:val="0"/>
      <w:divBdr>
        <w:top w:val="none" w:sz="0" w:space="0" w:color="auto"/>
        <w:left w:val="none" w:sz="0" w:space="0" w:color="auto"/>
        <w:bottom w:val="none" w:sz="0" w:space="0" w:color="auto"/>
        <w:right w:val="none" w:sz="0" w:space="0" w:color="auto"/>
      </w:divBdr>
    </w:div>
    <w:div w:id="1398891621">
      <w:bodyDiv w:val="1"/>
      <w:marLeft w:val="0"/>
      <w:marRight w:val="0"/>
      <w:marTop w:val="0"/>
      <w:marBottom w:val="0"/>
      <w:divBdr>
        <w:top w:val="none" w:sz="0" w:space="0" w:color="auto"/>
        <w:left w:val="none" w:sz="0" w:space="0" w:color="auto"/>
        <w:bottom w:val="none" w:sz="0" w:space="0" w:color="auto"/>
        <w:right w:val="none" w:sz="0" w:space="0" w:color="auto"/>
      </w:divBdr>
    </w:div>
    <w:div w:id="1399939269">
      <w:bodyDiv w:val="1"/>
      <w:marLeft w:val="0"/>
      <w:marRight w:val="0"/>
      <w:marTop w:val="0"/>
      <w:marBottom w:val="0"/>
      <w:divBdr>
        <w:top w:val="none" w:sz="0" w:space="0" w:color="auto"/>
        <w:left w:val="none" w:sz="0" w:space="0" w:color="auto"/>
        <w:bottom w:val="none" w:sz="0" w:space="0" w:color="auto"/>
        <w:right w:val="none" w:sz="0" w:space="0" w:color="auto"/>
      </w:divBdr>
    </w:div>
    <w:div w:id="1403217770">
      <w:bodyDiv w:val="1"/>
      <w:marLeft w:val="0"/>
      <w:marRight w:val="0"/>
      <w:marTop w:val="0"/>
      <w:marBottom w:val="0"/>
      <w:divBdr>
        <w:top w:val="none" w:sz="0" w:space="0" w:color="auto"/>
        <w:left w:val="none" w:sz="0" w:space="0" w:color="auto"/>
        <w:bottom w:val="none" w:sz="0" w:space="0" w:color="auto"/>
        <w:right w:val="none" w:sz="0" w:space="0" w:color="auto"/>
      </w:divBdr>
    </w:div>
    <w:div w:id="1405034623">
      <w:bodyDiv w:val="1"/>
      <w:marLeft w:val="0"/>
      <w:marRight w:val="0"/>
      <w:marTop w:val="0"/>
      <w:marBottom w:val="0"/>
      <w:divBdr>
        <w:top w:val="none" w:sz="0" w:space="0" w:color="auto"/>
        <w:left w:val="none" w:sz="0" w:space="0" w:color="auto"/>
        <w:bottom w:val="none" w:sz="0" w:space="0" w:color="auto"/>
        <w:right w:val="none" w:sz="0" w:space="0" w:color="auto"/>
      </w:divBdr>
    </w:div>
    <w:div w:id="1405225764">
      <w:bodyDiv w:val="1"/>
      <w:marLeft w:val="0"/>
      <w:marRight w:val="0"/>
      <w:marTop w:val="0"/>
      <w:marBottom w:val="0"/>
      <w:divBdr>
        <w:top w:val="none" w:sz="0" w:space="0" w:color="auto"/>
        <w:left w:val="none" w:sz="0" w:space="0" w:color="auto"/>
        <w:bottom w:val="none" w:sz="0" w:space="0" w:color="auto"/>
        <w:right w:val="none" w:sz="0" w:space="0" w:color="auto"/>
      </w:divBdr>
    </w:div>
    <w:div w:id="1405762419">
      <w:bodyDiv w:val="1"/>
      <w:marLeft w:val="0"/>
      <w:marRight w:val="0"/>
      <w:marTop w:val="0"/>
      <w:marBottom w:val="0"/>
      <w:divBdr>
        <w:top w:val="none" w:sz="0" w:space="0" w:color="auto"/>
        <w:left w:val="none" w:sz="0" w:space="0" w:color="auto"/>
        <w:bottom w:val="none" w:sz="0" w:space="0" w:color="auto"/>
        <w:right w:val="none" w:sz="0" w:space="0" w:color="auto"/>
      </w:divBdr>
    </w:div>
    <w:div w:id="1407679967">
      <w:bodyDiv w:val="1"/>
      <w:marLeft w:val="0"/>
      <w:marRight w:val="0"/>
      <w:marTop w:val="0"/>
      <w:marBottom w:val="0"/>
      <w:divBdr>
        <w:top w:val="none" w:sz="0" w:space="0" w:color="auto"/>
        <w:left w:val="none" w:sz="0" w:space="0" w:color="auto"/>
        <w:bottom w:val="none" w:sz="0" w:space="0" w:color="auto"/>
        <w:right w:val="none" w:sz="0" w:space="0" w:color="auto"/>
      </w:divBdr>
    </w:div>
    <w:div w:id="1410152029">
      <w:bodyDiv w:val="1"/>
      <w:marLeft w:val="0"/>
      <w:marRight w:val="0"/>
      <w:marTop w:val="0"/>
      <w:marBottom w:val="0"/>
      <w:divBdr>
        <w:top w:val="none" w:sz="0" w:space="0" w:color="auto"/>
        <w:left w:val="none" w:sz="0" w:space="0" w:color="auto"/>
        <w:bottom w:val="none" w:sz="0" w:space="0" w:color="auto"/>
        <w:right w:val="none" w:sz="0" w:space="0" w:color="auto"/>
      </w:divBdr>
    </w:div>
    <w:div w:id="1412773071">
      <w:bodyDiv w:val="1"/>
      <w:marLeft w:val="0"/>
      <w:marRight w:val="0"/>
      <w:marTop w:val="0"/>
      <w:marBottom w:val="0"/>
      <w:divBdr>
        <w:top w:val="none" w:sz="0" w:space="0" w:color="auto"/>
        <w:left w:val="none" w:sz="0" w:space="0" w:color="auto"/>
        <w:bottom w:val="none" w:sz="0" w:space="0" w:color="auto"/>
        <w:right w:val="none" w:sz="0" w:space="0" w:color="auto"/>
      </w:divBdr>
    </w:div>
    <w:div w:id="1414860427">
      <w:bodyDiv w:val="1"/>
      <w:marLeft w:val="0"/>
      <w:marRight w:val="0"/>
      <w:marTop w:val="0"/>
      <w:marBottom w:val="0"/>
      <w:divBdr>
        <w:top w:val="none" w:sz="0" w:space="0" w:color="auto"/>
        <w:left w:val="none" w:sz="0" w:space="0" w:color="auto"/>
        <w:bottom w:val="none" w:sz="0" w:space="0" w:color="auto"/>
        <w:right w:val="none" w:sz="0" w:space="0" w:color="auto"/>
      </w:divBdr>
    </w:div>
    <w:div w:id="1417093516">
      <w:bodyDiv w:val="1"/>
      <w:marLeft w:val="0"/>
      <w:marRight w:val="0"/>
      <w:marTop w:val="0"/>
      <w:marBottom w:val="0"/>
      <w:divBdr>
        <w:top w:val="none" w:sz="0" w:space="0" w:color="auto"/>
        <w:left w:val="none" w:sz="0" w:space="0" w:color="auto"/>
        <w:bottom w:val="none" w:sz="0" w:space="0" w:color="auto"/>
        <w:right w:val="none" w:sz="0" w:space="0" w:color="auto"/>
      </w:divBdr>
    </w:div>
    <w:div w:id="1418093987">
      <w:bodyDiv w:val="1"/>
      <w:marLeft w:val="0"/>
      <w:marRight w:val="0"/>
      <w:marTop w:val="0"/>
      <w:marBottom w:val="0"/>
      <w:divBdr>
        <w:top w:val="none" w:sz="0" w:space="0" w:color="auto"/>
        <w:left w:val="none" w:sz="0" w:space="0" w:color="auto"/>
        <w:bottom w:val="none" w:sz="0" w:space="0" w:color="auto"/>
        <w:right w:val="none" w:sz="0" w:space="0" w:color="auto"/>
      </w:divBdr>
    </w:div>
    <w:div w:id="1420635247">
      <w:bodyDiv w:val="1"/>
      <w:marLeft w:val="0"/>
      <w:marRight w:val="0"/>
      <w:marTop w:val="0"/>
      <w:marBottom w:val="0"/>
      <w:divBdr>
        <w:top w:val="none" w:sz="0" w:space="0" w:color="auto"/>
        <w:left w:val="none" w:sz="0" w:space="0" w:color="auto"/>
        <w:bottom w:val="none" w:sz="0" w:space="0" w:color="auto"/>
        <w:right w:val="none" w:sz="0" w:space="0" w:color="auto"/>
      </w:divBdr>
    </w:div>
    <w:div w:id="1421636257">
      <w:bodyDiv w:val="1"/>
      <w:marLeft w:val="0"/>
      <w:marRight w:val="0"/>
      <w:marTop w:val="0"/>
      <w:marBottom w:val="0"/>
      <w:divBdr>
        <w:top w:val="none" w:sz="0" w:space="0" w:color="auto"/>
        <w:left w:val="none" w:sz="0" w:space="0" w:color="auto"/>
        <w:bottom w:val="none" w:sz="0" w:space="0" w:color="auto"/>
        <w:right w:val="none" w:sz="0" w:space="0" w:color="auto"/>
      </w:divBdr>
    </w:div>
    <w:div w:id="1423836098">
      <w:bodyDiv w:val="1"/>
      <w:marLeft w:val="0"/>
      <w:marRight w:val="0"/>
      <w:marTop w:val="0"/>
      <w:marBottom w:val="0"/>
      <w:divBdr>
        <w:top w:val="none" w:sz="0" w:space="0" w:color="auto"/>
        <w:left w:val="none" w:sz="0" w:space="0" w:color="auto"/>
        <w:bottom w:val="none" w:sz="0" w:space="0" w:color="auto"/>
        <w:right w:val="none" w:sz="0" w:space="0" w:color="auto"/>
      </w:divBdr>
    </w:div>
    <w:div w:id="1424104176">
      <w:bodyDiv w:val="1"/>
      <w:marLeft w:val="0"/>
      <w:marRight w:val="0"/>
      <w:marTop w:val="0"/>
      <w:marBottom w:val="0"/>
      <w:divBdr>
        <w:top w:val="none" w:sz="0" w:space="0" w:color="auto"/>
        <w:left w:val="none" w:sz="0" w:space="0" w:color="auto"/>
        <w:bottom w:val="none" w:sz="0" w:space="0" w:color="auto"/>
        <w:right w:val="none" w:sz="0" w:space="0" w:color="auto"/>
      </w:divBdr>
    </w:div>
    <w:div w:id="1424451074">
      <w:bodyDiv w:val="1"/>
      <w:marLeft w:val="0"/>
      <w:marRight w:val="0"/>
      <w:marTop w:val="0"/>
      <w:marBottom w:val="0"/>
      <w:divBdr>
        <w:top w:val="none" w:sz="0" w:space="0" w:color="auto"/>
        <w:left w:val="none" w:sz="0" w:space="0" w:color="auto"/>
        <w:bottom w:val="none" w:sz="0" w:space="0" w:color="auto"/>
        <w:right w:val="none" w:sz="0" w:space="0" w:color="auto"/>
      </w:divBdr>
    </w:div>
    <w:div w:id="1424840617">
      <w:bodyDiv w:val="1"/>
      <w:marLeft w:val="0"/>
      <w:marRight w:val="0"/>
      <w:marTop w:val="0"/>
      <w:marBottom w:val="0"/>
      <w:divBdr>
        <w:top w:val="none" w:sz="0" w:space="0" w:color="auto"/>
        <w:left w:val="none" w:sz="0" w:space="0" w:color="auto"/>
        <w:bottom w:val="none" w:sz="0" w:space="0" w:color="auto"/>
        <w:right w:val="none" w:sz="0" w:space="0" w:color="auto"/>
      </w:divBdr>
    </w:div>
    <w:div w:id="1424913057">
      <w:bodyDiv w:val="1"/>
      <w:marLeft w:val="0"/>
      <w:marRight w:val="0"/>
      <w:marTop w:val="0"/>
      <w:marBottom w:val="0"/>
      <w:divBdr>
        <w:top w:val="none" w:sz="0" w:space="0" w:color="auto"/>
        <w:left w:val="none" w:sz="0" w:space="0" w:color="auto"/>
        <w:bottom w:val="none" w:sz="0" w:space="0" w:color="auto"/>
        <w:right w:val="none" w:sz="0" w:space="0" w:color="auto"/>
      </w:divBdr>
    </w:div>
    <w:div w:id="1426654443">
      <w:bodyDiv w:val="1"/>
      <w:marLeft w:val="0"/>
      <w:marRight w:val="0"/>
      <w:marTop w:val="0"/>
      <w:marBottom w:val="0"/>
      <w:divBdr>
        <w:top w:val="none" w:sz="0" w:space="0" w:color="auto"/>
        <w:left w:val="none" w:sz="0" w:space="0" w:color="auto"/>
        <w:bottom w:val="none" w:sz="0" w:space="0" w:color="auto"/>
        <w:right w:val="none" w:sz="0" w:space="0" w:color="auto"/>
      </w:divBdr>
    </w:div>
    <w:div w:id="1427111990">
      <w:bodyDiv w:val="1"/>
      <w:marLeft w:val="0"/>
      <w:marRight w:val="0"/>
      <w:marTop w:val="0"/>
      <w:marBottom w:val="0"/>
      <w:divBdr>
        <w:top w:val="none" w:sz="0" w:space="0" w:color="auto"/>
        <w:left w:val="none" w:sz="0" w:space="0" w:color="auto"/>
        <w:bottom w:val="none" w:sz="0" w:space="0" w:color="auto"/>
        <w:right w:val="none" w:sz="0" w:space="0" w:color="auto"/>
      </w:divBdr>
    </w:div>
    <w:div w:id="1429497704">
      <w:bodyDiv w:val="1"/>
      <w:marLeft w:val="0"/>
      <w:marRight w:val="0"/>
      <w:marTop w:val="0"/>
      <w:marBottom w:val="0"/>
      <w:divBdr>
        <w:top w:val="none" w:sz="0" w:space="0" w:color="auto"/>
        <w:left w:val="none" w:sz="0" w:space="0" w:color="auto"/>
        <w:bottom w:val="none" w:sz="0" w:space="0" w:color="auto"/>
        <w:right w:val="none" w:sz="0" w:space="0" w:color="auto"/>
      </w:divBdr>
    </w:div>
    <w:div w:id="1429692617">
      <w:bodyDiv w:val="1"/>
      <w:marLeft w:val="0"/>
      <w:marRight w:val="0"/>
      <w:marTop w:val="0"/>
      <w:marBottom w:val="0"/>
      <w:divBdr>
        <w:top w:val="none" w:sz="0" w:space="0" w:color="auto"/>
        <w:left w:val="none" w:sz="0" w:space="0" w:color="auto"/>
        <w:bottom w:val="none" w:sz="0" w:space="0" w:color="auto"/>
        <w:right w:val="none" w:sz="0" w:space="0" w:color="auto"/>
      </w:divBdr>
    </w:div>
    <w:div w:id="1431438315">
      <w:bodyDiv w:val="1"/>
      <w:marLeft w:val="0"/>
      <w:marRight w:val="0"/>
      <w:marTop w:val="0"/>
      <w:marBottom w:val="0"/>
      <w:divBdr>
        <w:top w:val="none" w:sz="0" w:space="0" w:color="auto"/>
        <w:left w:val="none" w:sz="0" w:space="0" w:color="auto"/>
        <w:bottom w:val="none" w:sz="0" w:space="0" w:color="auto"/>
        <w:right w:val="none" w:sz="0" w:space="0" w:color="auto"/>
      </w:divBdr>
    </w:div>
    <w:div w:id="1432122730">
      <w:bodyDiv w:val="1"/>
      <w:marLeft w:val="0"/>
      <w:marRight w:val="0"/>
      <w:marTop w:val="0"/>
      <w:marBottom w:val="0"/>
      <w:divBdr>
        <w:top w:val="none" w:sz="0" w:space="0" w:color="auto"/>
        <w:left w:val="none" w:sz="0" w:space="0" w:color="auto"/>
        <w:bottom w:val="none" w:sz="0" w:space="0" w:color="auto"/>
        <w:right w:val="none" w:sz="0" w:space="0" w:color="auto"/>
      </w:divBdr>
    </w:div>
    <w:div w:id="1432238986">
      <w:bodyDiv w:val="1"/>
      <w:marLeft w:val="0"/>
      <w:marRight w:val="0"/>
      <w:marTop w:val="0"/>
      <w:marBottom w:val="0"/>
      <w:divBdr>
        <w:top w:val="none" w:sz="0" w:space="0" w:color="auto"/>
        <w:left w:val="none" w:sz="0" w:space="0" w:color="auto"/>
        <w:bottom w:val="none" w:sz="0" w:space="0" w:color="auto"/>
        <w:right w:val="none" w:sz="0" w:space="0" w:color="auto"/>
      </w:divBdr>
    </w:div>
    <w:div w:id="1433742333">
      <w:bodyDiv w:val="1"/>
      <w:marLeft w:val="0"/>
      <w:marRight w:val="0"/>
      <w:marTop w:val="0"/>
      <w:marBottom w:val="0"/>
      <w:divBdr>
        <w:top w:val="none" w:sz="0" w:space="0" w:color="auto"/>
        <w:left w:val="none" w:sz="0" w:space="0" w:color="auto"/>
        <w:bottom w:val="none" w:sz="0" w:space="0" w:color="auto"/>
        <w:right w:val="none" w:sz="0" w:space="0" w:color="auto"/>
      </w:divBdr>
    </w:div>
    <w:div w:id="1434007462">
      <w:bodyDiv w:val="1"/>
      <w:marLeft w:val="0"/>
      <w:marRight w:val="0"/>
      <w:marTop w:val="0"/>
      <w:marBottom w:val="0"/>
      <w:divBdr>
        <w:top w:val="none" w:sz="0" w:space="0" w:color="auto"/>
        <w:left w:val="none" w:sz="0" w:space="0" w:color="auto"/>
        <w:bottom w:val="none" w:sz="0" w:space="0" w:color="auto"/>
        <w:right w:val="none" w:sz="0" w:space="0" w:color="auto"/>
      </w:divBdr>
    </w:div>
    <w:div w:id="1434400433">
      <w:bodyDiv w:val="1"/>
      <w:marLeft w:val="0"/>
      <w:marRight w:val="0"/>
      <w:marTop w:val="0"/>
      <w:marBottom w:val="0"/>
      <w:divBdr>
        <w:top w:val="none" w:sz="0" w:space="0" w:color="auto"/>
        <w:left w:val="none" w:sz="0" w:space="0" w:color="auto"/>
        <w:bottom w:val="none" w:sz="0" w:space="0" w:color="auto"/>
        <w:right w:val="none" w:sz="0" w:space="0" w:color="auto"/>
      </w:divBdr>
    </w:div>
    <w:div w:id="1434981312">
      <w:bodyDiv w:val="1"/>
      <w:marLeft w:val="0"/>
      <w:marRight w:val="0"/>
      <w:marTop w:val="0"/>
      <w:marBottom w:val="0"/>
      <w:divBdr>
        <w:top w:val="none" w:sz="0" w:space="0" w:color="auto"/>
        <w:left w:val="none" w:sz="0" w:space="0" w:color="auto"/>
        <w:bottom w:val="none" w:sz="0" w:space="0" w:color="auto"/>
        <w:right w:val="none" w:sz="0" w:space="0" w:color="auto"/>
      </w:divBdr>
    </w:div>
    <w:div w:id="1435710240">
      <w:bodyDiv w:val="1"/>
      <w:marLeft w:val="0"/>
      <w:marRight w:val="0"/>
      <w:marTop w:val="0"/>
      <w:marBottom w:val="0"/>
      <w:divBdr>
        <w:top w:val="none" w:sz="0" w:space="0" w:color="auto"/>
        <w:left w:val="none" w:sz="0" w:space="0" w:color="auto"/>
        <w:bottom w:val="none" w:sz="0" w:space="0" w:color="auto"/>
        <w:right w:val="none" w:sz="0" w:space="0" w:color="auto"/>
      </w:divBdr>
    </w:div>
    <w:div w:id="1438867243">
      <w:bodyDiv w:val="1"/>
      <w:marLeft w:val="0"/>
      <w:marRight w:val="0"/>
      <w:marTop w:val="0"/>
      <w:marBottom w:val="0"/>
      <w:divBdr>
        <w:top w:val="none" w:sz="0" w:space="0" w:color="auto"/>
        <w:left w:val="none" w:sz="0" w:space="0" w:color="auto"/>
        <w:bottom w:val="none" w:sz="0" w:space="0" w:color="auto"/>
        <w:right w:val="none" w:sz="0" w:space="0" w:color="auto"/>
      </w:divBdr>
    </w:div>
    <w:div w:id="1441142620">
      <w:bodyDiv w:val="1"/>
      <w:marLeft w:val="0"/>
      <w:marRight w:val="0"/>
      <w:marTop w:val="0"/>
      <w:marBottom w:val="0"/>
      <w:divBdr>
        <w:top w:val="none" w:sz="0" w:space="0" w:color="auto"/>
        <w:left w:val="none" w:sz="0" w:space="0" w:color="auto"/>
        <w:bottom w:val="none" w:sz="0" w:space="0" w:color="auto"/>
        <w:right w:val="none" w:sz="0" w:space="0" w:color="auto"/>
      </w:divBdr>
    </w:div>
    <w:div w:id="1441337395">
      <w:bodyDiv w:val="1"/>
      <w:marLeft w:val="0"/>
      <w:marRight w:val="0"/>
      <w:marTop w:val="0"/>
      <w:marBottom w:val="0"/>
      <w:divBdr>
        <w:top w:val="none" w:sz="0" w:space="0" w:color="auto"/>
        <w:left w:val="none" w:sz="0" w:space="0" w:color="auto"/>
        <w:bottom w:val="none" w:sz="0" w:space="0" w:color="auto"/>
        <w:right w:val="none" w:sz="0" w:space="0" w:color="auto"/>
      </w:divBdr>
    </w:div>
    <w:div w:id="1442994184">
      <w:bodyDiv w:val="1"/>
      <w:marLeft w:val="0"/>
      <w:marRight w:val="0"/>
      <w:marTop w:val="0"/>
      <w:marBottom w:val="0"/>
      <w:divBdr>
        <w:top w:val="none" w:sz="0" w:space="0" w:color="auto"/>
        <w:left w:val="none" w:sz="0" w:space="0" w:color="auto"/>
        <w:bottom w:val="none" w:sz="0" w:space="0" w:color="auto"/>
        <w:right w:val="none" w:sz="0" w:space="0" w:color="auto"/>
      </w:divBdr>
    </w:div>
    <w:div w:id="1444181625">
      <w:bodyDiv w:val="1"/>
      <w:marLeft w:val="0"/>
      <w:marRight w:val="0"/>
      <w:marTop w:val="0"/>
      <w:marBottom w:val="0"/>
      <w:divBdr>
        <w:top w:val="none" w:sz="0" w:space="0" w:color="auto"/>
        <w:left w:val="none" w:sz="0" w:space="0" w:color="auto"/>
        <w:bottom w:val="none" w:sz="0" w:space="0" w:color="auto"/>
        <w:right w:val="none" w:sz="0" w:space="0" w:color="auto"/>
      </w:divBdr>
    </w:div>
    <w:div w:id="1447236640">
      <w:bodyDiv w:val="1"/>
      <w:marLeft w:val="0"/>
      <w:marRight w:val="0"/>
      <w:marTop w:val="0"/>
      <w:marBottom w:val="0"/>
      <w:divBdr>
        <w:top w:val="none" w:sz="0" w:space="0" w:color="auto"/>
        <w:left w:val="none" w:sz="0" w:space="0" w:color="auto"/>
        <w:bottom w:val="none" w:sz="0" w:space="0" w:color="auto"/>
        <w:right w:val="none" w:sz="0" w:space="0" w:color="auto"/>
      </w:divBdr>
    </w:div>
    <w:div w:id="1447771180">
      <w:bodyDiv w:val="1"/>
      <w:marLeft w:val="0"/>
      <w:marRight w:val="0"/>
      <w:marTop w:val="0"/>
      <w:marBottom w:val="0"/>
      <w:divBdr>
        <w:top w:val="none" w:sz="0" w:space="0" w:color="auto"/>
        <w:left w:val="none" w:sz="0" w:space="0" w:color="auto"/>
        <w:bottom w:val="none" w:sz="0" w:space="0" w:color="auto"/>
        <w:right w:val="none" w:sz="0" w:space="0" w:color="auto"/>
      </w:divBdr>
    </w:div>
    <w:div w:id="1453982536">
      <w:bodyDiv w:val="1"/>
      <w:marLeft w:val="0"/>
      <w:marRight w:val="0"/>
      <w:marTop w:val="0"/>
      <w:marBottom w:val="0"/>
      <w:divBdr>
        <w:top w:val="none" w:sz="0" w:space="0" w:color="auto"/>
        <w:left w:val="none" w:sz="0" w:space="0" w:color="auto"/>
        <w:bottom w:val="none" w:sz="0" w:space="0" w:color="auto"/>
        <w:right w:val="none" w:sz="0" w:space="0" w:color="auto"/>
      </w:divBdr>
    </w:div>
    <w:div w:id="1455829114">
      <w:bodyDiv w:val="1"/>
      <w:marLeft w:val="0"/>
      <w:marRight w:val="0"/>
      <w:marTop w:val="0"/>
      <w:marBottom w:val="0"/>
      <w:divBdr>
        <w:top w:val="none" w:sz="0" w:space="0" w:color="auto"/>
        <w:left w:val="none" w:sz="0" w:space="0" w:color="auto"/>
        <w:bottom w:val="none" w:sz="0" w:space="0" w:color="auto"/>
        <w:right w:val="none" w:sz="0" w:space="0" w:color="auto"/>
      </w:divBdr>
    </w:div>
    <w:div w:id="1455950197">
      <w:bodyDiv w:val="1"/>
      <w:marLeft w:val="0"/>
      <w:marRight w:val="0"/>
      <w:marTop w:val="0"/>
      <w:marBottom w:val="0"/>
      <w:divBdr>
        <w:top w:val="none" w:sz="0" w:space="0" w:color="auto"/>
        <w:left w:val="none" w:sz="0" w:space="0" w:color="auto"/>
        <w:bottom w:val="none" w:sz="0" w:space="0" w:color="auto"/>
        <w:right w:val="none" w:sz="0" w:space="0" w:color="auto"/>
      </w:divBdr>
    </w:div>
    <w:div w:id="1459452262">
      <w:bodyDiv w:val="1"/>
      <w:marLeft w:val="0"/>
      <w:marRight w:val="0"/>
      <w:marTop w:val="0"/>
      <w:marBottom w:val="0"/>
      <w:divBdr>
        <w:top w:val="none" w:sz="0" w:space="0" w:color="auto"/>
        <w:left w:val="none" w:sz="0" w:space="0" w:color="auto"/>
        <w:bottom w:val="none" w:sz="0" w:space="0" w:color="auto"/>
        <w:right w:val="none" w:sz="0" w:space="0" w:color="auto"/>
      </w:divBdr>
    </w:div>
    <w:div w:id="1459955563">
      <w:bodyDiv w:val="1"/>
      <w:marLeft w:val="0"/>
      <w:marRight w:val="0"/>
      <w:marTop w:val="0"/>
      <w:marBottom w:val="0"/>
      <w:divBdr>
        <w:top w:val="none" w:sz="0" w:space="0" w:color="auto"/>
        <w:left w:val="none" w:sz="0" w:space="0" w:color="auto"/>
        <w:bottom w:val="none" w:sz="0" w:space="0" w:color="auto"/>
        <w:right w:val="none" w:sz="0" w:space="0" w:color="auto"/>
      </w:divBdr>
    </w:div>
    <w:div w:id="1460224279">
      <w:bodyDiv w:val="1"/>
      <w:marLeft w:val="0"/>
      <w:marRight w:val="0"/>
      <w:marTop w:val="0"/>
      <w:marBottom w:val="0"/>
      <w:divBdr>
        <w:top w:val="none" w:sz="0" w:space="0" w:color="auto"/>
        <w:left w:val="none" w:sz="0" w:space="0" w:color="auto"/>
        <w:bottom w:val="none" w:sz="0" w:space="0" w:color="auto"/>
        <w:right w:val="none" w:sz="0" w:space="0" w:color="auto"/>
      </w:divBdr>
    </w:div>
    <w:div w:id="1461143985">
      <w:bodyDiv w:val="1"/>
      <w:marLeft w:val="0"/>
      <w:marRight w:val="0"/>
      <w:marTop w:val="0"/>
      <w:marBottom w:val="0"/>
      <w:divBdr>
        <w:top w:val="none" w:sz="0" w:space="0" w:color="auto"/>
        <w:left w:val="none" w:sz="0" w:space="0" w:color="auto"/>
        <w:bottom w:val="none" w:sz="0" w:space="0" w:color="auto"/>
        <w:right w:val="none" w:sz="0" w:space="0" w:color="auto"/>
      </w:divBdr>
    </w:div>
    <w:div w:id="1461606856">
      <w:bodyDiv w:val="1"/>
      <w:marLeft w:val="0"/>
      <w:marRight w:val="0"/>
      <w:marTop w:val="0"/>
      <w:marBottom w:val="0"/>
      <w:divBdr>
        <w:top w:val="none" w:sz="0" w:space="0" w:color="auto"/>
        <w:left w:val="none" w:sz="0" w:space="0" w:color="auto"/>
        <w:bottom w:val="none" w:sz="0" w:space="0" w:color="auto"/>
        <w:right w:val="none" w:sz="0" w:space="0" w:color="auto"/>
      </w:divBdr>
    </w:div>
    <w:div w:id="1461724175">
      <w:bodyDiv w:val="1"/>
      <w:marLeft w:val="0"/>
      <w:marRight w:val="0"/>
      <w:marTop w:val="0"/>
      <w:marBottom w:val="0"/>
      <w:divBdr>
        <w:top w:val="none" w:sz="0" w:space="0" w:color="auto"/>
        <w:left w:val="none" w:sz="0" w:space="0" w:color="auto"/>
        <w:bottom w:val="none" w:sz="0" w:space="0" w:color="auto"/>
        <w:right w:val="none" w:sz="0" w:space="0" w:color="auto"/>
      </w:divBdr>
    </w:div>
    <w:div w:id="1462311157">
      <w:bodyDiv w:val="1"/>
      <w:marLeft w:val="0"/>
      <w:marRight w:val="0"/>
      <w:marTop w:val="0"/>
      <w:marBottom w:val="0"/>
      <w:divBdr>
        <w:top w:val="none" w:sz="0" w:space="0" w:color="auto"/>
        <w:left w:val="none" w:sz="0" w:space="0" w:color="auto"/>
        <w:bottom w:val="none" w:sz="0" w:space="0" w:color="auto"/>
        <w:right w:val="none" w:sz="0" w:space="0" w:color="auto"/>
      </w:divBdr>
    </w:div>
    <w:div w:id="1465004321">
      <w:bodyDiv w:val="1"/>
      <w:marLeft w:val="0"/>
      <w:marRight w:val="0"/>
      <w:marTop w:val="0"/>
      <w:marBottom w:val="0"/>
      <w:divBdr>
        <w:top w:val="none" w:sz="0" w:space="0" w:color="auto"/>
        <w:left w:val="none" w:sz="0" w:space="0" w:color="auto"/>
        <w:bottom w:val="none" w:sz="0" w:space="0" w:color="auto"/>
        <w:right w:val="none" w:sz="0" w:space="0" w:color="auto"/>
      </w:divBdr>
    </w:div>
    <w:div w:id="1465192286">
      <w:bodyDiv w:val="1"/>
      <w:marLeft w:val="0"/>
      <w:marRight w:val="0"/>
      <w:marTop w:val="0"/>
      <w:marBottom w:val="0"/>
      <w:divBdr>
        <w:top w:val="none" w:sz="0" w:space="0" w:color="auto"/>
        <w:left w:val="none" w:sz="0" w:space="0" w:color="auto"/>
        <w:bottom w:val="none" w:sz="0" w:space="0" w:color="auto"/>
        <w:right w:val="none" w:sz="0" w:space="0" w:color="auto"/>
      </w:divBdr>
    </w:div>
    <w:div w:id="1467237915">
      <w:bodyDiv w:val="1"/>
      <w:marLeft w:val="0"/>
      <w:marRight w:val="0"/>
      <w:marTop w:val="0"/>
      <w:marBottom w:val="0"/>
      <w:divBdr>
        <w:top w:val="none" w:sz="0" w:space="0" w:color="auto"/>
        <w:left w:val="none" w:sz="0" w:space="0" w:color="auto"/>
        <w:bottom w:val="none" w:sz="0" w:space="0" w:color="auto"/>
        <w:right w:val="none" w:sz="0" w:space="0" w:color="auto"/>
      </w:divBdr>
    </w:div>
    <w:div w:id="1467623147">
      <w:bodyDiv w:val="1"/>
      <w:marLeft w:val="0"/>
      <w:marRight w:val="0"/>
      <w:marTop w:val="0"/>
      <w:marBottom w:val="0"/>
      <w:divBdr>
        <w:top w:val="none" w:sz="0" w:space="0" w:color="auto"/>
        <w:left w:val="none" w:sz="0" w:space="0" w:color="auto"/>
        <w:bottom w:val="none" w:sz="0" w:space="0" w:color="auto"/>
        <w:right w:val="none" w:sz="0" w:space="0" w:color="auto"/>
      </w:divBdr>
    </w:div>
    <w:div w:id="1471021995">
      <w:bodyDiv w:val="1"/>
      <w:marLeft w:val="0"/>
      <w:marRight w:val="0"/>
      <w:marTop w:val="0"/>
      <w:marBottom w:val="0"/>
      <w:divBdr>
        <w:top w:val="none" w:sz="0" w:space="0" w:color="auto"/>
        <w:left w:val="none" w:sz="0" w:space="0" w:color="auto"/>
        <w:bottom w:val="none" w:sz="0" w:space="0" w:color="auto"/>
        <w:right w:val="none" w:sz="0" w:space="0" w:color="auto"/>
      </w:divBdr>
    </w:div>
    <w:div w:id="1472135500">
      <w:bodyDiv w:val="1"/>
      <w:marLeft w:val="0"/>
      <w:marRight w:val="0"/>
      <w:marTop w:val="0"/>
      <w:marBottom w:val="0"/>
      <w:divBdr>
        <w:top w:val="none" w:sz="0" w:space="0" w:color="auto"/>
        <w:left w:val="none" w:sz="0" w:space="0" w:color="auto"/>
        <w:bottom w:val="none" w:sz="0" w:space="0" w:color="auto"/>
        <w:right w:val="none" w:sz="0" w:space="0" w:color="auto"/>
      </w:divBdr>
    </w:div>
    <w:div w:id="1472820559">
      <w:bodyDiv w:val="1"/>
      <w:marLeft w:val="0"/>
      <w:marRight w:val="0"/>
      <w:marTop w:val="0"/>
      <w:marBottom w:val="0"/>
      <w:divBdr>
        <w:top w:val="none" w:sz="0" w:space="0" w:color="auto"/>
        <w:left w:val="none" w:sz="0" w:space="0" w:color="auto"/>
        <w:bottom w:val="none" w:sz="0" w:space="0" w:color="auto"/>
        <w:right w:val="none" w:sz="0" w:space="0" w:color="auto"/>
      </w:divBdr>
    </w:div>
    <w:div w:id="1478692039">
      <w:bodyDiv w:val="1"/>
      <w:marLeft w:val="0"/>
      <w:marRight w:val="0"/>
      <w:marTop w:val="0"/>
      <w:marBottom w:val="0"/>
      <w:divBdr>
        <w:top w:val="none" w:sz="0" w:space="0" w:color="auto"/>
        <w:left w:val="none" w:sz="0" w:space="0" w:color="auto"/>
        <w:bottom w:val="none" w:sz="0" w:space="0" w:color="auto"/>
        <w:right w:val="none" w:sz="0" w:space="0" w:color="auto"/>
      </w:divBdr>
    </w:div>
    <w:div w:id="1482648309">
      <w:bodyDiv w:val="1"/>
      <w:marLeft w:val="0"/>
      <w:marRight w:val="0"/>
      <w:marTop w:val="0"/>
      <w:marBottom w:val="0"/>
      <w:divBdr>
        <w:top w:val="none" w:sz="0" w:space="0" w:color="auto"/>
        <w:left w:val="none" w:sz="0" w:space="0" w:color="auto"/>
        <w:bottom w:val="none" w:sz="0" w:space="0" w:color="auto"/>
        <w:right w:val="none" w:sz="0" w:space="0" w:color="auto"/>
      </w:divBdr>
      <w:divsChild>
        <w:div w:id="1118573875">
          <w:marLeft w:val="0"/>
          <w:marRight w:val="0"/>
          <w:marTop w:val="0"/>
          <w:marBottom w:val="0"/>
          <w:divBdr>
            <w:top w:val="none" w:sz="0" w:space="0" w:color="auto"/>
            <w:left w:val="none" w:sz="0" w:space="0" w:color="auto"/>
            <w:bottom w:val="none" w:sz="0" w:space="0" w:color="auto"/>
            <w:right w:val="none" w:sz="0" w:space="0" w:color="auto"/>
          </w:divBdr>
          <w:divsChild>
            <w:div w:id="1436100919">
              <w:marLeft w:val="0"/>
              <w:marRight w:val="0"/>
              <w:marTop w:val="0"/>
              <w:marBottom w:val="0"/>
              <w:divBdr>
                <w:top w:val="none" w:sz="0" w:space="0" w:color="auto"/>
                <w:left w:val="none" w:sz="0" w:space="0" w:color="auto"/>
                <w:bottom w:val="none" w:sz="0" w:space="0" w:color="auto"/>
                <w:right w:val="none" w:sz="0" w:space="0" w:color="auto"/>
              </w:divBdr>
              <w:divsChild>
                <w:div w:id="66547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315712">
      <w:bodyDiv w:val="1"/>
      <w:marLeft w:val="0"/>
      <w:marRight w:val="0"/>
      <w:marTop w:val="0"/>
      <w:marBottom w:val="0"/>
      <w:divBdr>
        <w:top w:val="none" w:sz="0" w:space="0" w:color="auto"/>
        <w:left w:val="none" w:sz="0" w:space="0" w:color="auto"/>
        <w:bottom w:val="none" w:sz="0" w:space="0" w:color="auto"/>
        <w:right w:val="none" w:sz="0" w:space="0" w:color="auto"/>
      </w:divBdr>
    </w:div>
    <w:div w:id="1486702990">
      <w:bodyDiv w:val="1"/>
      <w:marLeft w:val="0"/>
      <w:marRight w:val="0"/>
      <w:marTop w:val="0"/>
      <w:marBottom w:val="0"/>
      <w:divBdr>
        <w:top w:val="none" w:sz="0" w:space="0" w:color="auto"/>
        <w:left w:val="none" w:sz="0" w:space="0" w:color="auto"/>
        <w:bottom w:val="none" w:sz="0" w:space="0" w:color="auto"/>
        <w:right w:val="none" w:sz="0" w:space="0" w:color="auto"/>
      </w:divBdr>
    </w:div>
    <w:div w:id="1489782392">
      <w:bodyDiv w:val="1"/>
      <w:marLeft w:val="0"/>
      <w:marRight w:val="0"/>
      <w:marTop w:val="0"/>
      <w:marBottom w:val="0"/>
      <w:divBdr>
        <w:top w:val="none" w:sz="0" w:space="0" w:color="auto"/>
        <w:left w:val="none" w:sz="0" w:space="0" w:color="auto"/>
        <w:bottom w:val="none" w:sz="0" w:space="0" w:color="auto"/>
        <w:right w:val="none" w:sz="0" w:space="0" w:color="auto"/>
      </w:divBdr>
    </w:div>
    <w:div w:id="1490249704">
      <w:bodyDiv w:val="1"/>
      <w:marLeft w:val="0"/>
      <w:marRight w:val="0"/>
      <w:marTop w:val="0"/>
      <w:marBottom w:val="0"/>
      <w:divBdr>
        <w:top w:val="none" w:sz="0" w:space="0" w:color="auto"/>
        <w:left w:val="none" w:sz="0" w:space="0" w:color="auto"/>
        <w:bottom w:val="none" w:sz="0" w:space="0" w:color="auto"/>
        <w:right w:val="none" w:sz="0" w:space="0" w:color="auto"/>
      </w:divBdr>
    </w:div>
    <w:div w:id="1491218454">
      <w:bodyDiv w:val="1"/>
      <w:marLeft w:val="0"/>
      <w:marRight w:val="0"/>
      <w:marTop w:val="0"/>
      <w:marBottom w:val="0"/>
      <w:divBdr>
        <w:top w:val="none" w:sz="0" w:space="0" w:color="auto"/>
        <w:left w:val="none" w:sz="0" w:space="0" w:color="auto"/>
        <w:bottom w:val="none" w:sz="0" w:space="0" w:color="auto"/>
        <w:right w:val="none" w:sz="0" w:space="0" w:color="auto"/>
      </w:divBdr>
    </w:div>
    <w:div w:id="1493446606">
      <w:bodyDiv w:val="1"/>
      <w:marLeft w:val="0"/>
      <w:marRight w:val="0"/>
      <w:marTop w:val="0"/>
      <w:marBottom w:val="0"/>
      <w:divBdr>
        <w:top w:val="none" w:sz="0" w:space="0" w:color="auto"/>
        <w:left w:val="none" w:sz="0" w:space="0" w:color="auto"/>
        <w:bottom w:val="none" w:sz="0" w:space="0" w:color="auto"/>
        <w:right w:val="none" w:sz="0" w:space="0" w:color="auto"/>
      </w:divBdr>
    </w:div>
    <w:div w:id="1497039779">
      <w:bodyDiv w:val="1"/>
      <w:marLeft w:val="0"/>
      <w:marRight w:val="0"/>
      <w:marTop w:val="0"/>
      <w:marBottom w:val="0"/>
      <w:divBdr>
        <w:top w:val="none" w:sz="0" w:space="0" w:color="auto"/>
        <w:left w:val="none" w:sz="0" w:space="0" w:color="auto"/>
        <w:bottom w:val="none" w:sz="0" w:space="0" w:color="auto"/>
        <w:right w:val="none" w:sz="0" w:space="0" w:color="auto"/>
      </w:divBdr>
    </w:div>
    <w:div w:id="1498037596">
      <w:bodyDiv w:val="1"/>
      <w:marLeft w:val="0"/>
      <w:marRight w:val="0"/>
      <w:marTop w:val="0"/>
      <w:marBottom w:val="0"/>
      <w:divBdr>
        <w:top w:val="none" w:sz="0" w:space="0" w:color="auto"/>
        <w:left w:val="none" w:sz="0" w:space="0" w:color="auto"/>
        <w:bottom w:val="none" w:sz="0" w:space="0" w:color="auto"/>
        <w:right w:val="none" w:sz="0" w:space="0" w:color="auto"/>
      </w:divBdr>
    </w:div>
    <w:div w:id="1499954194">
      <w:bodyDiv w:val="1"/>
      <w:marLeft w:val="0"/>
      <w:marRight w:val="0"/>
      <w:marTop w:val="0"/>
      <w:marBottom w:val="0"/>
      <w:divBdr>
        <w:top w:val="none" w:sz="0" w:space="0" w:color="auto"/>
        <w:left w:val="none" w:sz="0" w:space="0" w:color="auto"/>
        <w:bottom w:val="none" w:sz="0" w:space="0" w:color="auto"/>
        <w:right w:val="none" w:sz="0" w:space="0" w:color="auto"/>
      </w:divBdr>
    </w:div>
    <w:div w:id="1503468435">
      <w:bodyDiv w:val="1"/>
      <w:marLeft w:val="0"/>
      <w:marRight w:val="0"/>
      <w:marTop w:val="0"/>
      <w:marBottom w:val="0"/>
      <w:divBdr>
        <w:top w:val="none" w:sz="0" w:space="0" w:color="auto"/>
        <w:left w:val="none" w:sz="0" w:space="0" w:color="auto"/>
        <w:bottom w:val="none" w:sz="0" w:space="0" w:color="auto"/>
        <w:right w:val="none" w:sz="0" w:space="0" w:color="auto"/>
      </w:divBdr>
    </w:div>
    <w:div w:id="1506438881">
      <w:bodyDiv w:val="1"/>
      <w:marLeft w:val="0"/>
      <w:marRight w:val="0"/>
      <w:marTop w:val="0"/>
      <w:marBottom w:val="0"/>
      <w:divBdr>
        <w:top w:val="none" w:sz="0" w:space="0" w:color="auto"/>
        <w:left w:val="none" w:sz="0" w:space="0" w:color="auto"/>
        <w:bottom w:val="none" w:sz="0" w:space="0" w:color="auto"/>
        <w:right w:val="none" w:sz="0" w:space="0" w:color="auto"/>
      </w:divBdr>
    </w:div>
    <w:div w:id="1512646071">
      <w:bodyDiv w:val="1"/>
      <w:marLeft w:val="0"/>
      <w:marRight w:val="0"/>
      <w:marTop w:val="0"/>
      <w:marBottom w:val="0"/>
      <w:divBdr>
        <w:top w:val="none" w:sz="0" w:space="0" w:color="auto"/>
        <w:left w:val="none" w:sz="0" w:space="0" w:color="auto"/>
        <w:bottom w:val="none" w:sz="0" w:space="0" w:color="auto"/>
        <w:right w:val="none" w:sz="0" w:space="0" w:color="auto"/>
      </w:divBdr>
    </w:div>
    <w:div w:id="1516269106">
      <w:bodyDiv w:val="1"/>
      <w:marLeft w:val="0"/>
      <w:marRight w:val="0"/>
      <w:marTop w:val="0"/>
      <w:marBottom w:val="0"/>
      <w:divBdr>
        <w:top w:val="none" w:sz="0" w:space="0" w:color="auto"/>
        <w:left w:val="none" w:sz="0" w:space="0" w:color="auto"/>
        <w:bottom w:val="none" w:sz="0" w:space="0" w:color="auto"/>
        <w:right w:val="none" w:sz="0" w:space="0" w:color="auto"/>
      </w:divBdr>
    </w:div>
    <w:div w:id="1516379665">
      <w:bodyDiv w:val="1"/>
      <w:marLeft w:val="0"/>
      <w:marRight w:val="0"/>
      <w:marTop w:val="0"/>
      <w:marBottom w:val="0"/>
      <w:divBdr>
        <w:top w:val="none" w:sz="0" w:space="0" w:color="auto"/>
        <w:left w:val="none" w:sz="0" w:space="0" w:color="auto"/>
        <w:bottom w:val="none" w:sz="0" w:space="0" w:color="auto"/>
        <w:right w:val="none" w:sz="0" w:space="0" w:color="auto"/>
      </w:divBdr>
    </w:div>
    <w:div w:id="1520005008">
      <w:bodyDiv w:val="1"/>
      <w:marLeft w:val="0"/>
      <w:marRight w:val="0"/>
      <w:marTop w:val="0"/>
      <w:marBottom w:val="0"/>
      <w:divBdr>
        <w:top w:val="none" w:sz="0" w:space="0" w:color="auto"/>
        <w:left w:val="none" w:sz="0" w:space="0" w:color="auto"/>
        <w:bottom w:val="none" w:sz="0" w:space="0" w:color="auto"/>
        <w:right w:val="none" w:sz="0" w:space="0" w:color="auto"/>
      </w:divBdr>
    </w:div>
    <w:div w:id="1521357129">
      <w:bodyDiv w:val="1"/>
      <w:marLeft w:val="0"/>
      <w:marRight w:val="0"/>
      <w:marTop w:val="0"/>
      <w:marBottom w:val="0"/>
      <w:divBdr>
        <w:top w:val="none" w:sz="0" w:space="0" w:color="auto"/>
        <w:left w:val="none" w:sz="0" w:space="0" w:color="auto"/>
        <w:bottom w:val="none" w:sz="0" w:space="0" w:color="auto"/>
        <w:right w:val="none" w:sz="0" w:space="0" w:color="auto"/>
      </w:divBdr>
    </w:div>
    <w:div w:id="1524437740">
      <w:bodyDiv w:val="1"/>
      <w:marLeft w:val="0"/>
      <w:marRight w:val="0"/>
      <w:marTop w:val="0"/>
      <w:marBottom w:val="0"/>
      <w:divBdr>
        <w:top w:val="none" w:sz="0" w:space="0" w:color="auto"/>
        <w:left w:val="none" w:sz="0" w:space="0" w:color="auto"/>
        <w:bottom w:val="none" w:sz="0" w:space="0" w:color="auto"/>
        <w:right w:val="none" w:sz="0" w:space="0" w:color="auto"/>
      </w:divBdr>
    </w:div>
    <w:div w:id="1530022449">
      <w:bodyDiv w:val="1"/>
      <w:marLeft w:val="0"/>
      <w:marRight w:val="0"/>
      <w:marTop w:val="0"/>
      <w:marBottom w:val="0"/>
      <w:divBdr>
        <w:top w:val="none" w:sz="0" w:space="0" w:color="auto"/>
        <w:left w:val="none" w:sz="0" w:space="0" w:color="auto"/>
        <w:bottom w:val="none" w:sz="0" w:space="0" w:color="auto"/>
        <w:right w:val="none" w:sz="0" w:space="0" w:color="auto"/>
      </w:divBdr>
    </w:div>
    <w:div w:id="1531411367">
      <w:bodyDiv w:val="1"/>
      <w:marLeft w:val="0"/>
      <w:marRight w:val="0"/>
      <w:marTop w:val="0"/>
      <w:marBottom w:val="0"/>
      <w:divBdr>
        <w:top w:val="none" w:sz="0" w:space="0" w:color="auto"/>
        <w:left w:val="none" w:sz="0" w:space="0" w:color="auto"/>
        <w:bottom w:val="none" w:sz="0" w:space="0" w:color="auto"/>
        <w:right w:val="none" w:sz="0" w:space="0" w:color="auto"/>
      </w:divBdr>
    </w:div>
    <w:div w:id="1531454348">
      <w:bodyDiv w:val="1"/>
      <w:marLeft w:val="0"/>
      <w:marRight w:val="0"/>
      <w:marTop w:val="0"/>
      <w:marBottom w:val="0"/>
      <w:divBdr>
        <w:top w:val="none" w:sz="0" w:space="0" w:color="auto"/>
        <w:left w:val="none" w:sz="0" w:space="0" w:color="auto"/>
        <w:bottom w:val="none" w:sz="0" w:space="0" w:color="auto"/>
        <w:right w:val="none" w:sz="0" w:space="0" w:color="auto"/>
      </w:divBdr>
    </w:div>
    <w:div w:id="1531723018">
      <w:bodyDiv w:val="1"/>
      <w:marLeft w:val="0"/>
      <w:marRight w:val="0"/>
      <w:marTop w:val="0"/>
      <w:marBottom w:val="0"/>
      <w:divBdr>
        <w:top w:val="none" w:sz="0" w:space="0" w:color="auto"/>
        <w:left w:val="none" w:sz="0" w:space="0" w:color="auto"/>
        <w:bottom w:val="none" w:sz="0" w:space="0" w:color="auto"/>
        <w:right w:val="none" w:sz="0" w:space="0" w:color="auto"/>
      </w:divBdr>
    </w:div>
    <w:div w:id="1531799537">
      <w:bodyDiv w:val="1"/>
      <w:marLeft w:val="0"/>
      <w:marRight w:val="0"/>
      <w:marTop w:val="0"/>
      <w:marBottom w:val="0"/>
      <w:divBdr>
        <w:top w:val="none" w:sz="0" w:space="0" w:color="auto"/>
        <w:left w:val="none" w:sz="0" w:space="0" w:color="auto"/>
        <w:bottom w:val="none" w:sz="0" w:space="0" w:color="auto"/>
        <w:right w:val="none" w:sz="0" w:space="0" w:color="auto"/>
      </w:divBdr>
    </w:div>
    <w:div w:id="1532915181">
      <w:bodyDiv w:val="1"/>
      <w:marLeft w:val="0"/>
      <w:marRight w:val="0"/>
      <w:marTop w:val="0"/>
      <w:marBottom w:val="0"/>
      <w:divBdr>
        <w:top w:val="none" w:sz="0" w:space="0" w:color="auto"/>
        <w:left w:val="none" w:sz="0" w:space="0" w:color="auto"/>
        <w:bottom w:val="none" w:sz="0" w:space="0" w:color="auto"/>
        <w:right w:val="none" w:sz="0" w:space="0" w:color="auto"/>
      </w:divBdr>
    </w:div>
    <w:div w:id="1533033043">
      <w:bodyDiv w:val="1"/>
      <w:marLeft w:val="0"/>
      <w:marRight w:val="0"/>
      <w:marTop w:val="0"/>
      <w:marBottom w:val="0"/>
      <w:divBdr>
        <w:top w:val="none" w:sz="0" w:space="0" w:color="auto"/>
        <w:left w:val="none" w:sz="0" w:space="0" w:color="auto"/>
        <w:bottom w:val="none" w:sz="0" w:space="0" w:color="auto"/>
        <w:right w:val="none" w:sz="0" w:space="0" w:color="auto"/>
      </w:divBdr>
    </w:div>
    <w:div w:id="1536623308">
      <w:bodyDiv w:val="1"/>
      <w:marLeft w:val="0"/>
      <w:marRight w:val="0"/>
      <w:marTop w:val="0"/>
      <w:marBottom w:val="0"/>
      <w:divBdr>
        <w:top w:val="none" w:sz="0" w:space="0" w:color="auto"/>
        <w:left w:val="none" w:sz="0" w:space="0" w:color="auto"/>
        <w:bottom w:val="none" w:sz="0" w:space="0" w:color="auto"/>
        <w:right w:val="none" w:sz="0" w:space="0" w:color="auto"/>
      </w:divBdr>
    </w:div>
    <w:div w:id="1536697782">
      <w:bodyDiv w:val="1"/>
      <w:marLeft w:val="0"/>
      <w:marRight w:val="0"/>
      <w:marTop w:val="0"/>
      <w:marBottom w:val="0"/>
      <w:divBdr>
        <w:top w:val="none" w:sz="0" w:space="0" w:color="auto"/>
        <w:left w:val="none" w:sz="0" w:space="0" w:color="auto"/>
        <w:bottom w:val="none" w:sz="0" w:space="0" w:color="auto"/>
        <w:right w:val="none" w:sz="0" w:space="0" w:color="auto"/>
      </w:divBdr>
    </w:div>
    <w:div w:id="1538195506">
      <w:bodyDiv w:val="1"/>
      <w:marLeft w:val="0"/>
      <w:marRight w:val="0"/>
      <w:marTop w:val="0"/>
      <w:marBottom w:val="0"/>
      <w:divBdr>
        <w:top w:val="none" w:sz="0" w:space="0" w:color="auto"/>
        <w:left w:val="none" w:sz="0" w:space="0" w:color="auto"/>
        <w:bottom w:val="none" w:sz="0" w:space="0" w:color="auto"/>
        <w:right w:val="none" w:sz="0" w:space="0" w:color="auto"/>
      </w:divBdr>
    </w:div>
    <w:div w:id="1540897203">
      <w:bodyDiv w:val="1"/>
      <w:marLeft w:val="0"/>
      <w:marRight w:val="0"/>
      <w:marTop w:val="0"/>
      <w:marBottom w:val="0"/>
      <w:divBdr>
        <w:top w:val="none" w:sz="0" w:space="0" w:color="auto"/>
        <w:left w:val="none" w:sz="0" w:space="0" w:color="auto"/>
        <w:bottom w:val="none" w:sz="0" w:space="0" w:color="auto"/>
        <w:right w:val="none" w:sz="0" w:space="0" w:color="auto"/>
      </w:divBdr>
    </w:div>
    <w:div w:id="1542744569">
      <w:bodyDiv w:val="1"/>
      <w:marLeft w:val="0"/>
      <w:marRight w:val="0"/>
      <w:marTop w:val="0"/>
      <w:marBottom w:val="0"/>
      <w:divBdr>
        <w:top w:val="none" w:sz="0" w:space="0" w:color="auto"/>
        <w:left w:val="none" w:sz="0" w:space="0" w:color="auto"/>
        <w:bottom w:val="none" w:sz="0" w:space="0" w:color="auto"/>
        <w:right w:val="none" w:sz="0" w:space="0" w:color="auto"/>
      </w:divBdr>
    </w:div>
    <w:div w:id="1542783526">
      <w:bodyDiv w:val="1"/>
      <w:marLeft w:val="0"/>
      <w:marRight w:val="0"/>
      <w:marTop w:val="0"/>
      <w:marBottom w:val="0"/>
      <w:divBdr>
        <w:top w:val="none" w:sz="0" w:space="0" w:color="auto"/>
        <w:left w:val="none" w:sz="0" w:space="0" w:color="auto"/>
        <w:bottom w:val="none" w:sz="0" w:space="0" w:color="auto"/>
        <w:right w:val="none" w:sz="0" w:space="0" w:color="auto"/>
      </w:divBdr>
    </w:div>
    <w:div w:id="1549297952">
      <w:bodyDiv w:val="1"/>
      <w:marLeft w:val="0"/>
      <w:marRight w:val="0"/>
      <w:marTop w:val="0"/>
      <w:marBottom w:val="0"/>
      <w:divBdr>
        <w:top w:val="none" w:sz="0" w:space="0" w:color="auto"/>
        <w:left w:val="none" w:sz="0" w:space="0" w:color="auto"/>
        <w:bottom w:val="none" w:sz="0" w:space="0" w:color="auto"/>
        <w:right w:val="none" w:sz="0" w:space="0" w:color="auto"/>
      </w:divBdr>
    </w:div>
    <w:div w:id="1549533713">
      <w:bodyDiv w:val="1"/>
      <w:marLeft w:val="0"/>
      <w:marRight w:val="0"/>
      <w:marTop w:val="0"/>
      <w:marBottom w:val="0"/>
      <w:divBdr>
        <w:top w:val="none" w:sz="0" w:space="0" w:color="auto"/>
        <w:left w:val="none" w:sz="0" w:space="0" w:color="auto"/>
        <w:bottom w:val="none" w:sz="0" w:space="0" w:color="auto"/>
        <w:right w:val="none" w:sz="0" w:space="0" w:color="auto"/>
      </w:divBdr>
    </w:div>
    <w:div w:id="1551652494">
      <w:bodyDiv w:val="1"/>
      <w:marLeft w:val="0"/>
      <w:marRight w:val="0"/>
      <w:marTop w:val="0"/>
      <w:marBottom w:val="0"/>
      <w:divBdr>
        <w:top w:val="none" w:sz="0" w:space="0" w:color="auto"/>
        <w:left w:val="none" w:sz="0" w:space="0" w:color="auto"/>
        <w:bottom w:val="none" w:sz="0" w:space="0" w:color="auto"/>
        <w:right w:val="none" w:sz="0" w:space="0" w:color="auto"/>
      </w:divBdr>
    </w:div>
    <w:div w:id="1553268835">
      <w:bodyDiv w:val="1"/>
      <w:marLeft w:val="0"/>
      <w:marRight w:val="0"/>
      <w:marTop w:val="0"/>
      <w:marBottom w:val="0"/>
      <w:divBdr>
        <w:top w:val="none" w:sz="0" w:space="0" w:color="auto"/>
        <w:left w:val="none" w:sz="0" w:space="0" w:color="auto"/>
        <w:bottom w:val="none" w:sz="0" w:space="0" w:color="auto"/>
        <w:right w:val="none" w:sz="0" w:space="0" w:color="auto"/>
      </w:divBdr>
    </w:div>
    <w:div w:id="1562444438">
      <w:bodyDiv w:val="1"/>
      <w:marLeft w:val="0"/>
      <w:marRight w:val="0"/>
      <w:marTop w:val="0"/>
      <w:marBottom w:val="0"/>
      <w:divBdr>
        <w:top w:val="none" w:sz="0" w:space="0" w:color="auto"/>
        <w:left w:val="none" w:sz="0" w:space="0" w:color="auto"/>
        <w:bottom w:val="none" w:sz="0" w:space="0" w:color="auto"/>
        <w:right w:val="none" w:sz="0" w:space="0" w:color="auto"/>
      </w:divBdr>
    </w:div>
    <w:div w:id="1563326192">
      <w:bodyDiv w:val="1"/>
      <w:marLeft w:val="0"/>
      <w:marRight w:val="0"/>
      <w:marTop w:val="0"/>
      <w:marBottom w:val="0"/>
      <w:divBdr>
        <w:top w:val="none" w:sz="0" w:space="0" w:color="auto"/>
        <w:left w:val="none" w:sz="0" w:space="0" w:color="auto"/>
        <w:bottom w:val="none" w:sz="0" w:space="0" w:color="auto"/>
        <w:right w:val="none" w:sz="0" w:space="0" w:color="auto"/>
      </w:divBdr>
    </w:div>
    <w:div w:id="1565144012">
      <w:bodyDiv w:val="1"/>
      <w:marLeft w:val="0"/>
      <w:marRight w:val="0"/>
      <w:marTop w:val="0"/>
      <w:marBottom w:val="0"/>
      <w:divBdr>
        <w:top w:val="none" w:sz="0" w:space="0" w:color="auto"/>
        <w:left w:val="none" w:sz="0" w:space="0" w:color="auto"/>
        <w:bottom w:val="none" w:sz="0" w:space="0" w:color="auto"/>
        <w:right w:val="none" w:sz="0" w:space="0" w:color="auto"/>
      </w:divBdr>
    </w:div>
    <w:div w:id="1567956764">
      <w:bodyDiv w:val="1"/>
      <w:marLeft w:val="0"/>
      <w:marRight w:val="0"/>
      <w:marTop w:val="0"/>
      <w:marBottom w:val="0"/>
      <w:divBdr>
        <w:top w:val="none" w:sz="0" w:space="0" w:color="auto"/>
        <w:left w:val="none" w:sz="0" w:space="0" w:color="auto"/>
        <w:bottom w:val="none" w:sz="0" w:space="0" w:color="auto"/>
        <w:right w:val="none" w:sz="0" w:space="0" w:color="auto"/>
      </w:divBdr>
    </w:div>
    <w:div w:id="1570577256">
      <w:bodyDiv w:val="1"/>
      <w:marLeft w:val="0"/>
      <w:marRight w:val="0"/>
      <w:marTop w:val="0"/>
      <w:marBottom w:val="0"/>
      <w:divBdr>
        <w:top w:val="none" w:sz="0" w:space="0" w:color="auto"/>
        <w:left w:val="none" w:sz="0" w:space="0" w:color="auto"/>
        <w:bottom w:val="none" w:sz="0" w:space="0" w:color="auto"/>
        <w:right w:val="none" w:sz="0" w:space="0" w:color="auto"/>
      </w:divBdr>
    </w:div>
    <w:div w:id="1570848020">
      <w:bodyDiv w:val="1"/>
      <w:marLeft w:val="0"/>
      <w:marRight w:val="0"/>
      <w:marTop w:val="0"/>
      <w:marBottom w:val="0"/>
      <w:divBdr>
        <w:top w:val="none" w:sz="0" w:space="0" w:color="auto"/>
        <w:left w:val="none" w:sz="0" w:space="0" w:color="auto"/>
        <w:bottom w:val="none" w:sz="0" w:space="0" w:color="auto"/>
        <w:right w:val="none" w:sz="0" w:space="0" w:color="auto"/>
      </w:divBdr>
    </w:div>
    <w:div w:id="1571891667">
      <w:bodyDiv w:val="1"/>
      <w:marLeft w:val="0"/>
      <w:marRight w:val="0"/>
      <w:marTop w:val="0"/>
      <w:marBottom w:val="0"/>
      <w:divBdr>
        <w:top w:val="none" w:sz="0" w:space="0" w:color="auto"/>
        <w:left w:val="none" w:sz="0" w:space="0" w:color="auto"/>
        <w:bottom w:val="none" w:sz="0" w:space="0" w:color="auto"/>
        <w:right w:val="none" w:sz="0" w:space="0" w:color="auto"/>
      </w:divBdr>
    </w:div>
    <w:div w:id="1571959864">
      <w:bodyDiv w:val="1"/>
      <w:marLeft w:val="0"/>
      <w:marRight w:val="0"/>
      <w:marTop w:val="0"/>
      <w:marBottom w:val="0"/>
      <w:divBdr>
        <w:top w:val="none" w:sz="0" w:space="0" w:color="auto"/>
        <w:left w:val="none" w:sz="0" w:space="0" w:color="auto"/>
        <w:bottom w:val="none" w:sz="0" w:space="0" w:color="auto"/>
        <w:right w:val="none" w:sz="0" w:space="0" w:color="auto"/>
      </w:divBdr>
    </w:div>
    <w:div w:id="1572501015">
      <w:bodyDiv w:val="1"/>
      <w:marLeft w:val="0"/>
      <w:marRight w:val="0"/>
      <w:marTop w:val="0"/>
      <w:marBottom w:val="0"/>
      <w:divBdr>
        <w:top w:val="none" w:sz="0" w:space="0" w:color="auto"/>
        <w:left w:val="none" w:sz="0" w:space="0" w:color="auto"/>
        <w:bottom w:val="none" w:sz="0" w:space="0" w:color="auto"/>
        <w:right w:val="none" w:sz="0" w:space="0" w:color="auto"/>
      </w:divBdr>
    </w:div>
    <w:div w:id="1572696415">
      <w:bodyDiv w:val="1"/>
      <w:marLeft w:val="0"/>
      <w:marRight w:val="0"/>
      <w:marTop w:val="0"/>
      <w:marBottom w:val="0"/>
      <w:divBdr>
        <w:top w:val="none" w:sz="0" w:space="0" w:color="auto"/>
        <w:left w:val="none" w:sz="0" w:space="0" w:color="auto"/>
        <w:bottom w:val="none" w:sz="0" w:space="0" w:color="auto"/>
        <w:right w:val="none" w:sz="0" w:space="0" w:color="auto"/>
      </w:divBdr>
    </w:div>
    <w:div w:id="1579055034">
      <w:bodyDiv w:val="1"/>
      <w:marLeft w:val="0"/>
      <w:marRight w:val="0"/>
      <w:marTop w:val="0"/>
      <w:marBottom w:val="0"/>
      <w:divBdr>
        <w:top w:val="none" w:sz="0" w:space="0" w:color="auto"/>
        <w:left w:val="none" w:sz="0" w:space="0" w:color="auto"/>
        <w:bottom w:val="none" w:sz="0" w:space="0" w:color="auto"/>
        <w:right w:val="none" w:sz="0" w:space="0" w:color="auto"/>
      </w:divBdr>
    </w:div>
    <w:div w:id="1580020909">
      <w:bodyDiv w:val="1"/>
      <w:marLeft w:val="0"/>
      <w:marRight w:val="0"/>
      <w:marTop w:val="0"/>
      <w:marBottom w:val="0"/>
      <w:divBdr>
        <w:top w:val="none" w:sz="0" w:space="0" w:color="auto"/>
        <w:left w:val="none" w:sz="0" w:space="0" w:color="auto"/>
        <w:bottom w:val="none" w:sz="0" w:space="0" w:color="auto"/>
        <w:right w:val="none" w:sz="0" w:space="0" w:color="auto"/>
      </w:divBdr>
    </w:div>
    <w:div w:id="1581715669">
      <w:bodyDiv w:val="1"/>
      <w:marLeft w:val="0"/>
      <w:marRight w:val="0"/>
      <w:marTop w:val="0"/>
      <w:marBottom w:val="0"/>
      <w:divBdr>
        <w:top w:val="none" w:sz="0" w:space="0" w:color="auto"/>
        <w:left w:val="none" w:sz="0" w:space="0" w:color="auto"/>
        <w:bottom w:val="none" w:sz="0" w:space="0" w:color="auto"/>
        <w:right w:val="none" w:sz="0" w:space="0" w:color="auto"/>
      </w:divBdr>
    </w:div>
    <w:div w:id="1582327400">
      <w:bodyDiv w:val="1"/>
      <w:marLeft w:val="0"/>
      <w:marRight w:val="0"/>
      <w:marTop w:val="0"/>
      <w:marBottom w:val="0"/>
      <w:divBdr>
        <w:top w:val="none" w:sz="0" w:space="0" w:color="auto"/>
        <w:left w:val="none" w:sz="0" w:space="0" w:color="auto"/>
        <w:bottom w:val="none" w:sz="0" w:space="0" w:color="auto"/>
        <w:right w:val="none" w:sz="0" w:space="0" w:color="auto"/>
      </w:divBdr>
    </w:div>
    <w:div w:id="1583368728">
      <w:bodyDiv w:val="1"/>
      <w:marLeft w:val="0"/>
      <w:marRight w:val="0"/>
      <w:marTop w:val="0"/>
      <w:marBottom w:val="0"/>
      <w:divBdr>
        <w:top w:val="none" w:sz="0" w:space="0" w:color="auto"/>
        <w:left w:val="none" w:sz="0" w:space="0" w:color="auto"/>
        <w:bottom w:val="none" w:sz="0" w:space="0" w:color="auto"/>
        <w:right w:val="none" w:sz="0" w:space="0" w:color="auto"/>
      </w:divBdr>
    </w:div>
    <w:div w:id="1583637003">
      <w:bodyDiv w:val="1"/>
      <w:marLeft w:val="0"/>
      <w:marRight w:val="0"/>
      <w:marTop w:val="0"/>
      <w:marBottom w:val="0"/>
      <w:divBdr>
        <w:top w:val="none" w:sz="0" w:space="0" w:color="auto"/>
        <w:left w:val="none" w:sz="0" w:space="0" w:color="auto"/>
        <w:bottom w:val="none" w:sz="0" w:space="0" w:color="auto"/>
        <w:right w:val="none" w:sz="0" w:space="0" w:color="auto"/>
      </w:divBdr>
    </w:div>
    <w:div w:id="1584028946">
      <w:bodyDiv w:val="1"/>
      <w:marLeft w:val="0"/>
      <w:marRight w:val="0"/>
      <w:marTop w:val="0"/>
      <w:marBottom w:val="0"/>
      <w:divBdr>
        <w:top w:val="none" w:sz="0" w:space="0" w:color="auto"/>
        <w:left w:val="none" w:sz="0" w:space="0" w:color="auto"/>
        <w:bottom w:val="none" w:sz="0" w:space="0" w:color="auto"/>
        <w:right w:val="none" w:sz="0" w:space="0" w:color="auto"/>
      </w:divBdr>
    </w:div>
    <w:div w:id="1584489331">
      <w:bodyDiv w:val="1"/>
      <w:marLeft w:val="0"/>
      <w:marRight w:val="0"/>
      <w:marTop w:val="0"/>
      <w:marBottom w:val="0"/>
      <w:divBdr>
        <w:top w:val="none" w:sz="0" w:space="0" w:color="auto"/>
        <w:left w:val="none" w:sz="0" w:space="0" w:color="auto"/>
        <w:bottom w:val="none" w:sz="0" w:space="0" w:color="auto"/>
        <w:right w:val="none" w:sz="0" w:space="0" w:color="auto"/>
      </w:divBdr>
    </w:div>
    <w:div w:id="1587424681">
      <w:bodyDiv w:val="1"/>
      <w:marLeft w:val="0"/>
      <w:marRight w:val="0"/>
      <w:marTop w:val="0"/>
      <w:marBottom w:val="0"/>
      <w:divBdr>
        <w:top w:val="none" w:sz="0" w:space="0" w:color="auto"/>
        <w:left w:val="none" w:sz="0" w:space="0" w:color="auto"/>
        <w:bottom w:val="none" w:sz="0" w:space="0" w:color="auto"/>
        <w:right w:val="none" w:sz="0" w:space="0" w:color="auto"/>
      </w:divBdr>
    </w:div>
    <w:div w:id="1588073388">
      <w:bodyDiv w:val="1"/>
      <w:marLeft w:val="0"/>
      <w:marRight w:val="0"/>
      <w:marTop w:val="0"/>
      <w:marBottom w:val="0"/>
      <w:divBdr>
        <w:top w:val="none" w:sz="0" w:space="0" w:color="auto"/>
        <w:left w:val="none" w:sz="0" w:space="0" w:color="auto"/>
        <w:bottom w:val="none" w:sz="0" w:space="0" w:color="auto"/>
        <w:right w:val="none" w:sz="0" w:space="0" w:color="auto"/>
      </w:divBdr>
    </w:div>
    <w:div w:id="1588417624">
      <w:bodyDiv w:val="1"/>
      <w:marLeft w:val="0"/>
      <w:marRight w:val="0"/>
      <w:marTop w:val="0"/>
      <w:marBottom w:val="0"/>
      <w:divBdr>
        <w:top w:val="none" w:sz="0" w:space="0" w:color="auto"/>
        <w:left w:val="none" w:sz="0" w:space="0" w:color="auto"/>
        <w:bottom w:val="none" w:sz="0" w:space="0" w:color="auto"/>
        <w:right w:val="none" w:sz="0" w:space="0" w:color="auto"/>
      </w:divBdr>
    </w:div>
    <w:div w:id="1588688154">
      <w:bodyDiv w:val="1"/>
      <w:marLeft w:val="0"/>
      <w:marRight w:val="0"/>
      <w:marTop w:val="0"/>
      <w:marBottom w:val="0"/>
      <w:divBdr>
        <w:top w:val="none" w:sz="0" w:space="0" w:color="auto"/>
        <w:left w:val="none" w:sz="0" w:space="0" w:color="auto"/>
        <w:bottom w:val="none" w:sz="0" w:space="0" w:color="auto"/>
        <w:right w:val="none" w:sz="0" w:space="0" w:color="auto"/>
      </w:divBdr>
    </w:div>
    <w:div w:id="1589264072">
      <w:bodyDiv w:val="1"/>
      <w:marLeft w:val="0"/>
      <w:marRight w:val="0"/>
      <w:marTop w:val="0"/>
      <w:marBottom w:val="0"/>
      <w:divBdr>
        <w:top w:val="none" w:sz="0" w:space="0" w:color="auto"/>
        <w:left w:val="none" w:sz="0" w:space="0" w:color="auto"/>
        <w:bottom w:val="none" w:sz="0" w:space="0" w:color="auto"/>
        <w:right w:val="none" w:sz="0" w:space="0" w:color="auto"/>
      </w:divBdr>
    </w:div>
    <w:div w:id="1589654614">
      <w:bodyDiv w:val="1"/>
      <w:marLeft w:val="0"/>
      <w:marRight w:val="0"/>
      <w:marTop w:val="0"/>
      <w:marBottom w:val="0"/>
      <w:divBdr>
        <w:top w:val="none" w:sz="0" w:space="0" w:color="auto"/>
        <w:left w:val="none" w:sz="0" w:space="0" w:color="auto"/>
        <w:bottom w:val="none" w:sz="0" w:space="0" w:color="auto"/>
        <w:right w:val="none" w:sz="0" w:space="0" w:color="auto"/>
      </w:divBdr>
    </w:div>
    <w:div w:id="1592205420">
      <w:bodyDiv w:val="1"/>
      <w:marLeft w:val="0"/>
      <w:marRight w:val="0"/>
      <w:marTop w:val="0"/>
      <w:marBottom w:val="0"/>
      <w:divBdr>
        <w:top w:val="none" w:sz="0" w:space="0" w:color="auto"/>
        <w:left w:val="none" w:sz="0" w:space="0" w:color="auto"/>
        <w:bottom w:val="none" w:sz="0" w:space="0" w:color="auto"/>
        <w:right w:val="none" w:sz="0" w:space="0" w:color="auto"/>
      </w:divBdr>
    </w:div>
    <w:div w:id="1592544062">
      <w:bodyDiv w:val="1"/>
      <w:marLeft w:val="0"/>
      <w:marRight w:val="0"/>
      <w:marTop w:val="0"/>
      <w:marBottom w:val="0"/>
      <w:divBdr>
        <w:top w:val="none" w:sz="0" w:space="0" w:color="auto"/>
        <w:left w:val="none" w:sz="0" w:space="0" w:color="auto"/>
        <w:bottom w:val="none" w:sz="0" w:space="0" w:color="auto"/>
        <w:right w:val="none" w:sz="0" w:space="0" w:color="auto"/>
      </w:divBdr>
    </w:div>
    <w:div w:id="1596283653">
      <w:bodyDiv w:val="1"/>
      <w:marLeft w:val="0"/>
      <w:marRight w:val="0"/>
      <w:marTop w:val="0"/>
      <w:marBottom w:val="0"/>
      <w:divBdr>
        <w:top w:val="none" w:sz="0" w:space="0" w:color="auto"/>
        <w:left w:val="none" w:sz="0" w:space="0" w:color="auto"/>
        <w:bottom w:val="none" w:sz="0" w:space="0" w:color="auto"/>
        <w:right w:val="none" w:sz="0" w:space="0" w:color="auto"/>
      </w:divBdr>
    </w:div>
    <w:div w:id="1599172521">
      <w:bodyDiv w:val="1"/>
      <w:marLeft w:val="0"/>
      <w:marRight w:val="0"/>
      <w:marTop w:val="0"/>
      <w:marBottom w:val="0"/>
      <w:divBdr>
        <w:top w:val="none" w:sz="0" w:space="0" w:color="auto"/>
        <w:left w:val="none" w:sz="0" w:space="0" w:color="auto"/>
        <w:bottom w:val="none" w:sz="0" w:space="0" w:color="auto"/>
        <w:right w:val="none" w:sz="0" w:space="0" w:color="auto"/>
      </w:divBdr>
    </w:div>
    <w:div w:id="1600062659">
      <w:bodyDiv w:val="1"/>
      <w:marLeft w:val="0"/>
      <w:marRight w:val="0"/>
      <w:marTop w:val="0"/>
      <w:marBottom w:val="0"/>
      <w:divBdr>
        <w:top w:val="none" w:sz="0" w:space="0" w:color="auto"/>
        <w:left w:val="none" w:sz="0" w:space="0" w:color="auto"/>
        <w:bottom w:val="none" w:sz="0" w:space="0" w:color="auto"/>
        <w:right w:val="none" w:sz="0" w:space="0" w:color="auto"/>
      </w:divBdr>
    </w:div>
    <w:div w:id="1601335715">
      <w:bodyDiv w:val="1"/>
      <w:marLeft w:val="0"/>
      <w:marRight w:val="0"/>
      <w:marTop w:val="0"/>
      <w:marBottom w:val="0"/>
      <w:divBdr>
        <w:top w:val="none" w:sz="0" w:space="0" w:color="auto"/>
        <w:left w:val="none" w:sz="0" w:space="0" w:color="auto"/>
        <w:bottom w:val="none" w:sz="0" w:space="0" w:color="auto"/>
        <w:right w:val="none" w:sz="0" w:space="0" w:color="auto"/>
      </w:divBdr>
    </w:div>
    <w:div w:id="1602641373">
      <w:bodyDiv w:val="1"/>
      <w:marLeft w:val="0"/>
      <w:marRight w:val="0"/>
      <w:marTop w:val="0"/>
      <w:marBottom w:val="0"/>
      <w:divBdr>
        <w:top w:val="none" w:sz="0" w:space="0" w:color="auto"/>
        <w:left w:val="none" w:sz="0" w:space="0" w:color="auto"/>
        <w:bottom w:val="none" w:sz="0" w:space="0" w:color="auto"/>
        <w:right w:val="none" w:sz="0" w:space="0" w:color="auto"/>
      </w:divBdr>
    </w:div>
    <w:div w:id="1602762869">
      <w:bodyDiv w:val="1"/>
      <w:marLeft w:val="0"/>
      <w:marRight w:val="0"/>
      <w:marTop w:val="0"/>
      <w:marBottom w:val="0"/>
      <w:divBdr>
        <w:top w:val="none" w:sz="0" w:space="0" w:color="auto"/>
        <w:left w:val="none" w:sz="0" w:space="0" w:color="auto"/>
        <w:bottom w:val="none" w:sz="0" w:space="0" w:color="auto"/>
        <w:right w:val="none" w:sz="0" w:space="0" w:color="auto"/>
      </w:divBdr>
    </w:div>
    <w:div w:id="1604453390">
      <w:bodyDiv w:val="1"/>
      <w:marLeft w:val="0"/>
      <w:marRight w:val="0"/>
      <w:marTop w:val="0"/>
      <w:marBottom w:val="0"/>
      <w:divBdr>
        <w:top w:val="none" w:sz="0" w:space="0" w:color="auto"/>
        <w:left w:val="none" w:sz="0" w:space="0" w:color="auto"/>
        <w:bottom w:val="none" w:sz="0" w:space="0" w:color="auto"/>
        <w:right w:val="none" w:sz="0" w:space="0" w:color="auto"/>
      </w:divBdr>
    </w:div>
    <w:div w:id="1604923238">
      <w:bodyDiv w:val="1"/>
      <w:marLeft w:val="0"/>
      <w:marRight w:val="0"/>
      <w:marTop w:val="0"/>
      <w:marBottom w:val="0"/>
      <w:divBdr>
        <w:top w:val="none" w:sz="0" w:space="0" w:color="auto"/>
        <w:left w:val="none" w:sz="0" w:space="0" w:color="auto"/>
        <w:bottom w:val="none" w:sz="0" w:space="0" w:color="auto"/>
        <w:right w:val="none" w:sz="0" w:space="0" w:color="auto"/>
      </w:divBdr>
    </w:div>
    <w:div w:id="1604998062">
      <w:bodyDiv w:val="1"/>
      <w:marLeft w:val="0"/>
      <w:marRight w:val="0"/>
      <w:marTop w:val="0"/>
      <w:marBottom w:val="0"/>
      <w:divBdr>
        <w:top w:val="none" w:sz="0" w:space="0" w:color="auto"/>
        <w:left w:val="none" w:sz="0" w:space="0" w:color="auto"/>
        <w:bottom w:val="none" w:sz="0" w:space="0" w:color="auto"/>
        <w:right w:val="none" w:sz="0" w:space="0" w:color="auto"/>
      </w:divBdr>
    </w:div>
    <w:div w:id="1607421265">
      <w:bodyDiv w:val="1"/>
      <w:marLeft w:val="0"/>
      <w:marRight w:val="0"/>
      <w:marTop w:val="0"/>
      <w:marBottom w:val="0"/>
      <w:divBdr>
        <w:top w:val="none" w:sz="0" w:space="0" w:color="auto"/>
        <w:left w:val="none" w:sz="0" w:space="0" w:color="auto"/>
        <w:bottom w:val="none" w:sz="0" w:space="0" w:color="auto"/>
        <w:right w:val="none" w:sz="0" w:space="0" w:color="auto"/>
      </w:divBdr>
    </w:div>
    <w:div w:id="1607618109">
      <w:bodyDiv w:val="1"/>
      <w:marLeft w:val="0"/>
      <w:marRight w:val="0"/>
      <w:marTop w:val="0"/>
      <w:marBottom w:val="0"/>
      <w:divBdr>
        <w:top w:val="none" w:sz="0" w:space="0" w:color="auto"/>
        <w:left w:val="none" w:sz="0" w:space="0" w:color="auto"/>
        <w:bottom w:val="none" w:sz="0" w:space="0" w:color="auto"/>
        <w:right w:val="none" w:sz="0" w:space="0" w:color="auto"/>
      </w:divBdr>
    </w:div>
    <w:div w:id="1608194287">
      <w:bodyDiv w:val="1"/>
      <w:marLeft w:val="0"/>
      <w:marRight w:val="0"/>
      <w:marTop w:val="0"/>
      <w:marBottom w:val="0"/>
      <w:divBdr>
        <w:top w:val="none" w:sz="0" w:space="0" w:color="auto"/>
        <w:left w:val="none" w:sz="0" w:space="0" w:color="auto"/>
        <w:bottom w:val="none" w:sz="0" w:space="0" w:color="auto"/>
        <w:right w:val="none" w:sz="0" w:space="0" w:color="auto"/>
      </w:divBdr>
    </w:div>
    <w:div w:id="1608582476">
      <w:bodyDiv w:val="1"/>
      <w:marLeft w:val="0"/>
      <w:marRight w:val="0"/>
      <w:marTop w:val="0"/>
      <w:marBottom w:val="0"/>
      <w:divBdr>
        <w:top w:val="none" w:sz="0" w:space="0" w:color="auto"/>
        <w:left w:val="none" w:sz="0" w:space="0" w:color="auto"/>
        <w:bottom w:val="none" w:sz="0" w:space="0" w:color="auto"/>
        <w:right w:val="none" w:sz="0" w:space="0" w:color="auto"/>
      </w:divBdr>
    </w:div>
    <w:div w:id="1609311076">
      <w:bodyDiv w:val="1"/>
      <w:marLeft w:val="0"/>
      <w:marRight w:val="0"/>
      <w:marTop w:val="0"/>
      <w:marBottom w:val="0"/>
      <w:divBdr>
        <w:top w:val="none" w:sz="0" w:space="0" w:color="auto"/>
        <w:left w:val="none" w:sz="0" w:space="0" w:color="auto"/>
        <w:bottom w:val="none" w:sz="0" w:space="0" w:color="auto"/>
        <w:right w:val="none" w:sz="0" w:space="0" w:color="auto"/>
      </w:divBdr>
    </w:div>
    <w:div w:id="1610314318">
      <w:bodyDiv w:val="1"/>
      <w:marLeft w:val="0"/>
      <w:marRight w:val="0"/>
      <w:marTop w:val="0"/>
      <w:marBottom w:val="0"/>
      <w:divBdr>
        <w:top w:val="none" w:sz="0" w:space="0" w:color="auto"/>
        <w:left w:val="none" w:sz="0" w:space="0" w:color="auto"/>
        <w:bottom w:val="none" w:sz="0" w:space="0" w:color="auto"/>
        <w:right w:val="none" w:sz="0" w:space="0" w:color="auto"/>
      </w:divBdr>
    </w:div>
    <w:div w:id="1610355036">
      <w:bodyDiv w:val="1"/>
      <w:marLeft w:val="0"/>
      <w:marRight w:val="0"/>
      <w:marTop w:val="0"/>
      <w:marBottom w:val="0"/>
      <w:divBdr>
        <w:top w:val="none" w:sz="0" w:space="0" w:color="auto"/>
        <w:left w:val="none" w:sz="0" w:space="0" w:color="auto"/>
        <w:bottom w:val="none" w:sz="0" w:space="0" w:color="auto"/>
        <w:right w:val="none" w:sz="0" w:space="0" w:color="auto"/>
      </w:divBdr>
    </w:div>
    <w:div w:id="1610550805">
      <w:bodyDiv w:val="1"/>
      <w:marLeft w:val="0"/>
      <w:marRight w:val="0"/>
      <w:marTop w:val="0"/>
      <w:marBottom w:val="0"/>
      <w:divBdr>
        <w:top w:val="none" w:sz="0" w:space="0" w:color="auto"/>
        <w:left w:val="none" w:sz="0" w:space="0" w:color="auto"/>
        <w:bottom w:val="none" w:sz="0" w:space="0" w:color="auto"/>
        <w:right w:val="none" w:sz="0" w:space="0" w:color="auto"/>
      </w:divBdr>
    </w:div>
    <w:div w:id="1611086745">
      <w:bodyDiv w:val="1"/>
      <w:marLeft w:val="0"/>
      <w:marRight w:val="0"/>
      <w:marTop w:val="0"/>
      <w:marBottom w:val="0"/>
      <w:divBdr>
        <w:top w:val="none" w:sz="0" w:space="0" w:color="auto"/>
        <w:left w:val="none" w:sz="0" w:space="0" w:color="auto"/>
        <w:bottom w:val="none" w:sz="0" w:space="0" w:color="auto"/>
        <w:right w:val="none" w:sz="0" w:space="0" w:color="auto"/>
      </w:divBdr>
    </w:div>
    <w:div w:id="1612737338">
      <w:bodyDiv w:val="1"/>
      <w:marLeft w:val="0"/>
      <w:marRight w:val="0"/>
      <w:marTop w:val="0"/>
      <w:marBottom w:val="0"/>
      <w:divBdr>
        <w:top w:val="none" w:sz="0" w:space="0" w:color="auto"/>
        <w:left w:val="none" w:sz="0" w:space="0" w:color="auto"/>
        <w:bottom w:val="none" w:sz="0" w:space="0" w:color="auto"/>
        <w:right w:val="none" w:sz="0" w:space="0" w:color="auto"/>
      </w:divBdr>
    </w:div>
    <w:div w:id="1612860501">
      <w:bodyDiv w:val="1"/>
      <w:marLeft w:val="0"/>
      <w:marRight w:val="0"/>
      <w:marTop w:val="0"/>
      <w:marBottom w:val="0"/>
      <w:divBdr>
        <w:top w:val="none" w:sz="0" w:space="0" w:color="auto"/>
        <w:left w:val="none" w:sz="0" w:space="0" w:color="auto"/>
        <w:bottom w:val="none" w:sz="0" w:space="0" w:color="auto"/>
        <w:right w:val="none" w:sz="0" w:space="0" w:color="auto"/>
      </w:divBdr>
    </w:div>
    <w:div w:id="1613396416">
      <w:bodyDiv w:val="1"/>
      <w:marLeft w:val="0"/>
      <w:marRight w:val="0"/>
      <w:marTop w:val="0"/>
      <w:marBottom w:val="0"/>
      <w:divBdr>
        <w:top w:val="none" w:sz="0" w:space="0" w:color="auto"/>
        <w:left w:val="none" w:sz="0" w:space="0" w:color="auto"/>
        <w:bottom w:val="none" w:sz="0" w:space="0" w:color="auto"/>
        <w:right w:val="none" w:sz="0" w:space="0" w:color="auto"/>
      </w:divBdr>
    </w:div>
    <w:div w:id="1614551181">
      <w:bodyDiv w:val="1"/>
      <w:marLeft w:val="0"/>
      <w:marRight w:val="0"/>
      <w:marTop w:val="0"/>
      <w:marBottom w:val="0"/>
      <w:divBdr>
        <w:top w:val="none" w:sz="0" w:space="0" w:color="auto"/>
        <w:left w:val="none" w:sz="0" w:space="0" w:color="auto"/>
        <w:bottom w:val="none" w:sz="0" w:space="0" w:color="auto"/>
        <w:right w:val="none" w:sz="0" w:space="0" w:color="auto"/>
      </w:divBdr>
    </w:div>
    <w:div w:id="1616061984">
      <w:bodyDiv w:val="1"/>
      <w:marLeft w:val="0"/>
      <w:marRight w:val="0"/>
      <w:marTop w:val="0"/>
      <w:marBottom w:val="0"/>
      <w:divBdr>
        <w:top w:val="none" w:sz="0" w:space="0" w:color="auto"/>
        <w:left w:val="none" w:sz="0" w:space="0" w:color="auto"/>
        <w:bottom w:val="none" w:sz="0" w:space="0" w:color="auto"/>
        <w:right w:val="none" w:sz="0" w:space="0" w:color="auto"/>
      </w:divBdr>
    </w:div>
    <w:div w:id="1617255604">
      <w:bodyDiv w:val="1"/>
      <w:marLeft w:val="0"/>
      <w:marRight w:val="0"/>
      <w:marTop w:val="0"/>
      <w:marBottom w:val="0"/>
      <w:divBdr>
        <w:top w:val="none" w:sz="0" w:space="0" w:color="auto"/>
        <w:left w:val="none" w:sz="0" w:space="0" w:color="auto"/>
        <w:bottom w:val="none" w:sz="0" w:space="0" w:color="auto"/>
        <w:right w:val="none" w:sz="0" w:space="0" w:color="auto"/>
      </w:divBdr>
    </w:div>
    <w:div w:id="1617522987">
      <w:bodyDiv w:val="1"/>
      <w:marLeft w:val="0"/>
      <w:marRight w:val="0"/>
      <w:marTop w:val="0"/>
      <w:marBottom w:val="0"/>
      <w:divBdr>
        <w:top w:val="none" w:sz="0" w:space="0" w:color="auto"/>
        <w:left w:val="none" w:sz="0" w:space="0" w:color="auto"/>
        <w:bottom w:val="none" w:sz="0" w:space="0" w:color="auto"/>
        <w:right w:val="none" w:sz="0" w:space="0" w:color="auto"/>
      </w:divBdr>
    </w:div>
    <w:div w:id="1620378923">
      <w:bodyDiv w:val="1"/>
      <w:marLeft w:val="0"/>
      <w:marRight w:val="0"/>
      <w:marTop w:val="0"/>
      <w:marBottom w:val="0"/>
      <w:divBdr>
        <w:top w:val="none" w:sz="0" w:space="0" w:color="auto"/>
        <w:left w:val="none" w:sz="0" w:space="0" w:color="auto"/>
        <w:bottom w:val="none" w:sz="0" w:space="0" w:color="auto"/>
        <w:right w:val="none" w:sz="0" w:space="0" w:color="auto"/>
      </w:divBdr>
    </w:div>
    <w:div w:id="1624770093">
      <w:bodyDiv w:val="1"/>
      <w:marLeft w:val="0"/>
      <w:marRight w:val="0"/>
      <w:marTop w:val="0"/>
      <w:marBottom w:val="0"/>
      <w:divBdr>
        <w:top w:val="none" w:sz="0" w:space="0" w:color="auto"/>
        <w:left w:val="none" w:sz="0" w:space="0" w:color="auto"/>
        <w:bottom w:val="none" w:sz="0" w:space="0" w:color="auto"/>
        <w:right w:val="none" w:sz="0" w:space="0" w:color="auto"/>
      </w:divBdr>
    </w:div>
    <w:div w:id="1632249341">
      <w:bodyDiv w:val="1"/>
      <w:marLeft w:val="0"/>
      <w:marRight w:val="0"/>
      <w:marTop w:val="0"/>
      <w:marBottom w:val="0"/>
      <w:divBdr>
        <w:top w:val="none" w:sz="0" w:space="0" w:color="auto"/>
        <w:left w:val="none" w:sz="0" w:space="0" w:color="auto"/>
        <w:bottom w:val="none" w:sz="0" w:space="0" w:color="auto"/>
        <w:right w:val="none" w:sz="0" w:space="0" w:color="auto"/>
      </w:divBdr>
    </w:div>
    <w:div w:id="1632979713">
      <w:bodyDiv w:val="1"/>
      <w:marLeft w:val="0"/>
      <w:marRight w:val="0"/>
      <w:marTop w:val="0"/>
      <w:marBottom w:val="0"/>
      <w:divBdr>
        <w:top w:val="none" w:sz="0" w:space="0" w:color="auto"/>
        <w:left w:val="none" w:sz="0" w:space="0" w:color="auto"/>
        <w:bottom w:val="none" w:sz="0" w:space="0" w:color="auto"/>
        <w:right w:val="none" w:sz="0" w:space="0" w:color="auto"/>
      </w:divBdr>
    </w:div>
    <w:div w:id="1634944855">
      <w:bodyDiv w:val="1"/>
      <w:marLeft w:val="0"/>
      <w:marRight w:val="0"/>
      <w:marTop w:val="0"/>
      <w:marBottom w:val="0"/>
      <w:divBdr>
        <w:top w:val="none" w:sz="0" w:space="0" w:color="auto"/>
        <w:left w:val="none" w:sz="0" w:space="0" w:color="auto"/>
        <w:bottom w:val="none" w:sz="0" w:space="0" w:color="auto"/>
        <w:right w:val="none" w:sz="0" w:space="0" w:color="auto"/>
      </w:divBdr>
    </w:div>
    <w:div w:id="1636059608">
      <w:bodyDiv w:val="1"/>
      <w:marLeft w:val="0"/>
      <w:marRight w:val="0"/>
      <w:marTop w:val="0"/>
      <w:marBottom w:val="0"/>
      <w:divBdr>
        <w:top w:val="none" w:sz="0" w:space="0" w:color="auto"/>
        <w:left w:val="none" w:sz="0" w:space="0" w:color="auto"/>
        <w:bottom w:val="none" w:sz="0" w:space="0" w:color="auto"/>
        <w:right w:val="none" w:sz="0" w:space="0" w:color="auto"/>
      </w:divBdr>
    </w:div>
    <w:div w:id="1636912660">
      <w:bodyDiv w:val="1"/>
      <w:marLeft w:val="0"/>
      <w:marRight w:val="0"/>
      <w:marTop w:val="0"/>
      <w:marBottom w:val="0"/>
      <w:divBdr>
        <w:top w:val="none" w:sz="0" w:space="0" w:color="auto"/>
        <w:left w:val="none" w:sz="0" w:space="0" w:color="auto"/>
        <w:bottom w:val="none" w:sz="0" w:space="0" w:color="auto"/>
        <w:right w:val="none" w:sz="0" w:space="0" w:color="auto"/>
      </w:divBdr>
    </w:div>
    <w:div w:id="1639065508">
      <w:bodyDiv w:val="1"/>
      <w:marLeft w:val="0"/>
      <w:marRight w:val="0"/>
      <w:marTop w:val="0"/>
      <w:marBottom w:val="0"/>
      <w:divBdr>
        <w:top w:val="none" w:sz="0" w:space="0" w:color="auto"/>
        <w:left w:val="none" w:sz="0" w:space="0" w:color="auto"/>
        <w:bottom w:val="none" w:sz="0" w:space="0" w:color="auto"/>
        <w:right w:val="none" w:sz="0" w:space="0" w:color="auto"/>
      </w:divBdr>
    </w:div>
    <w:div w:id="1641106394">
      <w:bodyDiv w:val="1"/>
      <w:marLeft w:val="0"/>
      <w:marRight w:val="0"/>
      <w:marTop w:val="0"/>
      <w:marBottom w:val="0"/>
      <w:divBdr>
        <w:top w:val="none" w:sz="0" w:space="0" w:color="auto"/>
        <w:left w:val="none" w:sz="0" w:space="0" w:color="auto"/>
        <w:bottom w:val="none" w:sz="0" w:space="0" w:color="auto"/>
        <w:right w:val="none" w:sz="0" w:space="0" w:color="auto"/>
      </w:divBdr>
    </w:div>
    <w:div w:id="1643343597">
      <w:bodyDiv w:val="1"/>
      <w:marLeft w:val="0"/>
      <w:marRight w:val="0"/>
      <w:marTop w:val="0"/>
      <w:marBottom w:val="0"/>
      <w:divBdr>
        <w:top w:val="none" w:sz="0" w:space="0" w:color="auto"/>
        <w:left w:val="none" w:sz="0" w:space="0" w:color="auto"/>
        <w:bottom w:val="none" w:sz="0" w:space="0" w:color="auto"/>
        <w:right w:val="none" w:sz="0" w:space="0" w:color="auto"/>
      </w:divBdr>
    </w:div>
    <w:div w:id="1644654433">
      <w:bodyDiv w:val="1"/>
      <w:marLeft w:val="0"/>
      <w:marRight w:val="0"/>
      <w:marTop w:val="0"/>
      <w:marBottom w:val="0"/>
      <w:divBdr>
        <w:top w:val="none" w:sz="0" w:space="0" w:color="auto"/>
        <w:left w:val="none" w:sz="0" w:space="0" w:color="auto"/>
        <w:bottom w:val="none" w:sz="0" w:space="0" w:color="auto"/>
        <w:right w:val="none" w:sz="0" w:space="0" w:color="auto"/>
      </w:divBdr>
    </w:div>
    <w:div w:id="1649630289">
      <w:bodyDiv w:val="1"/>
      <w:marLeft w:val="0"/>
      <w:marRight w:val="0"/>
      <w:marTop w:val="0"/>
      <w:marBottom w:val="0"/>
      <w:divBdr>
        <w:top w:val="none" w:sz="0" w:space="0" w:color="auto"/>
        <w:left w:val="none" w:sz="0" w:space="0" w:color="auto"/>
        <w:bottom w:val="none" w:sz="0" w:space="0" w:color="auto"/>
        <w:right w:val="none" w:sz="0" w:space="0" w:color="auto"/>
      </w:divBdr>
    </w:div>
    <w:div w:id="1653022821">
      <w:bodyDiv w:val="1"/>
      <w:marLeft w:val="0"/>
      <w:marRight w:val="0"/>
      <w:marTop w:val="0"/>
      <w:marBottom w:val="0"/>
      <w:divBdr>
        <w:top w:val="none" w:sz="0" w:space="0" w:color="auto"/>
        <w:left w:val="none" w:sz="0" w:space="0" w:color="auto"/>
        <w:bottom w:val="none" w:sz="0" w:space="0" w:color="auto"/>
        <w:right w:val="none" w:sz="0" w:space="0" w:color="auto"/>
      </w:divBdr>
    </w:div>
    <w:div w:id="1653370110">
      <w:bodyDiv w:val="1"/>
      <w:marLeft w:val="0"/>
      <w:marRight w:val="0"/>
      <w:marTop w:val="0"/>
      <w:marBottom w:val="0"/>
      <w:divBdr>
        <w:top w:val="none" w:sz="0" w:space="0" w:color="auto"/>
        <w:left w:val="none" w:sz="0" w:space="0" w:color="auto"/>
        <w:bottom w:val="none" w:sz="0" w:space="0" w:color="auto"/>
        <w:right w:val="none" w:sz="0" w:space="0" w:color="auto"/>
      </w:divBdr>
    </w:div>
    <w:div w:id="1654486416">
      <w:bodyDiv w:val="1"/>
      <w:marLeft w:val="0"/>
      <w:marRight w:val="0"/>
      <w:marTop w:val="0"/>
      <w:marBottom w:val="0"/>
      <w:divBdr>
        <w:top w:val="none" w:sz="0" w:space="0" w:color="auto"/>
        <w:left w:val="none" w:sz="0" w:space="0" w:color="auto"/>
        <w:bottom w:val="none" w:sz="0" w:space="0" w:color="auto"/>
        <w:right w:val="none" w:sz="0" w:space="0" w:color="auto"/>
      </w:divBdr>
    </w:div>
    <w:div w:id="1654676615">
      <w:bodyDiv w:val="1"/>
      <w:marLeft w:val="0"/>
      <w:marRight w:val="0"/>
      <w:marTop w:val="0"/>
      <w:marBottom w:val="0"/>
      <w:divBdr>
        <w:top w:val="none" w:sz="0" w:space="0" w:color="auto"/>
        <w:left w:val="none" w:sz="0" w:space="0" w:color="auto"/>
        <w:bottom w:val="none" w:sz="0" w:space="0" w:color="auto"/>
        <w:right w:val="none" w:sz="0" w:space="0" w:color="auto"/>
      </w:divBdr>
    </w:div>
    <w:div w:id="1655836380">
      <w:bodyDiv w:val="1"/>
      <w:marLeft w:val="0"/>
      <w:marRight w:val="0"/>
      <w:marTop w:val="0"/>
      <w:marBottom w:val="0"/>
      <w:divBdr>
        <w:top w:val="none" w:sz="0" w:space="0" w:color="auto"/>
        <w:left w:val="none" w:sz="0" w:space="0" w:color="auto"/>
        <w:bottom w:val="none" w:sz="0" w:space="0" w:color="auto"/>
        <w:right w:val="none" w:sz="0" w:space="0" w:color="auto"/>
      </w:divBdr>
    </w:div>
    <w:div w:id="1658805692">
      <w:bodyDiv w:val="1"/>
      <w:marLeft w:val="0"/>
      <w:marRight w:val="0"/>
      <w:marTop w:val="0"/>
      <w:marBottom w:val="0"/>
      <w:divBdr>
        <w:top w:val="none" w:sz="0" w:space="0" w:color="auto"/>
        <w:left w:val="none" w:sz="0" w:space="0" w:color="auto"/>
        <w:bottom w:val="none" w:sz="0" w:space="0" w:color="auto"/>
        <w:right w:val="none" w:sz="0" w:space="0" w:color="auto"/>
      </w:divBdr>
    </w:div>
    <w:div w:id="1659116416">
      <w:bodyDiv w:val="1"/>
      <w:marLeft w:val="0"/>
      <w:marRight w:val="0"/>
      <w:marTop w:val="0"/>
      <w:marBottom w:val="0"/>
      <w:divBdr>
        <w:top w:val="none" w:sz="0" w:space="0" w:color="auto"/>
        <w:left w:val="none" w:sz="0" w:space="0" w:color="auto"/>
        <w:bottom w:val="none" w:sz="0" w:space="0" w:color="auto"/>
        <w:right w:val="none" w:sz="0" w:space="0" w:color="auto"/>
      </w:divBdr>
    </w:div>
    <w:div w:id="1661498524">
      <w:bodyDiv w:val="1"/>
      <w:marLeft w:val="0"/>
      <w:marRight w:val="0"/>
      <w:marTop w:val="0"/>
      <w:marBottom w:val="0"/>
      <w:divBdr>
        <w:top w:val="none" w:sz="0" w:space="0" w:color="auto"/>
        <w:left w:val="none" w:sz="0" w:space="0" w:color="auto"/>
        <w:bottom w:val="none" w:sz="0" w:space="0" w:color="auto"/>
        <w:right w:val="none" w:sz="0" w:space="0" w:color="auto"/>
      </w:divBdr>
    </w:div>
    <w:div w:id="1662199635">
      <w:bodyDiv w:val="1"/>
      <w:marLeft w:val="0"/>
      <w:marRight w:val="0"/>
      <w:marTop w:val="0"/>
      <w:marBottom w:val="0"/>
      <w:divBdr>
        <w:top w:val="none" w:sz="0" w:space="0" w:color="auto"/>
        <w:left w:val="none" w:sz="0" w:space="0" w:color="auto"/>
        <w:bottom w:val="none" w:sz="0" w:space="0" w:color="auto"/>
        <w:right w:val="none" w:sz="0" w:space="0" w:color="auto"/>
      </w:divBdr>
    </w:div>
    <w:div w:id="1662271828">
      <w:bodyDiv w:val="1"/>
      <w:marLeft w:val="0"/>
      <w:marRight w:val="0"/>
      <w:marTop w:val="0"/>
      <w:marBottom w:val="0"/>
      <w:divBdr>
        <w:top w:val="none" w:sz="0" w:space="0" w:color="auto"/>
        <w:left w:val="none" w:sz="0" w:space="0" w:color="auto"/>
        <w:bottom w:val="none" w:sz="0" w:space="0" w:color="auto"/>
        <w:right w:val="none" w:sz="0" w:space="0" w:color="auto"/>
      </w:divBdr>
    </w:div>
    <w:div w:id="1664043629">
      <w:bodyDiv w:val="1"/>
      <w:marLeft w:val="0"/>
      <w:marRight w:val="0"/>
      <w:marTop w:val="0"/>
      <w:marBottom w:val="0"/>
      <w:divBdr>
        <w:top w:val="none" w:sz="0" w:space="0" w:color="auto"/>
        <w:left w:val="none" w:sz="0" w:space="0" w:color="auto"/>
        <w:bottom w:val="none" w:sz="0" w:space="0" w:color="auto"/>
        <w:right w:val="none" w:sz="0" w:space="0" w:color="auto"/>
      </w:divBdr>
    </w:div>
    <w:div w:id="1665158656">
      <w:bodyDiv w:val="1"/>
      <w:marLeft w:val="0"/>
      <w:marRight w:val="0"/>
      <w:marTop w:val="0"/>
      <w:marBottom w:val="0"/>
      <w:divBdr>
        <w:top w:val="none" w:sz="0" w:space="0" w:color="auto"/>
        <w:left w:val="none" w:sz="0" w:space="0" w:color="auto"/>
        <w:bottom w:val="none" w:sz="0" w:space="0" w:color="auto"/>
        <w:right w:val="none" w:sz="0" w:space="0" w:color="auto"/>
      </w:divBdr>
    </w:div>
    <w:div w:id="1667511800">
      <w:bodyDiv w:val="1"/>
      <w:marLeft w:val="0"/>
      <w:marRight w:val="0"/>
      <w:marTop w:val="0"/>
      <w:marBottom w:val="0"/>
      <w:divBdr>
        <w:top w:val="none" w:sz="0" w:space="0" w:color="auto"/>
        <w:left w:val="none" w:sz="0" w:space="0" w:color="auto"/>
        <w:bottom w:val="none" w:sz="0" w:space="0" w:color="auto"/>
        <w:right w:val="none" w:sz="0" w:space="0" w:color="auto"/>
      </w:divBdr>
    </w:div>
    <w:div w:id="1667514937">
      <w:bodyDiv w:val="1"/>
      <w:marLeft w:val="0"/>
      <w:marRight w:val="0"/>
      <w:marTop w:val="0"/>
      <w:marBottom w:val="0"/>
      <w:divBdr>
        <w:top w:val="none" w:sz="0" w:space="0" w:color="auto"/>
        <w:left w:val="none" w:sz="0" w:space="0" w:color="auto"/>
        <w:bottom w:val="none" w:sz="0" w:space="0" w:color="auto"/>
        <w:right w:val="none" w:sz="0" w:space="0" w:color="auto"/>
      </w:divBdr>
    </w:div>
    <w:div w:id="1669673582">
      <w:bodyDiv w:val="1"/>
      <w:marLeft w:val="0"/>
      <w:marRight w:val="0"/>
      <w:marTop w:val="0"/>
      <w:marBottom w:val="0"/>
      <w:divBdr>
        <w:top w:val="none" w:sz="0" w:space="0" w:color="auto"/>
        <w:left w:val="none" w:sz="0" w:space="0" w:color="auto"/>
        <w:bottom w:val="none" w:sz="0" w:space="0" w:color="auto"/>
        <w:right w:val="none" w:sz="0" w:space="0" w:color="auto"/>
      </w:divBdr>
    </w:div>
    <w:div w:id="1676304863">
      <w:bodyDiv w:val="1"/>
      <w:marLeft w:val="0"/>
      <w:marRight w:val="0"/>
      <w:marTop w:val="0"/>
      <w:marBottom w:val="0"/>
      <w:divBdr>
        <w:top w:val="none" w:sz="0" w:space="0" w:color="auto"/>
        <w:left w:val="none" w:sz="0" w:space="0" w:color="auto"/>
        <w:bottom w:val="none" w:sz="0" w:space="0" w:color="auto"/>
        <w:right w:val="none" w:sz="0" w:space="0" w:color="auto"/>
      </w:divBdr>
    </w:div>
    <w:div w:id="1676497013">
      <w:bodyDiv w:val="1"/>
      <w:marLeft w:val="0"/>
      <w:marRight w:val="0"/>
      <w:marTop w:val="0"/>
      <w:marBottom w:val="0"/>
      <w:divBdr>
        <w:top w:val="none" w:sz="0" w:space="0" w:color="auto"/>
        <w:left w:val="none" w:sz="0" w:space="0" w:color="auto"/>
        <w:bottom w:val="none" w:sz="0" w:space="0" w:color="auto"/>
        <w:right w:val="none" w:sz="0" w:space="0" w:color="auto"/>
      </w:divBdr>
    </w:div>
    <w:div w:id="1677492048">
      <w:bodyDiv w:val="1"/>
      <w:marLeft w:val="0"/>
      <w:marRight w:val="0"/>
      <w:marTop w:val="0"/>
      <w:marBottom w:val="0"/>
      <w:divBdr>
        <w:top w:val="none" w:sz="0" w:space="0" w:color="auto"/>
        <w:left w:val="none" w:sz="0" w:space="0" w:color="auto"/>
        <w:bottom w:val="none" w:sz="0" w:space="0" w:color="auto"/>
        <w:right w:val="none" w:sz="0" w:space="0" w:color="auto"/>
      </w:divBdr>
    </w:div>
    <w:div w:id="1677609347">
      <w:bodyDiv w:val="1"/>
      <w:marLeft w:val="0"/>
      <w:marRight w:val="0"/>
      <w:marTop w:val="0"/>
      <w:marBottom w:val="0"/>
      <w:divBdr>
        <w:top w:val="none" w:sz="0" w:space="0" w:color="auto"/>
        <w:left w:val="none" w:sz="0" w:space="0" w:color="auto"/>
        <w:bottom w:val="none" w:sz="0" w:space="0" w:color="auto"/>
        <w:right w:val="none" w:sz="0" w:space="0" w:color="auto"/>
      </w:divBdr>
    </w:div>
    <w:div w:id="1677733604">
      <w:bodyDiv w:val="1"/>
      <w:marLeft w:val="0"/>
      <w:marRight w:val="0"/>
      <w:marTop w:val="0"/>
      <w:marBottom w:val="0"/>
      <w:divBdr>
        <w:top w:val="none" w:sz="0" w:space="0" w:color="auto"/>
        <w:left w:val="none" w:sz="0" w:space="0" w:color="auto"/>
        <w:bottom w:val="none" w:sz="0" w:space="0" w:color="auto"/>
        <w:right w:val="none" w:sz="0" w:space="0" w:color="auto"/>
      </w:divBdr>
    </w:div>
    <w:div w:id="1678850556">
      <w:bodyDiv w:val="1"/>
      <w:marLeft w:val="0"/>
      <w:marRight w:val="0"/>
      <w:marTop w:val="0"/>
      <w:marBottom w:val="0"/>
      <w:divBdr>
        <w:top w:val="none" w:sz="0" w:space="0" w:color="auto"/>
        <w:left w:val="none" w:sz="0" w:space="0" w:color="auto"/>
        <w:bottom w:val="none" w:sz="0" w:space="0" w:color="auto"/>
        <w:right w:val="none" w:sz="0" w:space="0" w:color="auto"/>
      </w:divBdr>
    </w:div>
    <w:div w:id="1679036538">
      <w:bodyDiv w:val="1"/>
      <w:marLeft w:val="0"/>
      <w:marRight w:val="0"/>
      <w:marTop w:val="0"/>
      <w:marBottom w:val="0"/>
      <w:divBdr>
        <w:top w:val="none" w:sz="0" w:space="0" w:color="auto"/>
        <w:left w:val="none" w:sz="0" w:space="0" w:color="auto"/>
        <w:bottom w:val="none" w:sz="0" w:space="0" w:color="auto"/>
        <w:right w:val="none" w:sz="0" w:space="0" w:color="auto"/>
      </w:divBdr>
    </w:div>
    <w:div w:id="1679573054">
      <w:bodyDiv w:val="1"/>
      <w:marLeft w:val="0"/>
      <w:marRight w:val="0"/>
      <w:marTop w:val="0"/>
      <w:marBottom w:val="0"/>
      <w:divBdr>
        <w:top w:val="none" w:sz="0" w:space="0" w:color="auto"/>
        <w:left w:val="none" w:sz="0" w:space="0" w:color="auto"/>
        <w:bottom w:val="none" w:sz="0" w:space="0" w:color="auto"/>
        <w:right w:val="none" w:sz="0" w:space="0" w:color="auto"/>
      </w:divBdr>
    </w:div>
    <w:div w:id="1680617329">
      <w:bodyDiv w:val="1"/>
      <w:marLeft w:val="0"/>
      <w:marRight w:val="0"/>
      <w:marTop w:val="0"/>
      <w:marBottom w:val="0"/>
      <w:divBdr>
        <w:top w:val="none" w:sz="0" w:space="0" w:color="auto"/>
        <w:left w:val="none" w:sz="0" w:space="0" w:color="auto"/>
        <w:bottom w:val="none" w:sz="0" w:space="0" w:color="auto"/>
        <w:right w:val="none" w:sz="0" w:space="0" w:color="auto"/>
      </w:divBdr>
    </w:div>
    <w:div w:id="1682387379">
      <w:bodyDiv w:val="1"/>
      <w:marLeft w:val="0"/>
      <w:marRight w:val="0"/>
      <w:marTop w:val="0"/>
      <w:marBottom w:val="0"/>
      <w:divBdr>
        <w:top w:val="none" w:sz="0" w:space="0" w:color="auto"/>
        <w:left w:val="none" w:sz="0" w:space="0" w:color="auto"/>
        <w:bottom w:val="none" w:sz="0" w:space="0" w:color="auto"/>
        <w:right w:val="none" w:sz="0" w:space="0" w:color="auto"/>
      </w:divBdr>
    </w:div>
    <w:div w:id="1682774717">
      <w:bodyDiv w:val="1"/>
      <w:marLeft w:val="0"/>
      <w:marRight w:val="0"/>
      <w:marTop w:val="0"/>
      <w:marBottom w:val="0"/>
      <w:divBdr>
        <w:top w:val="none" w:sz="0" w:space="0" w:color="auto"/>
        <w:left w:val="none" w:sz="0" w:space="0" w:color="auto"/>
        <w:bottom w:val="none" w:sz="0" w:space="0" w:color="auto"/>
        <w:right w:val="none" w:sz="0" w:space="0" w:color="auto"/>
      </w:divBdr>
    </w:div>
    <w:div w:id="1684085888">
      <w:bodyDiv w:val="1"/>
      <w:marLeft w:val="0"/>
      <w:marRight w:val="0"/>
      <w:marTop w:val="0"/>
      <w:marBottom w:val="0"/>
      <w:divBdr>
        <w:top w:val="none" w:sz="0" w:space="0" w:color="auto"/>
        <w:left w:val="none" w:sz="0" w:space="0" w:color="auto"/>
        <w:bottom w:val="none" w:sz="0" w:space="0" w:color="auto"/>
        <w:right w:val="none" w:sz="0" w:space="0" w:color="auto"/>
      </w:divBdr>
    </w:div>
    <w:div w:id="1686131007">
      <w:bodyDiv w:val="1"/>
      <w:marLeft w:val="0"/>
      <w:marRight w:val="0"/>
      <w:marTop w:val="0"/>
      <w:marBottom w:val="0"/>
      <w:divBdr>
        <w:top w:val="none" w:sz="0" w:space="0" w:color="auto"/>
        <w:left w:val="none" w:sz="0" w:space="0" w:color="auto"/>
        <w:bottom w:val="none" w:sz="0" w:space="0" w:color="auto"/>
        <w:right w:val="none" w:sz="0" w:space="0" w:color="auto"/>
      </w:divBdr>
    </w:div>
    <w:div w:id="1687095498">
      <w:bodyDiv w:val="1"/>
      <w:marLeft w:val="0"/>
      <w:marRight w:val="0"/>
      <w:marTop w:val="0"/>
      <w:marBottom w:val="0"/>
      <w:divBdr>
        <w:top w:val="none" w:sz="0" w:space="0" w:color="auto"/>
        <w:left w:val="none" w:sz="0" w:space="0" w:color="auto"/>
        <w:bottom w:val="none" w:sz="0" w:space="0" w:color="auto"/>
        <w:right w:val="none" w:sz="0" w:space="0" w:color="auto"/>
      </w:divBdr>
    </w:div>
    <w:div w:id="1692756365">
      <w:bodyDiv w:val="1"/>
      <w:marLeft w:val="0"/>
      <w:marRight w:val="0"/>
      <w:marTop w:val="0"/>
      <w:marBottom w:val="0"/>
      <w:divBdr>
        <w:top w:val="none" w:sz="0" w:space="0" w:color="auto"/>
        <w:left w:val="none" w:sz="0" w:space="0" w:color="auto"/>
        <w:bottom w:val="none" w:sz="0" w:space="0" w:color="auto"/>
        <w:right w:val="none" w:sz="0" w:space="0" w:color="auto"/>
      </w:divBdr>
    </w:div>
    <w:div w:id="1693609853">
      <w:bodyDiv w:val="1"/>
      <w:marLeft w:val="0"/>
      <w:marRight w:val="0"/>
      <w:marTop w:val="0"/>
      <w:marBottom w:val="0"/>
      <w:divBdr>
        <w:top w:val="none" w:sz="0" w:space="0" w:color="auto"/>
        <w:left w:val="none" w:sz="0" w:space="0" w:color="auto"/>
        <w:bottom w:val="none" w:sz="0" w:space="0" w:color="auto"/>
        <w:right w:val="none" w:sz="0" w:space="0" w:color="auto"/>
      </w:divBdr>
      <w:divsChild>
        <w:div w:id="1124814102">
          <w:marLeft w:val="0"/>
          <w:marRight w:val="0"/>
          <w:marTop w:val="0"/>
          <w:marBottom w:val="0"/>
          <w:divBdr>
            <w:top w:val="none" w:sz="0" w:space="0" w:color="auto"/>
            <w:left w:val="none" w:sz="0" w:space="0" w:color="auto"/>
            <w:bottom w:val="none" w:sz="0" w:space="0" w:color="auto"/>
            <w:right w:val="none" w:sz="0" w:space="0" w:color="auto"/>
          </w:divBdr>
          <w:divsChild>
            <w:div w:id="1089235156">
              <w:marLeft w:val="0"/>
              <w:marRight w:val="0"/>
              <w:marTop w:val="0"/>
              <w:marBottom w:val="0"/>
              <w:divBdr>
                <w:top w:val="none" w:sz="0" w:space="0" w:color="auto"/>
                <w:left w:val="none" w:sz="0" w:space="0" w:color="auto"/>
                <w:bottom w:val="none" w:sz="0" w:space="0" w:color="auto"/>
                <w:right w:val="none" w:sz="0" w:space="0" w:color="auto"/>
              </w:divBdr>
              <w:divsChild>
                <w:div w:id="53696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266397">
      <w:bodyDiv w:val="1"/>
      <w:marLeft w:val="0"/>
      <w:marRight w:val="0"/>
      <w:marTop w:val="0"/>
      <w:marBottom w:val="0"/>
      <w:divBdr>
        <w:top w:val="none" w:sz="0" w:space="0" w:color="auto"/>
        <w:left w:val="none" w:sz="0" w:space="0" w:color="auto"/>
        <w:bottom w:val="none" w:sz="0" w:space="0" w:color="auto"/>
        <w:right w:val="none" w:sz="0" w:space="0" w:color="auto"/>
      </w:divBdr>
    </w:div>
    <w:div w:id="1694721400">
      <w:bodyDiv w:val="1"/>
      <w:marLeft w:val="0"/>
      <w:marRight w:val="0"/>
      <w:marTop w:val="0"/>
      <w:marBottom w:val="0"/>
      <w:divBdr>
        <w:top w:val="none" w:sz="0" w:space="0" w:color="auto"/>
        <w:left w:val="none" w:sz="0" w:space="0" w:color="auto"/>
        <w:bottom w:val="none" w:sz="0" w:space="0" w:color="auto"/>
        <w:right w:val="none" w:sz="0" w:space="0" w:color="auto"/>
      </w:divBdr>
    </w:div>
    <w:div w:id="1695037027">
      <w:bodyDiv w:val="1"/>
      <w:marLeft w:val="0"/>
      <w:marRight w:val="0"/>
      <w:marTop w:val="0"/>
      <w:marBottom w:val="0"/>
      <w:divBdr>
        <w:top w:val="none" w:sz="0" w:space="0" w:color="auto"/>
        <w:left w:val="none" w:sz="0" w:space="0" w:color="auto"/>
        <w:bottom w:val="none" w:sz="0" w:space="0" w:color="auto"/>
        <w:right w:val="none" w:sz="0" w:space="0" w:color="auto"/>
      </w:divBdr>
    </w:div>
    <w:div w:id="1697610786">
      <w:bodyDiv w:val="1"/>
      <w:marLeft w:val="0"/>
      <w:marRight w:val="0"/>
      <w:marTop w:val="0"/>
      <w:marBottom w:val="0"/>
      <w:divBdr>
        <w:top w:val="none" w:sz="0" w:space="0" w:color="auto"/>
        <w:left w:val="none" w:sz="0" w:space="0" w:color="auto"/>
        <w:bottom w:val="none" w:sz="0" w:space="0" w:color="auto"/>
        <w:right w:val="none" w:sz="0" w:space="0" w:color="auto"/>
      </w:divBdr>
    </w:div>
    <w:div w:id="1698700305">
      <w:bodyDiv w:val="1"/>
      <w:marLeft w:val="0"/>
      <w:marRight w:val="0"/>
      <w:marTop w:val="0"/>
      <w:marBottom w:val="0"/>
      <w:divBdr>
        <w:top w:val="none" w:sz="0" w:space="0" w:color="auto"/>
        <w:left w:val="none" w:sz="0" w:space="0" w:color="auto"/>
        <w:bottom w:val="none" w:sz="0" w:space="0" w:color="auto"/>
        <w:right w:val="none" w:sz="0" w:space="0" w:color="auto"/>
      </w:divBdr>
    </w:div>
    <w:div w:id="1699500569">
      <w:bodyDiv w:val="1"/>
      <w:marLeft w:val="0"/>
      <w:marRight w:val="0"/>
      <w:marTop w:val="0"/>
      <w:marBottom w:val="0"/>
      <w:divBdr>
        <w:top w:val="none" w:sz="0" w:space="0" w:color="auto"/>
        <w:left w:val="none" w:sz="0" w:space="0" w:color="auto"/>
        <w:bottom w:val="none" w:sz="0" w:space="0" w:color="auto"/>
        <w:right w:val="none" w:sz="0" w:space="0" w:color="auto"/>
      </w:divBdr>
    </w:div>
    <w:div w:id="1701737392">
      <w:bodyDiv w:val="1"/>
      <w:marLeft w:val="0"/>
      <w:marRight w:val="0"/>
      <w:marTop w:val="0"/>
      <w:marBottom w:val="0"/>
      <w:divBdr>
        <w:top w:val="none" w:sz="0" w:space="0" w:color="auto"/>
        <w:left w:val="none" w:sz="0" w:space="0" w:color="auto"/>
        <w:bottom w:val="none" w:sz="0" w:space="0" w:color="auto"/>
        <w:right w:val="none" w:sz="0" w:space="0" w:color="auto"/>
      </w:divBdr>
    </w:div>
    <w:div w:id="1707830984">
      <w:bodyDiv w:val="1"/>
      <w:marLeft w:val="0"/>
      <w:marRight w:val="0"/>
      <w:marTop w:val="0"/>
      <w:marBottom w:val="0"/>
      <w:divBdr>
        <w:top w:val="none" w:sz="0" w:space="0" w:color="auto"/>
        <w:left w:val="none" w:sz="0" w:space="0" w:color="auto"/>
        <w:bottom w:val="none" w:sz="0" w:space="0" w:color="auto"/>
        <w:right w:val="none" w:sz="0" w:space="0" w:color="auto"/>
      </w:divBdr>
    </w:div>
    <w:div w:id="1709644046">
      <w:bodyDiv w:val="1"/>
      <w:marLeft w:val="0"/>
      <w:marRight w:val="0"/>
      <w:marTop w:val="0"/>
      <w:marBottom w:val="0"/>
      <w:divBdr>
        <w:top w:val="none" w:sz="0" w:space="0" w:color="auto"/>
        <w:left w:val="none" w:sz="0" w:space="0" w:color="auto"/>
        <w:bottom w:val="none" w:sz="0" w:space="0" w:color="auto"/>
        <w:right w:val="none" w:sz="0" w:space="0" w:color="auto"/>
      </w:divBdr>
    </w:div>
    <w:div w:id="1709794321">
      <w:bodyDiv w:val="1"/>
      <w:marLeft w:val="0"/>
      <w:marRight w:val="0"/>
      <w:marTop w:val="0"/>
      <w:marBottom w:val="0"/>
      <w:divBdr>
        <w:top w:val="none" w:sz="0" w:space="0" w:color="auto"/>
        <w:left w:val="none" w:sz="0" w:space="0" w:color="auto"/>
        <w:bottom w:val="none" w:sz="0" w:space="0" w:color="auto"/>
        <w:right w:val="none" w:sz="0" w:space="0" w:color="auto"/>
      </w:divBdr>
    </w:div>
    <w:div w:id="1711875952">
      <w:bodyDiv w:val="1"/>
      <w:marLeft w:val="0"/>
      <w:marRight w:val="0"/>
      <w:marTop w:val="0"/>
      <w:marBottom w:val="0"/>
      <w:divBdr>
        <w:top w:val="none" w:sz="0" w:space="0" w:color="auto"/>
        <w:left w:val="none" w:sz="0" w:space="0" w:color="auto"/>
        <w:bottom w:val="none" w:sz="0" w:space="0" w:color="auto"/>
        <w:right w:val="none" w:sz="0" w:space="0" w:color="auto"/>
      </w:divBdr>
    </w:div>
    <w:div w:id="1713647695">
      <w:bodyDiv w:val="1"/>
      <w:marLeft w:val="0"/>
      <w:marRight w:val="0"/>
      <w:marTop w:val="0"/>
      <w:marBottom w:val="0"/>
      <w:divBdr>
        <w:top w:val="none" w:sz="0" w:space="0" w:color="auto"/>
        <w:left w:val="none" w:sz="0" w:space="0" w:color="auto"/>
        <w:bottom w:val="none" w:sz="0" w:space="0" w:color="auto"/>
        <w:right w:val="none" w:sz="0" w:space="0" w:color="auto"/>
      </w:divBdr>
    </w:div>
    <w:div w:id="1713729339">
      <w:bodyDiv w:val="1"/>
      <w:marLeft w:val="0"/>
      <w:marRight w:val="0"/>
      <w:marTop w:val="0"/>
      <w:marBottom w:val="0"/>
      <w:divBdr>
        <w:top w:val="none" w:sz="0" w:space="0" w:color="auto"/>
        <w:left w:val="none" w:sz="0" w:space="0" w:color="auto"/>
        <w:bottom w:val="none" w:sz="0" w:space="0" w:color="auto"/>
        <w:right w:val="none" w:sz="0" w:space="0" w:color="auto"/>
      </w:divBdr>
    </w:div>
    <w:div w:id="1719165323">
      <w:bodyDiv w:val="1"/>
      <w:marLeft w:val="0"/>
      <w:marRight w:val="0"/>
      <w:marTop w:val="0"/>
      <w:marBottom w:val="0"/>
      <w:divBdr>
        <w:top w:val="none" w:sz="0" w:space="0" w:color="auto"/>
        <w:left w:val="none" w:sz="0" w:space="0" w:color="auto"/>
        <w:bottom w:val="none" w:sz="0" w:space="0" w:color="auto"/>
        <w:right w:val="none" w:sz="0" w:space="0" w:color="auto"/>
      </w:divBdr>
    </w:div>
    <w:div w:id="1722704706">
      <w:bodyDiv w:val="1"/>
      <w:marLeft w:val="0"/>
      <w:marRight w:val="0"/>
      <w:marTop w:val="0"/>
      <w:marBottom w:val="0"/>
      <w:divBdr>
        <w:top w:val="none" w:sz="0" w:space="0" w:color="auto"/>
        <w:left w:val="none" w:sz="0" w:space="0" w:color="auto"/>
        <w:bottom w:val="none" w:sz="0" w:space="0" w:color="auto"/>
        <w:right w:val="none" w:sz="0" w:space="0" w:color="auto"/>
      </w:divBdr>
    </w:div>
    <w:div w:id="1723095601">
      <w:bodyDiv w:val="1"/>
      <w:marLeft w:val="0"/>
      <w:marRight w:val="0"/>
      <w:marTop w:val="0"/>
      <w:marBottom w:val="0"/>
      <w:divBdr>
        <w:top w:val="none" w:sz="0" w:space="0" w:color="auto"/>
        <w:left w:val="none" w:sz="0" w:space="0" w:color="auto"/>
        <w:bottom w:val="none" w:sz="0" w:space="0" w:color="auto"/>
        <w:right w:val="none" w:sz="0" w:space="0" w:color="auto"/>
      </w:divBdr>
    </w:div>
    <w:div w:id="1723628960">
      <w:bodyDiv w:val="1"/>
      <w:marLeft w:val="0"/>
      <w:marRight w:val="0"/>
      <w:marTop w:val="0"/>
      <w:marBottom w:val="0"/>
      <w:divBdr>
        <w:top w:val="none" w:sz="0" w:space="0" w:color="auto"/>
        <w:left w:val="none" w:sz="0" w:space="0" w:color="auto"/>
        <w:bottom w:val="none" w:sz="0" w:space="0" w:color="auto"/>
        <w:right w:val="none" w:sz="0" w:space="0" w:color="auto"/>
      </w:divBdr>
    </w:div>
    <w:div w:id="1723749794">
      <w:bodyDiv w:val="1"/>
      <w:marLeft w:val="0"/>
      <w:marRight w:val="0"/>
      <w:marTop w:val="0"/>
      <w:marBottom w:val="0"/>
      <w:divBdr>
        <w:top w:val="none" w:sz="0" w:space="0" w:color="auto"/>
        <w:left w:val="none" w:sz="0" w:space="0" w:color="auto"/>
        <w:bottom w:val="none" w:sz="0" w:space="0" w:color="auto"/>
        <w:right w:val="none" w:sz="0" w:space="0" w:color="auto"/>
      </w:divBdr>
    </w:div>
    <w:div w:id="1724600586">
      <w:bodyDiv w:val="1"/>
      <w:marLeft w:val="0"/>
      <w:marRight w:val="0"/>
      <w:marTop w:val="0"/>
      <w:marBottom w:val="0"/>
      <w:divBdr>
        <w:top w:val="none" w:sz="0" w:space="0" w:color="auto"/>
        <w:left w:val="none" w:sz="0" w:space="0" w:color="auto"/>
        <w:bottom w:val="none" w:sz="0" w:space="0" w:color="auto"/>
        <w:right w:val="none" w:sz="0" w:space="0" w:color="auto"/>
      </w:divBdr>
    </w:div>
    <w:div w:id="1726562279">
      <w:bodyDiv w:val="1"/>
      <w:marLeft w:val="0"/>
      <w:marRight w:val="0"/>
      <w:marTop w:val="0"/>
      <w:marBottom w:val="0"/>
      <w:divBdr>
        <w:top w:val="none" w:sz="0" w:space="0" w:color="auto"/>
        <w:left w:val="none" w:sz="0" w:space="0" w:color="auto"/>
        <w:bottom w:val="none" w:sz="0" w:space="0" w:color="auto"/>
        <w:right w:val="none" w:sz="0" w:space="0" w:color="auto"/>
      </w:divBdr>
    </w:div>
    <w:div w:id="1727337986">
      <w:bodyDiv w:val="1"/>
      <w:marLeft w:val="0"/>
      <w:marRight w:val="0"/>
      <w:marTop w:val="0"/>
      <w:marBottom w:val="0"/>
      <w:divBdr>
        <w:top w:val="none" w:sz="0" w:space="0" w:color="auto"/>
        <w:left w:val="none" w:sz="0" w:space="0" w:color="auto"/>
        <w:bottom w:val="none" w:sz="0" w:space="0" w:color="auto"/>
        <w:right w:val="none" w:sz="0" w:space="0" w:color="auto"/>
      </w:divBdr>
    </w:div>
    <w:div w:id="1727608611">
      <w:bodyDiv w:val="1"/>
      <w:marLeft w:val="0"/>
      <w:marRight w:val="0"/>
      <w:marTop w:val="0"/>
      <w:marBottom w:val="0"/>
      <w:divBdr>
        <w:top w:val="none" w:sz="0" w:space="0" w:color="auto"/>
        <w:left w:val="none" w:sz="0" w:space="0" w:color="auto"/>
        <w:bottom w:val="none" w:sz="0" w:space="0" w:color="auto"/>
        <w:right w:val="none" w:sz="0" w:space="0" w:color="auto"/>
      </w:divBdr>
    </w:div>
    <w:div w:id="1727757818">
      <w:bodyDiv w:val="1"/>
      <w:marLeft w:val="0"/>
      <w:marRight w:val="0"/>
      <w:marTop w:val="0"/>
      <w:marBottom w:val="0"/>
      <w:divBdr>
        <w:top w:val="none" w:sz="0" w:space="0" w:color="auto"/>
        <w:left w:val="none" w:sz="0" w:space="0" w:color="auto"/>
        <w:bottom w:val="none" w:sz="0" w:space="0" w:color="auto"/>
        <w:right w:val="none" w:sz="0" w:space="0" w:color="auto"/>
      </w:divBdr>
      <w:divsChild>
        <w:div w:id="1353527632">
          <w:marLeft w:val="0"/>
          <w:marRight w:val="0"/>
          <w:marTop w:val="0"/>
          <w:marBottom w:val="0"/>
          <w:divBdr>
            <w:top w:val="none" w:sz="0" w:space="0" w:color="auto"/>
            <w:left w:val="none" w:sz="0" w:space="0" w:color="auto"/>
            <w:bottom w:val="none" w:sz="0" w:space="0" w:color="auto"/>
            <w:right w:val="none" w:sz="0" w:space="0" w:color="auto"/>
          </w:divBdr>
          <w:divsChild>
            <w:div w:id="528489172">
              <w:marLeft w:val="0"/>
              <w:marRight w:val="0"/>
              <w:marTop w:val="0"/>
              <w:marBottom w:val="0"/>
              <w:divBdr>
                <w:top w:val="none" w:sz="0" w:space="0" w:color="auto"/>
                <w:left w:val="none" w:sz="0" w:space="0" w:color="auto"/>
                <w:bottom w:val="none" w:sz="0" w:space="0" w:color="auto"/>
                <w:right w:val="none" w:sz="0" w:space="0" w:color="auto"/>
              </w:divBdr>
              <w:divsChild>
                <w:div w:id="148612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532259">
      <w:bodyDiv w:val="1"/>
      <w:marLeft w:val="0"/>
      <w:marRight w:val="0"/>
      <w:marTop w:val="0"/>
      <w:marBottom w:val="0"/>
      <w:divBdr>
        <w:top w:val="none" w:sz="0" w:space="0" w:color="auto"/>
        <w:left w:val="none" w:sz="0" w:space="0" w:color="auto"/>
        <w:bottom w:val="none" w:sz="0" w:space="0" w:color="auto"/>
        <w:right w:val="none" w:sz="0" w:space="0" w:color="auto"/>
      </w:divBdr>
    </w:div>
    <w:div w:id="1729986079">
      <w:bodyDiv w:val="1"/>
      <w:marLeft w:val="0"/>
      <w:marRight w:val="0"/>
      <w:marTop w:val="0"/>
      <w:marBottom w:val="0"/>
      <w:divBdr>
        <w:top w:val="none" w:sz="0" w:space="0" w:color="auto"/>
        <w:left w:val="none" w:sz="0" w:space="0" w:color="auto"/>
        <w:bottom w:val="none" w:sz="0" w:space="0" w:color="auto"/>
        <w:right w:val="none" w:sz="0" w:space="0" w:color="auto"/>
      </w:divBdr>
    </w:div>
    <w:div w:id="1734812553">
      <w:bodyDiv w:val="1"/>
      <w:marLeft w:val="0"/>
      <w:marRight w:val="0"/>
      <w:marTop w:val="0"/>
      <w:marBottom w:val="0"/>
      <w:divBdr>
        <w:top w:val="none" w:sz="0" w:space="0" w:color="auto"/>
        <w:left w:val="none" w:sz="0" w:space="0" w:color="auto"/>
        <w:bottom w:val="none" w:sz="0" w:space="0" w:color="auto"/>
        <w:right w:val="none" w:sz="0" w:space="0" w:color="auto"/>
      </w:divBdr>
    </w:div>
    <w:div w:id="1736125535">
      <w:bodyDiv w:val="1"/>
      <w:marLeft w:val="0"/>
      <w:marRight w:val="0"/>
      <w:marTop w:val="0"/>
      <w:marBottom w:val="0"/>
      <w:divBdr>
        <w:top w:val="none" w:sz="0" w:space="0" w:color="auto"/>
        <w:left w:val="none" w:sz="0" w:space="0" w:color="auto"/>
        <w:bottom w:val="none" w:sz="0" w:space="0" w:color="auto"/>
        <w:right w:val="none" w:sz="0" w:space="0" w:color="auto"/>
      </w:divBdr>
    </w:div>
    <w:div w:id="1737242517">
      <w:bodyDiv w:val="1"/>
      <w:marLeft w:val="0"/>
      <w:marRight w:val="0"/>
      <w:marTop w:val="0"/>
      <w:marBottom w:val="0"/>
      <w:divBdr>
        <w:top w:val="none" w:sz="0" w:space="0" w:color="auto"/>
        <w:left w:val="none" w:sz="0" w:space="0" w:color="auto"/>
        <w:bottom w:val="none" w:sz="0" w:space="0" w:color="auto"/>
        <w:right w:val="none" w:sz="0" w:space="0" w:color="auto"/>
      </w:divBdr>
    </w:div>
    <w:div w:id="1737624482">
      <w:bodyDiv w:val="1"/>
      <w:marLeft w:val="0"/>
      <w:marRight w:val="0"/>
      <w:marTop w:val="0"/>
      <w:marBottom w:val="0"/>
      <w:divBdr>
        <w:top w:val="none" w:sz="0" w:space="0" w:color="auto"/>
        <w:left w:val="none" w:sz="0" w:space="0" w:color="auto"/>
        <w:bottom w:val="none" w:sz="0" w:space="0" w:color="auto"/>
        <w:right w:val="none" w:sz="0" w:space="0" w:color="auto"/>
      </w:divBdr>
    </w:div>
    <w:div w:id="1739672002">
      <w:bodyDiv w:val="1"/>
      <w:marLeft w:val="0"/>
      <w:marRight w:val="0"/>
      <w:marTop w:val="0"/>
      <w:marBottom w:val="0"/>
      <w:divBdr>
        <w:top w:val="none" w:sz="0" w:space="0" w:color="auto"/>
        <w:left w:val="none" w:sz="0" w:space="0" w:color="auto"/>
        <w:bottom w:val="none" w:sz="0" w:space="0" w:color="auto"/>
        <w:right w:val="none" w:sz="0" w:space="0" w:color="auto"/>
      </w:divBdr>
    </w:div>
    <w:div w:id="1740902910">
      <w:bodyDiv w:val="1"/>
      <w:marLeft w:val="0"/>
      <w:marRight w:val="0"/>
      <w:marTop w:val="0"/>
      <w:marBottom w:val="0"/>
      <w:divBdr>
        <w:top w:val="none" w:sz="0" w:space="0" w:color="auto"/>
        <w:left w:val="none" w:sz="0" w:space="0" w:color="auto"/>
        <w:bottom w:val="none" w:sz="0" w:space="0" w:color="auto"/>
        <w:right w:val="none" w:sz="0" w:space="0" w:color="auto"/>
      </w:divBdr>
    </w:div>
    <w:div w:id="1742026433">
      <w:bodyDiv w:val="1"/>
      <w:marLeft w:val="0"/>
      <w:marRight w:val="0"/>
      <w:marTop w:val="0"/>
      <w:marBottom w:val="0"/>
      <w:divBdr>
        <w:top w:val="none" w:sz="0" w:space="0" w:color="auto"/>
        <w:left w:val="none" w:sz="0" w:space="0" w:color="auto"/>
        <w:bottom w:val="none" w:sz="0" w:space="0" w:color="auto"/>
        <w:right w:val="none" w:sz="0" w:space="0" w:color="auto"/>
      </w:divBdr>
    </w:div>
    <w:div w:id="1742218797">
      <w:bodyDiv w:val="1"/>
      <w:marLeft w:val="0"/>
      <w:marRight w:val="0"/>
      <w:marTop w:val="0"/>
      <w:marBottom w:val="0"/>
      <w:divBdr>
        <w:top w:val="none" w:sz="0" w:space="0" w:color="auto"/>
        <w:left w:val="none" w:sz="0" w:space="0" w:color="auto"/>
        <w:bottom w:val="none" w:sz="0" w:space="0" w:color="auto"/>
        <w:right w:val="none" w:sz="0" w:space="0" w:color="auto"/>
      </w:divBdr>
    </w:div>
    <w:div w:id="1747728509">
      <w:bodyDiv w:val="1"/>
      <w:marLeft w:val="0"/>
      <w:marRight w:val="0"/>
      <w:marTop w:val="0"/>
      <w:marBottom w:val="0"/>
      <w:divBdr>
        <w:top w:val="none" w:sz="0" w:space="0" w:color="auto"/>
        <w:left w:val="none" w:sz="0" w:space="0" w:color="auto"/>
        <w:bottom w:val="none" w:sz="0" w:space="0" w:color="auto"/>
        <w:right w:val="none" w:sz="0" w:space="0" w:color="auto"/>
      </w:divBdr>
    </w:div>
    <w:div w:id="1748192462">
      <w:bodyDiv w:val="1"/>
      <w:marLeft w:val="0"/>
      <w:marRight w:val="0"/>
      <w:marTop w:val="0"/>
      <w:marBottom w:val="0"/>
      <w:divBdr>
        <w:top w:val="none" w:sz="0" w:space="0" w:color="auto"/>
        <w:left w:val="none" w:sz="0" w:space="0" w:color="auto"/>
        <w:bottom w:val="none" w:sz="0" w:space="0" w:color="auto"/>
        <w:right w:val="none" w:sz="0" w:space="0" w:color="auto"/>
      </w:divBdr>
    </w:div>
    <w:div w:id="1750033211">
      <w:bodyDiv w:val="1"/>
      <w:marLeft w:val="0"/>
      <w:marRight w:val="0"/>
      <w:marTop w:val="0"/>
      <w:marBottom w:val="0"/>
      <w:divBdr>
        <w:top w:val="none" w:sz="0" w:space="0" w:color="auto"/>
        <w:left w:val="none" w:sz="0" w:space="0" w:color="auto"/>
        <w:bottom w:val="none" w:sz="0" w:space="0" w:color="auto"/>
        <w:right w:val="none" w:sz="0" w:space="0" w:color="auto"/>
      </w:divBdr>
    </w:div>
    <w:div w:id="1751929429">
      <w:bodyDiv w:val="1"/>
      <w:marLeft w:val="0"/>
      <w:marRight w:val="0"/>
      <w:marTop w:val="0"/>
      <w:marBottom w:val="0"/>
      <w:divBdr>
        <w:top w:val="none" w:sz="0" w:space="0" w:color="auto"/>
        <w:left w:val="none" w:sz="0" w:space="0" w:color="auto"/>
        <w:bottom w:val="none" w:sz="0" w:space="0" w:color="auto"/>
        <w:right w:val="none" w:sz="0" w:space="0" w:color="auto"/>
      </w:divBdr>
    </w:div>
    <w:div w:id="1756199910">
      <w:bodyDiv w:val="1"/>
      <w:marLeft w:val="0"/>
      <w:marRight w:val="0"/>
      <w:marTop w:val="0"/>
      <w:marBottom w:val="0"/>
      <w:divBdr>
        <w:top w:val="none" w:sz="0" w:space="0" w:color="auto"/>
        <w:left w:val="none" w:sz="0" w:space="0" w:color="auto"/>
        <w:bottom w:val="none" w:sz="0" w:space="0" w:color="auto"/>
        <w:right w:val="none" w:sz="0" w:space="0" w:color="auto"/>
      </w:divBdr>
    </w:div>
    <w:div w:id="1761680172">
      <w:bodyDiv w:val="1"/>
      <w:marLeft w:val="0"/>
      <w:marRight w:val="0"/>
      <w:marTop w:val="0"/>
      <w:marBottom w:val="0"/>
      <w:divBdr>
        <w:top w:val="none" w:sz="0" w:space="0" w:color="auto"/>
        <w:left w:val="none" w:sz="0" w:space="0" w:color="auto"/>
        <w:bottom w:val="none" w:sz="0" w:space="0" w:color="auto"/>
        <w:right w:val="none" w:sz="0" w:space="0" w:color="auto"/>
      </w:divBdr>
    </w:div>
    <w:div w:id="1761757758">
      <w:bodyDiv w:val="1"/>
      <w:marLeft w:val="0"/>
      <w:marRight w:val="0"/>
      <w:marTop w:val="0"/>
      <w:marBottom w:val="0"/>
      <w:divBdr>
        <w:top w:val="none" w:sz="0" w:space="0" w:color="auto"/>
        <w:left w:val="none" w:sz="0" w:space="0" w:color="auto"/>
        <w:bottom w:val="none" w:sz="0" w:space="0" w:color="auto"/>
        <w:right w:val="none" w:sz="0" w:space="0" w:color="auto"/>
      </w:divBdr>
    </w:div>
    <w:div w:id="1762484617">
      <w:bodyDiv w:val="1"/>
      <w:marLeft w:val="0"/>
      <w:marRight w:val="0"/>
      <w:marTop w:val="0"/>
      <w:marBottom w:val="0"/>
      <w:divBdr>
        <w:top w:val="none" w:sz="0" w:space="0" w:color="auto"/>
        <w:left w:val="none" w:sz="0" w:space="0" w:color="auto"/>
        <w:bottom w:val="none" w:sz="0" w:space="0" w:color="auto"/>
        <w:right w:val="none" w:sz="0" w:space="0" w:color="auto"/>
      </w:divBdr>
    </w:div>
    <w:div w:id="1763455826">
      <w:bodyDiv w:val="1"/>
      <w:marLeft w:val="0"/>
      <w:marRight w:val="0"/>
      <w:marTop w:val="0"/>
      <w:marBottom w:val="0"/>
      <w:divBdr>
        <w:top w:val="none" w:sz="0" w:space="0" w:color="auto"/>
        <w:left w:val="none" w:sz="0" w:space="0" w:color="auto"/>
        <w:bottom w:val="none" w:sz="0" w:space="0" w:color="auto"/>
        <w:right w:val="none" w:sz="0" w:space="0" w:color="auto"/>
      </w:divBdr>
    </w:div>
    <w:div w:id="1764834750">
      <w:bodyDiv w:val="1"/>
      <w:marLeft w:val="0"/>
      <w:marRight w:val="0"/>
      <w:marTop w:val="0"/>
      <w:marBottom w:val="0"/>
      <w:divBdr>
        <w:top w:val="none" w:sz="0" w:space="0" w:color="auto"/>
        <w:left w:val="none" w:sz="0" w:space="0" w:color="auto"/>
        <w:bottom w:val="none" w:sz="0" w:space="0" w:color="auto"/>
        <w:right w:val="none" w:sz="0" w:space="0" w:color="auto"/>
      </w:divBdr>
    </w:div>
    <w:div w:id="1769962016">
      <w:bodyDiv w:val="1"/>
      <w:marLeft w:val="0"/>
      <w:marRight w:val="0"/>
      <w:marTop w:val="0"/>
      <w:marBottom w:val="0"/>
      <w:divBdr>
        <w:top w:val="none" w:sz="0" w:space="0" w:color="auto"/>
        <w:left w:val="none" w:sz="0" w:space="0" w:color="auto"/>
        <w:bottom w:val="none" w:sz="0" w:space="0" w:color="auto"/>
        <w:right w:val="none" w:sz="0" w:space="0" w:color="auto"/>
      </w:divBdr>
    </w:div>
    <w:div w:id="1771663378">
      <w:bodyDiv w:val="1"/>
      <w:marLeft w:val="0"/>
      <w:marRight w:val="0"/>
      <w:marTop w:val="0"/>
      <w:marBottom w:val="0"/>
      <w:divBdr>
        <w:top w:val="none" w:sz="0" w:space="0" w:color="auto"/>
        <w:left w:val="none" w:sz="0" w:space="0" w:color="auto"/>
        <w:bottom w:val="none" w:sz="0" w:space="0" w:color="auto"/>
        <w:right w:val="none" w:sz="0" w:space="0" w:color="auto"/>
      </w:divBdr>
    </w:div>
    <w:div w:id="1773166118">
      <w:bodyDiv w:val="1"/>
      <w:marLeft w:val="0"/>
      <w:marRight w:val="0"/>
      <w:marTop w:val="0"/>
      <w:marBottom w:val="0"/>
      <w:divBdr>
        <w:top w:val="none" w:sz="0" w:space="0" w:color="auto"/>
        <w:left w:val="none" w:sz="0" w:space="0" w:color="auto"/>
        <w:bottom w:val="none" w:sz="0" w:space="0" w:color="auto"/>
        <w:right w:val="none" w:sz="0" w:space="0" w:color="auto"/>
      </w:divBdr>
    </w:div>
    <w:div w:id="1773280616">
      <w:bodyDiv w:val="1"/>
      <w:marLeft w:val="0"/>
      <w:marRight w:val="0"/>
      <w:marTop w:val="0"/>
      <w:marBottom w:val="0"/>
      <w:divBdr>
        <w:top w:val="none" w:sz="0" w:space="0" w:color="auto"/>
        <w:left w:val="none" w:sz="0" w:space="0" w:color="auto"/>
        <w:bottom w:val="none" w:sz="0" w:space="0" w:color="auto"/>
        <w:right w:val="none" w:sz="0" w:space="0" w:color="auto"/>
      </w:divBdr>
    </w:div>
    <w:div w:id="1777480923">
      <w:bodyDiv w:val="1"/>
      <w:marLeft w:val="0"/>
      <w:marRight w:val="0"/>
      <w:marTop w:val="0"/>
      <w:marBottom w:val="0"/>
      <w:divBdr>
        <w:top w:val="none" w:sz="0" w:space="0" w:color="auto"/>
        <w:left w:val="none" w:sz="0" w:space="0" w:color="auto"/>
        <w:bottom w:val="none" w:sz="0" w:space="0" w:color="auto"/>
        <w:right w:val="none" w:sz="0" w:space="0" w:color="auto"/>
      </w:divBdr>
      <w:divsChild>
        <w:div w:id="618528914">
          <w:marLeft w:val="0"/>
          <w:marRight w:val="0"/>
          <w:marTop w:val="0"/>
          <w:marBottom w:val="0"/>
          <w:divBdr>
            <w:top w:val="none" w:sz="0" w:space="0" w:color="auto"/>
            <w:left w:val="none" w:sz="0" w:space="0" w:color="auto"/>
            <w:bottom w:val="none" w:sz="0" w:space="0" w:color="auto"/>
            <w:right w:val="none" w:sz="0" w:space="0" w:color="auto"/>
          </w:divBdr>
          <w:divsChild>
            <w:div w:id="1075008966">
              <w:marLeft w:val="0"/>
              <w:marRight w:val="0"/>
              <w:marTop w:val="0"/>
              <w:marBottom w:val="0"/>
              <w:divBdr>
                <w:top w:val="none" w:sz="0" w:space="0" w:color="auto"/>
                <w:left w:val="none" w:sz="0" w:space="0" w:color="auto"/>
                <w:bottom w:val="none" w:sz="0" w:space="0" w:color="auto"/>
                <w:right w:val="none" w:sz="0" w:space="0" w:color="auto"/>
              </w:divBdr>
              <w:divsChild>
                <w:div w:id="173214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2487">
      <w:bodyDiv w:val="1"/>
      <w:marLeft w:val="0"/>
      <w:marRight w:val="0"/>
      <w:marTop w:val="0"/>
      <w:marBottom w:val="0"/>
      <w:divBdr>
        <w:top w:val="none" w:sz="0" w:space="0" w:color="auto"/>
        <w:left w:val="none" w:sz="0" w:space="0" w:color="auto"/>
        <w:bottom w:val="none" w:sz="0" w:space="0" w:color="auto"/>
        <w:right w:val="none" w:sz="0" w:space="0" w:color="auto"/>
      </w:divBdr>
    </w:div>
    <w:div w:id="1780563292">
      <w:bodyDiv w:val="1"/>
      <w:marLeft w:val="0"/>
      <w:marRight w:val="0"/>
      <w:marTop w:val="0"/>
      <w:marBottom w:val="0"/>
      <w:divBdr>
        <w:top w:val="none" w:sz="0" w:space="0" w:color="auto"/>
        <w:left w:val="none" w:sz="0" w:space="0" w:color="auto"/>
        <w:bottom w:val="none" w:sz="0" w:space="0" w:color="auto"/>
        <w:right w:val="none" w:sz="0" w:space="0" w:color="auto"/>
      </w:divBdr>
    </w:div>
    <w:div w:id="1782989108">
      <w:bodyDiv w:val="1"/>
      <w:marLeft w:val="0"/>
      <w:marRight w:val="0"/>
      <w:marTop w:val="0"/>
      <w:marBottom w:val="0"/>
      <w:divBdr>
        <w:top w:val="none" w:sz="0" w:space="0" w:color="auto"/>
        <w:left w:val="none" w:sz="0" w:space="0" w:color="auto"/>
        <w:bottom w:val="none" w:sz="0" w:space="0" w:color="auto"/>
        <w:right w:val="none" w:sz="0" w:space="0" w:color="auto"/>
      </w:divBdr>
    </w:div>
    <w:div w:id="1783302520">
      <w:bodyDiv w:val="1"/>
      <w:marLeft w:val="0"/>
      <w:marRight w:val="0"/>
      <w:marTop w:val="0"/>
      <w:marBottom w:val="0"/>
      <w:divBdr>
        <w:top w:val="none" w:sz="0" w:space="0" w:color="auto"/>
        <w:left w:val="none" w:sz="0" w:space="0" w:color="auto"/>
        <w:bottom w:val="none" w:sz="0" w:space="0" w:color="auto"/>
        <w:right w:val="none" w:sz="0" w:space="0" w:color="auto"/>
      </w:divBdr>
    </w:div>
    <w:div w:id="1786541910">
      <w:bodyDiv w:val="1"/>
      <w:marLeft w:val="0"/>
      <w:marRight w:val="0"/>
      <w:marTop w:val="0"/>
      <w:marBottom w:val="0"/>
      <w:divBdr>
        <w:top w:val="none" w:sz="0" w:space="0" w:color="auto"/>
        <w:left w:val="none" w:sz="0" w:space="0" w:color="auto"/>
        <w:bottom w:val="none" w:sz="0" w:space="0" w:color="auto"/>
        <w:right w:val="none" w:sz="0" w:space="0" w:color="auto"/>
      </w:divBdr>
    </w:div>
    <w:div w:id="1787000001">
      <w:bodyDiv w:val="1"/>
      <w:marLeft w:val="0"/>
      <w:marRight w:val="0"/>
      <w:marTop w:val="0"/>
      <w:marBottom w:val="0"/>
      <w:divBdr>
        <w:top w:val="none" w:sz="0" w:space="0" w:color="auto"/>
        <w:left w:val="none" w:sz="0" w:space="0" w:color="auto"/>
        <w:bottom w:val="none" w:sz="0" w:space="0" w:color="auto"/>
        <w:right w:val="none" w:sz="0" w:space="0" w:color="auto"/>
      </w:divBdr>
    </w:div>
    <w:div w:id="1787115266">
      <w:bodyDiv w:val="1"/>
      <w:marLeft w:val="0"/>
      <w:marRight w:val="0"/>
      <w:marTop w:val="0"/>
      <w:marBottom w:val="0"/>
      <w:divBdr>
        <w:top w:val="none" w:sz="0" w:space="0" w:color="auto"/>
        <w:left w:val="none" w:sz="0" w:space="0" w:color="auto"/>
        <w:bottom w:val="none" w:sz="0" w:space="0" w:color="auto"/>
        <w:right w:val="none" w:sz="0" w:space="0" w:color="auto"/>
      </w:divBdr>
    </w:div>
    <w:div w:id="1787194811">
      <w:bodyDiv w:val="1"/>
      <w:marLeft w:val="0"/>
      <w:marRight w:val="0"/>
      <w:marTop w:val="0"/>
      <w:marBottom w:val="0"/>
      <w:divBdr>
        <w:top w:val="none" w:sz="0" w:space="0" w:color="auto"/>
        <w:left w:val="none" w:sz="0" w:space="0" w:color="auto"/>
        <w:bottom w:val="none" w:sz="0" w:space="0" w:color="auto"/>
        <w:right w:val="none" w:sz="0" w:space="0" w:color="auto"/>
      </w:divBdr>
    </w:div>
    <w:div w:id="1787460404">
      <w:bodyDiv w:val="1"/>
      <w:marLeft w:val="0"/>
      <w:marRight w:val="0"/>
      <w:marTop w:val="0"/>
      <w:marBottom w:val="0"/>
      <w:divBdr>
        <w:top w:val="none" w:sz="0" w:space="0" w:color="auto"/>
        <w:left w:val="none" w:sz="0" w:space="0" w:color="auto"/>
        <w:bottom w:val="none" w:sz="0" w:space="0" w:color="auto"/>
        <w:right w:val="none" w:sz="0" w:space="0" w:color="auto"/>
      </w:divBdr>
    </w:div>
    <w:div w:id="1789471352">
      <w:bodyDiv w:val="1"/>
      <w:marLeft w:val="0"/>
      <w:marRight w:val="0"/>
      <w:marTop w:val="0"/>
      <w:marBottom w:val="0"/>
      <w:divBdr>
        <w:top w:val="none" w:sz="0" w:space="0" w:color="auto"/>
        <w:left w:val="none" w:sz="0" w:space="0" w:color="auto"/>
        <w:bottom w:val="none" w:sz="0" w:space="0" w:color="auto"/>
        <w:right w:val="none" w:sz="0" w:space="0" w:color="auto"/>
      </w:divBdr>
    </w:div>
    <w:div w:id="1791364379">
      <w:bodyDiv w:val="1"/>
      <w:marLeft w:val="0"/>
      <w:marRight w:val="0"/>
      <w:marTop w:val="0"/>
      <w:marBottom w:val="0"/>
      <w:divBdr>
        <w:top w:val="none" w:sz="0" w:space="0" w:color="auto"/>
        <w:left w:val="none" w:sz="0" w:space="0" w:color="auto"/>
        <w:bottom w:val="none" w:sz="0" w:space="0" w:color="auto"/>
        <w:right w:val="none" w:sz="0" w:space="0" w:color="auto"/>
      </w:divBdr>
    </w:div>
    <w:div w:id="1792624522">
      <w:bodyDiv w:val="1"/>
      <w:marLeft w:val="0"/>
      <w:marRight w:val="0"/>
      <w:marTop w:val="0"/>
      <w:marBottom w:val="0"/>
      <w:divBdr>
        <w:top w:val="none" w:sz="0" w:space="0" w:color="auto"/>
        <w:left w:val="none" w:sz="0" w:space="0" w:color="auto"/>
        <w:bottom w:val="none" w:sz="0" w:space="0" w:color="auto"/>
        <w:right w:val="none" w:sz="0" w:space="0" w:color="auto"/>
      </w:divBdr>
    </w:div>
    <w:div w:id="1794204944">
      <w:bodyDiv w:val="1"/>
      <w:marLeft w:val="0"/>
      <w:marRight w:val="0"/>
      <w:marTop w:val="0"/>
      <w:marBottom w:val="0"/>
      <w:divBdr>
        <w:top w:val="none" w:sz="0" w:space="0" w:color="auto"/>
        <w:left w:val="none" w:sz="0" w:space="0" w:color="auto"/>
        <w:bottom w:val="none" w:sz="0" w:space="0" w:color="auto"/>
        <w:right w:val="none" w:sz="0" w:space="0" w:color="auto"/>
      </w:divBdr>
    </w:div>
    <w:div w:id="1794782202">
      <w:bodyDiv w:val="1"/>
      <w:marLeft w:val="0"/>
      <w:marRight w:val="0"/>
      <w:marTop w:val="0"/>
      <w:marBottom w:val="0"/>
      <w:divBdr>
        <w:top w:val="none" w:sz="0" w:space="0" w:color="auto"/>
        <w:left w:val="none" w:sz="0" w:space="0" w:color="auto"/>
        <w:bottom w:val="none" w:sz="0" w:space="0" w:color="auto"/>
        <w:right w:val="none" w:sz="0" w:space="0" w:color="auto"/>
      </w:divBdr>
    </w:div>
    <w:div w:id="1795782565">
      <w:bodyDiv w:val="1"/>
      <w:marLeft w:val="0"/>
      <w:marRight w:val="0"/>
      <w:marTop w:val="0"/>
      <w:marBottom w:val="0"/>
      <w:divBdr>
        <w:top w:val="none" w:sz="0" w:space="0" w:color="auto"/>
        <w:left w:val="none" w:sz="0" w:space="0" w:color="auto"/>
        <w:bottom w:val="none" w:sz="0" w:space="0" w:color="auto"/>
        <w:right w:val="none" w:sz="0" w:space="0" w:color="auto"/>
      </w:divBdr>
    </w:div>
    <w:div w:id="1797480680">
      <w:bodyDiv w:val="1"/>
      <w:marLeft w:val="0"/>
      <w:marRight w:val="0"/>
      <w:marTop w:val="0"/>
      <w:marBottom w:val="0"/>
      <w:divBdr>
        <w:top w:val="none" w:sz="0" w:space="0" w:color="auto"/>
        <w:left w:val="none" w:sz="0" w:space="0" w:color="auto"/>
        <w:bottom w:val="none" w:sz="0" w:space="0" w:color="auto"/>
        <w:right w:val="none" w:sz="0" w:space="0" w:color="auto"/>
      </w:divBdr>
    </w:div>
    <w:div w:id="1798720586">
      <w:bodyDiv w:val="1"/>
      <w:marLeft w:val="0"/>
      <w:marRight w:val="0"/>
      <w:marTop w:val="0"/>
      <w:marBottom w:val="0"/>
      <w:divBdr>
        <w:top w:val="none" w:sz="0" w:space="0" w:color="auto"/>
        <w:left w:val="none" w:sz="0" w:space="0" w:color="auto"/>
        <w:bottom w:val="none" w:sz="0" w:space="0" w:color="auto"/>
        <w:right w:val="none" w:sz="0" w:space="0" w:color="auto"/>
      </w:divBdr>
    </w:div>
    <w:div w:id="1800143939">
      <w:bodyDiv w:val="1"/>
      <w:marLeft w:val="0"/>
      <w:marRight w:val="0"/>
      <w:marTop w:val="0"/>
      <w:marBottom w:val="0"/>
      <w:divBdr>
        <w:top w:val="none" w:sz="0" w:space="0" w:color="auto"/>
        <w:left w:val="none" w:sz="0" w:space="0" w:color="auto"/>
        <w:bottom w:val="none" w:sz="0" w:space="0" w:color="auto"/>
        <w:right w:val="none" w:sz="0" w:space="0" w:color="auto"/>
      </w:divBdr>
    </w:div>
    <w:div w:id="1800685524">
      <w:bodyDiv w:val="1"/>
      <w:marLeft w:val="0"/>
      <w:marRight w:val="0"/>
      <w:marTop w:val="0"/>
      <w:marBottom w:val="0"/>
      <w:divBdr>
        <w:top w:val="none" w:sz="0" w:space="0" w:color="auto"/>
        <w:left w:val="none" w:sz="0" w:space="0" w:color="auto"/>
        <w:bottom w:val="none" w:sz="0" w:space="0" w:color="auto"/>
        <w:right w:val="none" w:sz="0" w:space="0" w:color="auto"/>
      </w:divBdr>
    </w:div>
    <w:div w:id="1801722415">
      <w:bodyDiv w:val="1"/>
      <w:marLeft w:val="0"/>
      <w:marRight w:val="0"/>
      <w:marTop w:val="0"/>
      <w:marBottom w:val="0"/>
      <w:divBdr>
        <w:top w:val="none" w:sz="0" w:space="0" w:color="auto"/>
        <w:left w:val="none" w:sz="0" w:space="0" w:color="auto"/>
        <w:bottom w:val="none" w:sz="0" w:space="0" w:color="auto"/>
        <w:right w:val="none" w:sz="0" w:space="0" w:color="auto"/>
      </w:divBdr>
    </w:div>
    <w:div w:id="1801878244">
      <w:bodyDiv w:val="1"/>
      <w:marLeft w:val="0"/>
      <w:marRight w:val="0"/>
      <w:marTop w:val="0"/>
      <w:marBottom w:val="0"/>
      <w:divBdr>
        <w:top w:val="none" w:sz="0" w:space="0" w:color="auto"/>
        <w:left w:val="none" w:sz="0" w:space="0" w:color="auto"/>
        <w:bottom w:val="none" w:sz="0" w:space="0" w:color="auto"/>
        <w:right w:val="none" w:sz="0" w:space="0" w:color="auto"/>
      </w:divBdr>
    </w:div>
    <w:div w:id="1806123357">
      <w:bodyDiv w:val="1"/>
      <w:marLeft w:val="0"/>
      <w:marRight w:val="0"/>
      <w:marTop w:val="0"/>
      <w:marBottom w:val="0"/>
      <w:divBdr>
        <w:top w:val="none" w:sz="0" w:space="0" w:color="auto"/>
        <w:left w:val="none" w:sz="0" w:space="0" w:color="auto"/>
        <w:bottom w:val="none" w:sz="0" w:space="0" w:color="auto"/>
        <w:right w:val="none" w:sz="0" w:space="0" w:color="auto"/>
      </w:divBdr>
    </w:div>
    <w:div w:id="1806702739">
      <w:bodyDiv w:val="1"/>
      <w:marLeft w:val="0"/>
      <w:marRight w:val="0"/>
      <w:marTop w:val="0"/>
      <w:marBottom w:val="0"/>
      <w:divBdr>
        <w:top w:val="none" w:sz="0" w:space="0" w:color="auto"/>
        <w:left w:val="none" w:sz="0" w:space="0" w:color="auto"/>
        <w:bottom w:val="none" w:sz="0" w:space="0" w:color="auto"/>
        <w:right w:val="none" w:sz="0" w:space="0" w:color="auto"/>
      </w:divBdr>
    </w:div>
    <w:div w:id="1806853705">
      <w:bodyDiv w:val="1"/>
      <w:marLeft w:val="0"/>
      <w:marRight w:val="0"/>
      <w:marTop w:val="0"/>
      <w:marBottom w:val="0"/>
      <w:divBdr>
        <w:top w:val="none" w:sz="0" w:space="0" w:color="auto"/>
        <w:left w:val="none" w:sz="0" w:space="0" w:color="auto"/>
        <w:bottom w:val="none" w:sz="0" w:space="0" w:color="auto"/>
        <w:right w:val="none" w:sz="0" w:space="0" w:color="auto"/>
      </w:divBdr>
    </w:div>
    <w:div w:id="1807235319">
      <w:bodyDiv w:val="1"/>
      <w:marLeft w:val="0"/>
      <w:marRight w:val="0"/>
      <w:marTop w:val="0"/>
      <w:marBottom w:val="0"/>
      <w:divBdr>
        <w:top w:val="none" w:sz="0" w:space="0" w:color="auto"/>
        <w:left w:val="none" w:sz="0" w:space="0" w:color="auto"/>
        <w:bottom w:val="none" w:sz="0" w:space="0" w:color="auto"/>
        <w:right w:val="none" w:sz="0" w:space="0" w:color="auto"/>
      </w:divBdr>
    </w:div>
    <w:div w:id="1808233346">
      <w:bodyDiv w:val="1"/>
      <w:marLeft w:val="0"/>
      <w:marRight w:val="0"/>
      <w:marTop w:val="0"/>
      <w:marBottom w:val="0"/>
      <w:divBdr>
        <w:top w:val="none" w:sz="0" w:space="0" w:color="auto"/>
        <w:left w:val="none" w:sz="0" w:space="0" w:color="auto"/>
        <w:bottom w:val="none" w:sz="0" w:space="0" w:color="auto"/>
        <w:right w:val="none" w:sz="0" w:space="0" w:color="auto"/>
      </w:divBdr>
    </w:div>
    <w:div w:id="1810435141">
      <w:bodyDiv w:val="1"/>
      <w:marLeft w:val="0"/>
      <w:marRight w:val="0"/>
      <w:marTop w:val="0"/>
      <w:marBottom w:val="0"/>
      <w:divBdr>
        <w:top w:val="none" w:sz="0" w:space="0" w:color="auto"/>
        <w:left w:val="none" w:sz="0" w:space="0" w:color="auto"/>
        <w:bottom w:val="none" w:sz="0" w:space="0" w:color="auto"/>
        <w:right w:val="none" w:sz="0" w:space="0" w:color="auto"/>
      </w:divBdr>
    </w:div>
    <w:div w:id="1811096904">
      <w:bodyDiv w:val="1"/>
      <w:marLeft w:val="0"/>
      <w:marRight w:val="0"/>
      <w:marTop w:val="0"/>
      <w:marBottom w:val="0"/>
      <w:divBdr>
        <w:top w:val="none" w:sz="0" w:space="0" w:color="auto"/>
        <w:left w:val="none" w:sz="0" w:space="0" w:color="auto"/>
        <w:bottom w:val="none" w:sz="0" w:space="0" w:color="auto"/>
        <w:right w:val="none" w:sz="0" w:space="0" w:color="auto"/>
      </w:divBdr>
    </w:div>
    <w:div w:id="1816483358">
      <w:bodyDiv w:val="1"/>
      <w:marLeft w:val="0"/>
      <w:marRight w:val="0"/>
      <w:marTop w:val="0"/>
      <w:marBottom w:val="0"/>
      <w:divBdr>
        <w:top w:val="none" w:sz="0" w:space="0" w:color="auto"/>
        <w:left w:val="none" w:sz="0" w:space="0" w:color="auto"/>
        <w:bottom w:val="none" w:sz="0" w:space="0" w:color="auto"/>
        <w:right w:val="none" w:sz="0" w:space="0" w:color="auto"/>
      </w:divBdr>
    </w:div>
    <w:div w:id="1817260511">
      <w:bodyDiv w:val="1"/>
      <w:marLeft w:val="0"/>
      <w:marRight w:val="0"/>
      <w:marTop w:val="0"/>
      <w:marBottom w:val="0"/>
      <w:divBdr>
        <w:top w:val="none" w:sz="0" w:space="0" w:color="auto"/>
        <w:left w:val="none" w:sz="0" w:space="0" w:color="auto"/>
        <w:bottom w:val="none" w:sz="0" w:space="0" w:color="auto"/>
        <w:right w:val="none" w:sz="0" w:space="0" w:color="auto"/>
      </w:divBdr>
    </w:div>
    <w:div w:id="1818767079">
      <w:bodyDiv w:val="1"/>
      <w:marLeft w:val="0"/>
      <w:marRight w:val="0"/>
      <w:marTop w:val="0"/>
      <w:marBottom w:val="0"/>
      <w:divBdr>
        <w:top w:val="none" w:sz="0" w:space="0" w:color="auto"/>
        <w:left w:val="none" w:sz="0" w:space="0" w:color="auto"/>
        <w:bottom w:val="none" w:sz="0" w:space="0" w:color="auto"/>
        <w:right w:val="none" w:sz="0" w:space="0" w:color="auto"/>
      </w:divBdr>
    </w:div>
    <w:div w:id="1820884185">
      <w:bodyDiv w:val="1"/>
      <w:marLeft w:val="0"/>
      <w:marRight w:val="0"/>
      <w:marTop w:val="0"/>
      <w:marBottom w:val="0"/>
      <w:divBdr>
        <w:top w:val="none" w:sz="0" w:space="0" w:color="auto"/>
        <w:left w:val="none" w:sz="0" w:space="0" w:color="auto"/>
        <w:bottom w:val="none" w:sz="0" w:space="0" w:color="auto"/>
        <w:right w:val="none" w:sz="0" w:space="0" w:color="auto"/>
      </w:divBdr>
      <w:divsChild>
        <w:div w:id="412774033">
          <w:marLeft w:val="0"/>
          <w:marRight w:val="0"/>
          <w:marTop w:val="0"/>
          <w:marBottom w:val="0"/>
          <w:divBdr>
            <w:top w:val="none" w:sz="0" w:space="0" w:color="auto"/>
            <w:left w:val="none" w:sz="0" w:space="0" w:color="auto"/>
            <w:bottom w:val="none" w:sz="0" w:space="0" w:color="auto"/>
            <w:right w:val="none" w:sz="0" w:space="0" w:color="auto"/>
          </w:divBdr>
          <w:divsChild>
            <w:div w:id="2067482533">
              <w:marLeft w:val="0"/>
              <w:marRight w:val="0"/>
              <w:marTop w:val="0"/>
              <w:marBottom w:val="0"/>
              <w:divBdr>
                <w:top w:val="none" w:sz="0" w:space="0" w:color="auto"/>
                <w:left w:val="none" w:sz="0" w:space="0" w:color="auto"/>
                <w:bottom w:val="none" w:sz="0" w:space="0" w:color="auto"/>
                <w:right w:val="none" w:sz="0" w:space="0" w:color="auto"/>
              </w:divBdr>
              <w:divsChild>
                <w:div w:id="171966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731565">
      <w:bodyDiv w:val="1"/>
      <w:marLeft w:val="0"/>
      <w:marRight w:val="0"/>
      <w:marTop w:val="0"/>
      <w:marBottom w:val="0"/>
      <w:divBdr>
        <w:top w:val="none" w:sz="0" w:space="0" w:color="auto"/>
        <w:left w:val="none" w:sz="0" w:space="0" w:color="auto"/>
        <w:bottom w:val="none" w:sz="0" w:space="0" w:color="auto"/>
        <w:right w:val="none" w:sz="0" w:space="0" w:color="auto"/>
      </w:divBdr>
    </w:div>
    <w:div w:id="1831016402">
      <w:bodyDiv w:val="1"/>
      <w:marLeft w:val="0"/>
      <w:marRight w:val="0"/>
      <w:marTop w:val="0"/>
      <w:marBottom w:val="0"/>
      <w:divBdr>
        <w:top w:val="none" w:sz="0" w:space="0" w:color="auto"/>
        <w:left w:val="none" w:sz="0" w:space="0" w:color="auto"/>
        <w:bottom w:val="none" w:sz="0" w:space="0" w:color="auto"/>
        <w:right w:val="none" w:sz="0" w:space="0" w:color="auto"/>
      </w:divBdr>
    </w:div>
    <w:div w:id="1836188405">
      <w:bodyDiv w:val="1"/>
      <w:marLeft w:val="0"/>
      <w:marRight w:val="0"/>
      <w:marTop w:val="0"/>
      <w:marBottom w:val="0"/>
      <w:divBdr>
        <w:top w:val="none" w:sz="0" w:space="0" w:color="auto"/>
        <w:left w:val="none" w:sz="0" w:space="0" w:color="auto"/>
        <w:bottom w:val="none" w:sz="0" w:space="0" w:color="auto"/>
        <w:right w:val="none" w:sz="0" w:space="0" w:color="auto"/>
      </w:divBdr>
    </w:div>
    <w:div w:id="1836217607">
      <w:bodyDiv w:val="1"/>
      <w:marLeft w:val="0"/>
      <w:marRight w:val="0"/>
      <w:marTop w:val="0"/>
      <w:marBottom w:val="0"/>
      <w:divBdr>
        <w:top w:val="none" w:sz="0" w:space="0" w:color="auto"/>
        <w:left w:val="none" w:sz="0" w:space="0" w:color="auto"/>
        <w:bottom w:val="none" w:sz="0" w:space="0" w:color="auto"/>
        <w:right w:val="none" w:sz="0" w:space="0" w:color="auto"/>
      </w:divBdr>
    </w:div>
    <w:div w:id="1839491414">
      <w:bodyDiv w:val="1"/>
      <w:marLeft w:val="0"/>
      <w:marRight w:val="0"/>
      <w:marTop w:val="0"/>
      <w:marBottom w:val="0"/>
      <w:divBdr>
        <w:top w:val="none" w:sz="0" w:space="0" w:color="auto"/>
        <w:left w:val="none" w:sz="0" w:space="0" w:color="auto"/>
        <w:bottom w:val="none" w:sz="0" w:space="0" w:color="auto"/>
        <w:right w:val="none" w:sz="0" w:space="0" w:color="auto"/>
      </w:divBdr>
    </w:div>
    <w:div w:id="1840196846">
      <w:bodyDiv w:val="1"/>
      <w:marLeft w:val="0"/>
      <w:marRight w:val="0"/>
      <w:marTop w:val="0"/>
      <w:marBottom w:val="0"/>
      <w:divBdr>
        <w:top w:val="none" w:sz="0" w:space="0" w:color="auto"/>
        <w:left w:val="none" w:sz="0" w:space="0" w:color="auto"/>
        <w:bottom w:val="none" w:sz="0" w:space="0" w:color="auto"/>
        <w:right w:val="none" w:sz="0" w:space="0" w:color="auto"/>
      </w:divBdr>
    </w:div>
    <w:div w:id="1840735668">
      <w:bodyDiv w:val="1"/>
      <w:marLeft w:val="0"/>
      <w:marRight w:val="0"/>
      <w:marTop w:val="0"/>
      <w:marBottom w:val="0"/>
      <w:divBdr>
        <w:top w:val="none" w:sz="0" w:space="0" w:color="auto"/>
        <w:left w:val="none" w:sz="0" w:space="0" w:color="auto"/>
        <w:bottom w:val="none" w:sz="0" w:space="0" w:color="auto"/>
        <w:right w:val="none" w:sz="0" w:space="0" w:color="auto"/>
      </w:divBdr>
    </w:div>
    <w:div w:id="1841889623">
      <w:bodyDiv w:val="1"/>
      <w:marLeft w:val="0"/>
      <w:marRight w:val="0"/>
      <w:marTop w:val="0"/>
      <w:marBottom w:val="0"/>
      <w:divBdr>
        <w:top w:val="none" w:sz="0" w:space="0" w:color="auto"/>
        <w:left w:val="none" w:sz="0" w:space="0" w:color="auto"/>
        <w:bottom w:val="none" w:sz="0" w:space="0" w:color="auto"/>
        <w:right w:val="none" w:sz="0" w:space="0" w:color="auto"/>
      </w:divBdr>
    </w:div>
    <w:div w:id="1842156300">
      <w:bodyDiv w:val="1"/>
      <w:marLeft w:val="0"/>
      <w:marRight w:val="0"/>
      <w:marTop w:val="0"/>
      <w:marBottom w:val="0"/>
      <w:divBdr>
        <w:top w:val="none" w:sz="0" w:space="0" w:color="auto"/>
        <w:left w:val="none" w:sz="0" w:space="0" w:color="auto"/>
        <w:bottom w:val="none" w:sz="0" w:space="0" w:color="auto"/>
        <w:right w:val="none" w:sz="0" w:space="0" w:color="auto"/>
      </w:divBdr>
    </w:div>
    <w:div w:id="1842157229">
      <w:bodyDiv w:val="1"/>
      <w:marLeft w:val="0"/>
      <w:marRight w:val="0"/>
      <w:marTop w:val="0"/>
      <w:marBottom w:val="0"/>
      <w:divBdr>
        <w:top w:val="none" w:sz="0" w:space="0" w:color="auto"/>
        <w:left w:val="none" w:sz="0" w:space="0" w:color="auto"/>
        <w:bottom w:val="none" w:sz="0" w:space="0" w:color="auto"/>
        <w:right w:val="none" w:sz="0" w:space="0" w:color="auto"/>
      </w:divBdr>
    </w:div>
    <w:div w:id="1842962801">
      <w:bodyDiv w:val="1"/>
      <w:marLeft w:val="0"/>
      <w:marRight w:val="0"/>
      <w:marTop w:val="0"/>
      <w:marBottom w:val="0"/>
      <w:divBdr>
        <w:top w:val="none" w:sz="0" w:space="0" w:color="auto"/>
        <w:left w:val="none" w:sz="0" w:space="0" w:color="auto"/>
        <w:bottom w:val="none" w:sz="0" w:space="0" w:color="auto"/>
        <w:right w:val="none" w:sz="0" w:space="0" w:color="auto"/>
      </w:divBdr>
    </w:div>
    <w:div w:id="1844277051">
      <w:bodyDiv w:val="1"/>
      <w:marLeft w:val="0"/>
      <w:marRight w:val="0"/>
      <w:marTop w:val="0"/>
      <w:marBottom w:val="0"/>
      <w:divBdr>
        <w:top w:val="none" w:sz="0" w:space="0" w:color="auto"/>
        <w:left w:val="none" w:sz="0" w:space="0" w:color="auto"/>
        <w:bottom w:val="none" w:sz="0" w:space="0" w:color="auto"/>
        <w:right w:val="none" w:sz="0" w:space="0" w:color="auto"/>
      </w:divBdr>
    </w:div>
    <w:div w:id="1846050564">
      <w:bodyDiv w:val="1"/>
      <w:marLeft w:val="0"/>
      <w:marRight w:val="0"/>
      <w:marTop w:val="0"/>
      <w:marBottom w:val="0"/>
      <w:divBdr>
        <w:top w:val="none" w:sz="0" w:space="0" w:color="auto"/>
        <w:left w:val="none" w:sz="0" w:space="0" w:color="auto"/>
        <w:bottom w:val="none" w:sz="0" w:space="0" w:color="auto"/>
        <w:right w:val="none" w:sz="0" w:space="0" w:color="auto"/>
      </w:divBdr>
    </w:div>
    <w:div w:id="1846087174">
      <w:bodyDiv w:val="1"/>
      <w:marLeft w:val="0"/>
      <w:marRight w:val="0"/>
      <w:marTop w:val="0"/>
      <w:marBottom w:val="0"/>
      <w:divBdr>
        <w:top w:val="none" w:sz="0" w:space="0" w:color="auto"/>
        <w:left w:val="none" w:sz="0" w:space="0" w:color="auto"/>
        <w:bottom w:val="none" w:sz="0" w:space="0" w:color="auto"/>
        <w:right w:val="none" w:sz="0" w:space="0" w:color="auto"/>
      </w:divBdr>
    </w:div>
    <w:div w:id="1846479096">
      <w:bodyDiv w:val="1"/>
      <w:marLeft w:val="0"/>
      <w:marRight w:val="0"/>
      <w:marTop w:val="0"/>
      <w:marBottom w:val="0"/>
      <w:divBdr>
        <w:top w:val="none" w:sz="0" w:space="0" w:color="auto"/>
        <w:left w:val="none" w:sz="0" w:space="0" w:color="auto"/>
        <w:bottom w:val="none" w:sz="0" w:space="0" w:color="auto"/>
        <w:right w:val="none" w:sz="0" w:space="0" w:color="auto"/>
      </w:divBdr>
    </w:div>
    <w:div w:id="1849445016">
      <w:bodyDiv w:val="1"/>
      <w:marLeft w:val="0"/>
      <w:marRight w:val="0"/>
      <w:marTop w:val="0"/>
      <w:marBottom w:val="0"/>
      <w:divBdr>
        <w:top w:val="none" w:sz="0" w:space="0" w:color="auto"/>
        <w:left w:val="none" w:sz="0" w:space="0" w:color="auto"/>
        <w:bottom w:val="none" w:sz="0" w:space="0" w:color="auto"/>
        <w:right w:val="none" w:sz="0" w:space="0" w:color="auto"/>
      </w:divBdr>
    </w:div>
    <w:div w:id="1850631776">
      <w:bodyDiv w:val="1"/>
      <w:marLeft w:val="0"/>
      <w:marRight w:val="0"/>
      <w:marTop w:val="0"/>
      <w:marBottom w:val="0"/>
      <w:divBdr>
        <w:top w:val="none" w:sz="0" w:space="0" w:color="auto"/>
        <w:left w:val="none" w:sz="0" w:space="0" w:color="auto"/>
        <w:bottom w:val="none" w:sz="0" w:space="0" w:color="auto"/>
        <w:right w:val="none" w:sz="0" w:space="0" w:color="auto"/>
      </w:divBdr>
    </w:div>
    <w:div w:id="1851866211">
      <w:bodyDiv w:val="1"/>
      <w:marLeft w:val="0"/>
      <w:marRight w:val="0"/>
      <w:marTop w:val="0"/>
      <w:marBottom w:val="0"/>
      <w:divBdr>
        <w:top w:val="none" w:sz="0" w:space="0" w:color="auto"/>
        <w:left w:val="none" w:sz="0" w:space="0" w:color="auto"/>
        <w:bottom w:val="none" w:sz="0" w:space="0" w:color="auto"/>
        <w:right w:val="none" w:sz="0" w:space="0" w:color="auto"/>
      </w:divBdr>
    </w:div>
    <w:div w:id="1853758086">
      <w:bodyDiv w:val="1"/>
      <w:marLeft w:val="0"/>
      <w:marRight w:val="0"/>
      <w:marTop w:val="0"/>
      <w:marBottom w:val="0"/>
      <w:divBdr>
        <w:top w:val="none" w:sz="0" w:space="0" w:color="auto"/>
        <w:left w:val="none" w:sz="0" w:space="0" w:color="auto"/>
        <w:bottom w:val="none" w:sz="0" w:space="0" w:color="auto"/>
        <w:right w:val="none" w:sz="0" w:space="0" w:color="auto"/>
      </w:divBdr>
    </w:div>
    <w:div w:id="1854303239">
      <w:bodyDiv w:val="1"/>
      <w:marLeft w:val="0"/>
      <w:marRight w:val="0"/>
      <w:marTop w:val="0"/>
      <w:marBottom w:val="0"/>
      <w:divBdr>
        <w:top w:val="none" w:sz="0" w:space="0" w:color="auto"/>
        <w:left w:val="none" w:sz="0" w:space="0" w:color="auto"/>
        <w:bottom w:val="none" w:sz="0" w:space="0" w:color="auto"/>
        <w:right w:val="none" w:sz="0" w:space="0" w:color="auto"/>
      </w:divBdr>
    </w:div>
    <w:div w:id="1856379129">
      <w:bodyDiv w:val="1"/>
      <w:marLeft w:val="0"/>
      <w:marRight w:val="0"/>
      <w:marTop w:val="0"/>
      <w:marBottom w:val="0"/>
      <w:divBdr>
        <w:top w:val="none" w:sz="0" w:space="0" w:color="auto"/>
        <w:left w:val="none" w:sz="0" w:space="0" w:color="auto"/>
        <w:bottom w:val="none" w:sz="0" w:space="0" w:color="auto"/>
        <w:right w:val="none" w:sz="0" w:space="0" w:color="auto"/>
      </w:divBdr>
    </w:div>
    <w:div w:id="1860776779">
      <w:bodyDiv w:val="1"/>
      <w:marLeft w:val="0"/>
      <w:marRight w:val="0"/>
      <w:marTop w:val="0"/>
      <w:marBottom w:val="0"/>
      <w:divBdr>
        <w:top w:val="none" w:sz="0" w:space="0" w:color="auto"/>
        <w:left w:val="none" w:sz="0" w:space="0" w:color="auto"/>
        <w:bottom w:val="none" w:sz="0" w:space="0" w:color="auto"/>
        <w:right w:val="none" w:sz="0" w:space="0" w:color="auto"/>
      </w:divBdr>
    </w:div>
    <w:div w:id="1861310508">
      <w:bodyDiv w:val="1"/>
      <w:marLeft w:val="0"/>
      <w:marRight w:val="0"/>
      <w:marTop w:val="0"/>
      <w:marBottom w:val="0"/>
      <w:divBdr>
        <w:top w:val="none" w:sz="0" w:space="0" w:color="auto"/>
        <w:left w:val="none" w:sz="0" w:space="0" w:color="auto"/>
        <w:bottom w:val="none" w:sz="0" w:space="0" w:color="auto"/>
        <w:right w:val="none" w:sz="0" w:space="0" w:color="auto"/>
      </w:divBdr>
    </w:div>
    <w:div w:id="1861964301">
      <w:bodyDiv w:val="1"/>
      <w:marLeft w:val="0"/>
      <w:marRight w:val="0"/>
      <w:marTop w:val="0"/>
      <w:marBottom w:val="0"/>
      <w:divBdr>
        <w:top w:val="none" w:sz="0" w:space="0" w:color="auto"/>
        <w:left w:val="none" w:sz="0" w:space="0" w:color="auto"/>
        <w:bottom w:val="none" w:sz="0" w:space="0" w:color="auto"/>
        <w:right w:val="none" w:sz="0" w:space="0" w:color="auto"/>
      </w:divBdr>
    </w:div>
    <w:div w:id="1862207172">
      <w:bodyDiv w:val="1"/>
      <w:marLeft w:val="0"/>
      <w:marRight w:val="0"/>
      <w:marTop w:val="0"/>
      <w:marBottom w:val="0"/>
      <w:divBdr>
        <w:top w:val="none" w:sz="0" w:space="0" w:color="auto"/>
        <w:left w:val="none" w:sz="0" w:space="0" w:color="auto"/>
        <w:bottom w:val="none" w:sz="0" w:space="0" w:color="auto"/>
        <w:right w:val="none" w:sz="0" w:space="0" w:color="auto"/>
      </w:divBdr>
    </w:div>
    <w:div w:id="1863779486">
      <w:bodyDiv w:val="1"/>
      <w:marLeft w:val="0"/>
      <w:marRight w:val="0"/>
      <w:marTop w:val="0"/>
      <w:marBottom w:val="0"/>
      <w:divBdr>
        <w:top w:val="none" w:sz="0" w:space="0" w:color="auto"/>
        <w:left w:val="none" w:sz="0" w:space="0" w:color="auto"/>
        <w:bottom w:val="none" w:sz="0" w:space="0" w:color="auto"/>
        <w:right w:val="none" w:sz="0" w:space="0" w:color="auto"/>
      </w:divBdr>
    </w:div>
    <w:div w:id="1866283738">
      <w:bodyDiv w:val="1"/>
      <w:marLeft w:val="0"/>
      <w:marRight w:val="0"/>
      <w:marTop w:val="0"/>
      <w:marBottom w:val="0"/>
      <w:divBdr>
        <w:top w:val="none" w:sz="0" w:space="0" w:color="auto"/>
        <w:left w:val="none" w:sz="0" w:space="0" w:color="auto"/>
        <w:bottom w:val="none" w:sz="0" w:space="0" w:color="auto"/>
        <w:right w:val="none" w:sz="0" w:space="0" w:color="auto"/>
      </w:divBdr>
    </w:div>
    <w:div w:id="1869416740">
      <w:bodyDiv w:val="1"/>
      <w:marLeft w:val="0"/>
      <w:marRight w:val="0"/>
      <w:marTop w:val="0"/>
      <w:marBottom w:val="0"/>
      <w:divBdr>
        <w:top w:val="none" w:sz="0" w:space="0" w:color="auto"/>
        <w:left w:val="none" w:sz="0" w:space="0" w:color="auto"/>
        <w:bottom w:val="none" w:sz="0" w:space="0" w:color="auto"/>
        <w:right w:val="none" w:sz="0" w:space="0" w:color="auto"/>
      </w:divBdr>
    </w:div>
    <w:div w:id="1877546820">
      <w:bodyDiv w:val="1"/>
      <w:marLeft w:val="0"/>
      <w:marRight w:val="0"/>
      <w:marTop w:val="0"/>
      <w:marBottom w:val="0"/>
      <w:divBdr>
        <w:top w:val="none" w:sz="0" w:space="0" w:color="auto"/>
        <w:left w:val="none" w:sz="0" w:space="0" w:color="auto"/>
        <w:bottom w:val="none" w:sz="0" w:space="0" w:color="auto"/>
        <w:right w:val="none" w:sz="0" w:space="0" w:color="auto"/>
      </w:divBdr>
    </w:div>
    <w:div w:id="1880625620">
      <w:bodyDiv w:val="1"/>
      <w:marLeft w:val="0"/>
      <w:marRight w:val="0"/>
      <w:marTop w:val="0"/>
      <w:marBottom w:val="0"/>
      <w:divBdr>
        <w:top w:val="none" w:sz="0" w:space="0" w:color="auto"/>
        <w:left w:val="none" w:sz="0" w:space="0" w:color="auto"/>
        <w:bottom w:val="none" w:sz="0" w:space="0" w:color="auto"/>
        <w:right w:val="none" w:sz="0" w:space="0" w:color="auto"/>
      </w:divBdr>
    </w:div>
    <w:div w:id="1886330073">
      <w:bodyDiv w:val="1"/>
      <w:marLeft w:val="0"/>
      <w:marRight w:val="0"/>
      <w:marTop w:val="0"/>
      <w:marBottom w:val="0"/>
      <w:divBdr>
        <w:top w:val="none" w:sz="0" w:space="0" w:color="auto"/>
        <w:left w:val="none" w:sz="0" w:space="0" w:color="auto"/>
        <w:bottom w:val="none" w:sz="0" w:space="0" w:color="auto"/>
        <w:right w:val="none" w:sz="0" w:space="0" w:color="auto"/>
      </w:divBdr>
    </w:div>
    <w:div w:id="1887258280">
      <w:bodyDiv w:val="1"/>
      <w:marLeft w:val="0"/>
      <w:marRight w:val="0"/>
      <w:marTop w:val="0"/>
      <w:marBottom w:val="0"/>
      <w:divBdr>
        <w:top w:val="none" w:sz="0" w:space="0" w:color="auto"/>
        <w:left w:val="none" w:sz="0" w:space="0" w:color="auto"/>
        <w:bottom w:val="none" w:sz="0" w:space="0" w:color="auto"/>
        <w:right w:val="none" w:sz="0" w:space="0" w:color="auto"/>
      </w:divBdr>
    </w:div>
    <w:div w:id="1888183817">
      <w:bodyDiv w:val="1"/>
      <w:marLeft w:val="0"/>
      <w:marRight w:val="0"/>
      <w:marTop w:val="0"/>
      <w:marBottom w:val="0"/>
      <w:divBdr>
        <w:top w:val="none" w:sz="0" w:space="0" w:color="auto"/>
        <w:left w:val="none" w:sz="0" w:space="0" w:color="auto"/>
        <w:bottom w:val="none" w:sz="0" w:space="0" w:color="auto"/>
        <w:right w:val="none" w:sz="0" w:space="0" w:color="auto"/>
      </w:divBdr>
    </w:div>
    <w:div w:id="1890259995">
      <w:bodyDiv w:val="1"/>
      <w:marLeft w:val="0"/>
      <w:marRight w:val="0"/>
      <w:marTop w:val="0"/>
      <w:marBottom w:val="0"/>
      <w:divBdr>
        <w:top w:val="none" w:sz="0" w:space="0" w:color="auto"/>
        <w:left w:val="none" w:sz="0" w:space="0" w:color="auto"/>
        <w:bottom w:val="none" w:sz="0" w:space="0" w:color="auto"/>
        <w:right w:val="none" w:sz="0" w:space="0" w:color="auto"/>
      </w:divBdr>
    </w:div>
    <w:div w:id="1892113155">
      <w:bodyDiv w:val="1"/>
      <w:marLeft w:val="0"/>
      <w:marRight w:val="0"/>
      <w:marTop w:val="0"/>
      <w:marBottom w:val="0"/>
      <w:divBdr>
        <w:top w:val="none" w:sz="0" w:space="0" w:color="auto"/>
        <w:left w:val="none" w:sz="0" w:space="0" w:color="auto"/>
        <w:bottom w:val="none" w:sz="0" w:space="0" w:color="auto"/>
        <w:right w:val="none" w:sz="0" w:space="0" w:color="auto"/>
      </w:divBdr>
    </w:div>
    <w:div w:id="1893076218">
      <w:bodyDiv w:val="1"/>
      <w:marLeft w:val="0"/>
      <w:marRight w:val="0"/>
      <w:marTop w:val="0"/>
      <w:marBottom w:val="0"/>
      <w:divBdr>
        <w:top w:val="none" w:sz="0" w:space="0" w:color="auto"/>
        <w:left w:val="none" w:sz="0" w:space="0" w:color="auto"/>
        <w:bottom w:val="none" w:sz="0" w:space="0" w:color="auto"/>
        <w:right w:val="none" w:sz="0" w:space="0" w:color="auto"/>
      </w:divBdr>
    </w:div>
    <w:div w:id="1894462665">
      <w:bodyDiv w:val="1"/>
      <w:marLeft w:val="0"/>
      <w:marRight w:val="0"/>
      <w:marTop w:val="0"/>
      <w:marBottom w:val="0"/>
      <w:divBdr>
        <w:top w:val="none" w:sz="0" w:space="0" w:color="auto"/>
        <w:left w:val="none" w:sz="0" w:space="0" w:color="auto"/>
        <w:bottom w:val="none" w:sz="0" w:space="0" w:color="auto"/>
        <w:right w:val="none" w:sz="0" w:space="0" w:color="auto"/>
      </w:divBdr>
    </w:div>
    <w:div w:id="1896625459">
      <w:bodyDiv w:val="1"/>
      <w:marLeft w:val="0"/>
      <w:marRight w:val="0"/>
      <w:marTop w:val="0"/>
      <w:marBottom w:val="0"/>
      <w:divBdr>
        <w:top w:val="none" w:sz="0" w:space="0" w:color="auto"/>
        <w:left w:val="none" w:sz="0" w:space="0" w:color="auto"/>
        <w:bottom w:val="none" w:sz="0" w:space="0" w:color="auto"/>
        <w:right w:val="none" w:sz="0" w:space="0" w:color="auto"/>
      </w:divBdr>
    </w:div>
    <w:div w:id="1896698873">
      <w:bodyDiv w:val="1"/>
      <w:marLeft w:val="0"/>
      <w:marRight w:val="0"/>
      <w:marTop w:val="0"/>
      <w:marBottom w:val="0"/>
      <w:divBdr>
        <w:top w:val="none" w:sz="0" w:space="0" w:color="auto"/>
        <w:left w:val="none" w:sz="0" w:space="0" w:color="auto"/>
        <w:bottom w:val="none" w:sz="0" w:space="0" w:color="auto"/>
        <w:right w:val="none" w:sz="0" w:space="0" w:color="auto"/>
      </w:divBdr>
    </w:div>
    <w:div w:id="1897813607">
      <w:bodyDiv w:val="1"/>
      <w:marLeft w:val="0"/>
      <w:marRight w:val="0"/>
      <w:marTop w:val="0"/>
      <w:marBottom w:val="0"/>
      <w:divBdr>
        <w:top w:val="none" w:sz="0" w:space="0" w:color="auto"/>
        <w:left w:val="none" w:sz="0" w:space="0" w:color="auto"/>
        <w:bottom w:val="none" w:sz="0" w:space="0" w:color="auto"/>
        <w:right w:val="none" w:sz="0" w:space="0" w:color="auto"/>
      </w:divBdr>
    </w:div>
    <w:div w:id="1902054351">
      <w:bodyDiv w:val="1"/>
      <w:marLeft w:val="0"/>
      <w:marRight w:val="0"/>
      <w:marTop w:val="0"/>
      <w:marBottom w:val="0"/>
      <w:divBdr>
        <w:top w:val="none" w:sz="0" w:space="0" w:color="auto"/>
        <w:left w:val="none" w:sz="0" w:space="0" w:color="auto"/>
        <w:bottom w:val="none" w:sz="0" w:space="0" w:color="auto"/>
        <w:right w:val="none" w:sz="0" w:space="0" w:color="auto"/>
      </w:divBdr>
    </w:div>
    <w:div w:id="1902280509">
      <w:bodyDiv w:val="1"/>
      <w:marLeft w:val="0"/>
      <w:marRight w:val="0"/>
      <w:marTop w:val="0"/>
      <w:marBottom w:val="0"/>
      <w:divBdr>
        <w:top w:val="none" w:sz="0" w:space="0" w:color="auto"/>
        <w:left w:val="none" w:sz="0" w:space="0" w:color="auto"/>
        <w:bottom w:val="none" w:sz="0" w:space="0" w:color="auto"/>
        <w:right w:val="none" w:sz="0" w:space="0" w:color="auto"/>
      </w:divBdr>
    </w:div>
    <w:div w:id="1903058403">
      <w:bodyDiv w:val="1"/>
      <w:marLeft w:val="0"/>
      <w:marRight w:val="0"/>
      <w:marTop w:val="0"/>
      <w:marBottom w:val="0"/>
      <w:divBdr>
        <w:top w:val="none" w:sz="0" w:space="0" w:color="auto"/>
        <w:left w:val="none" w:sz="0" w:space="0" w:color="auto"/>
        <w:bottom w:val="none" w:sz="0" w:space="0" w:color="auto"/>
        <w:right w:val="none" w:sz="0" w:space="0" w:color="auto"/>
      </w:divBdr>
    </w:div>
    <w:div w:id="1903297791">
      <w:bodyDiv w:val="1"/>
      <w:marLeft w:val="0"/>
      <w:marRight w:val="0"/>
      <w:marTop w:val="0"/>
      <w:marBottom w:val="0"/>
      <w:divBdr>
        <w:top w:val="none" w:sz="0" w:space="0" w:color="auto"/>
        <w:left w:val="none" w:sz="0" w:space="0" w:color="auto"/>
        <w:bottom w:val="none" w:sz="0" w:space="0" w:color="auto"/>
        <w:right w:val="none" w:sz="0" w:space="0" w:color="auto"/>
      </w:divBdr>
    </w:div>
    <w:div w:id="1903783585">
      <w:bodyDiv w:val="1"/>
      <w:marLeft w:val="0"/>
      <w:marRight w:val="0"/>
      <w:marTop w:val="0"/>
      <w:marBottom w:val="0"/>
      <w:divBdr>
        <w:top w:val="none" w:sz="0" w:space="0" w:color="auto"/>
        <w:left w:val="none" w:sz="0" w:space="0" w:color="auto"/>
        <w:bottom w:val="none" w:sz="0" w:space="0" w:color="auto"/>
        <w:right w:val="none" w:sz="0" w:space="0" w:color="auto"/>
      </w:divBdr>
    </w:div>
    <w:div w:id="1904100060">
      <w:bodyDiv w:val="1"/>
      <w:marLeft w:val="0"/>
      <w:marRight w:val="0"/>
      <w:marTop w:val="0"/>
      <w:marBottom w:val="0"/>
      <w:divBdr>
        <w:top w:val="none" w:sz="0" w:space="0" w:color="auto"/>
        <w:left w:val="none" w:sz="0" w:space="0" w:color="auto"/>
        <w:bottom w:val="none" w:sz="0" w:space="0" w:color="auto"/>
        <w:right w:val="none" w:sz="0" w:space="0" w:color="auto"/>
      </w:divBdr>
    </w:div>
    <w:div w:id="1907915278">
      <w:bodyDiv w:val="1"/>
      <w:marLeft w:val="0"/>
      <w:marRight w:val="0"/>
      <w:marTop w:val="0"/>
      <w:marBottom w:val="0"/>
      <w:divBdr>
        <w:top w:val="none" w:sz="0" w:space="0" w:color="auto"/>
        <w:left w:val="none" w:sz="0" w:space="0" w:color="auto"/>
        <w:bottom w:val="none" w:sz="0" w:space="0" w:color="auto"/>
        <w:right w:val="none" w:sz="0" w:space="0" w:color="auto"/>
      </w:divBdr>
    </w:div>
    <w:div w:id="1912352616">
      <w:bodyDiv w:val="1"/>
      <w:marLeft w:val="0"/>
      <w:marRight w:val="0"/>
      <w:marTop w:val="0"/>
      <w:marBottom w:val="0"/>
      <w:divBdr>
        <w:top w:val="none" w:sz="0" w:space="0" w:color="auto"/>
        <w:left w:val="none" w:sz="0" w:space="0" w:color="auto"/>
        <w:bottom w:val="none" w:sz="0" w:space="0" w:color="auto"/>
        <w:right w:val="none" w:sz="0" w:space="0" w:color="auto"/>
      </w:divBdr>
    </w:div>
    <w:div w:id="1915040854">
      <w:bodyDiv w:val="1"/>
      <w:marLeft w:val="0"/>
      <w:marRight w:val="0"/>
      <w:marTop w:val="0"/>
      <w:marBottom w:val="0"/>
      <w:divBdr>
        <w:top w:val="none" w:sz="0" w:space="0" w:color="auto"/>
        <w:left w:val="none" w:sz="0" w:space="0" w:color="auto"/>
        <w:bottom w:val="none" w:sz="0" w:space="0" w:color="auto"/>
        <w:right w:val="none" w:sz="0" w:space="0" w:color="auto"/>
      </w:divBdr>
    </w:div>
    <w:div w:id="1915434461">
      <w:bodyDiv w:val="1"/>
      <w:marLeft w:val="0"/>
      <w:marRight w:val="0"/>
      <w:marTop w:val="0"/>
      <w:marBottom w:val="0"/>
      <w:divBdr>
        <w:top w:val="none" w:sz="0" w:space="0" w:color="auto"/>
        <w:left w:val="none" w:sz="0" w:space="0" w:color="auto"/>
        <w:bottom w:val="none" w:sz="0" w:space="0" w:color="auto"/>
        <w:right w:val="none" w:sz="0" w:space="0" w:color="auto"/>
      </w:divBdr>
    </w:div>
    <w:div w:id="1916822023">
      <w:bodyDiv w:val="1"/>
      <w:marLeft w:val="0"/>
      <w:marRight w:val="0"/>
      <w:marTop w:val="0"/>
      <w:marBottom w:val="0"/>
      <w:divBdr>
        <w:top w:val="none" w:sz="0" w:space="0" w:color="auto"/>
        <w:left w:val="none" w:sz="0" w:space="0" w:color="auto"/>
        <w:bottom w:val="none" w:sz="0" w:space="0" w:color="auto"/>
        <w:right w:val="none" w:sz="0" w:space="0" w:color="auto"/>
      </w:divBdr>
    </w:div>
    <w:div w:id="1918322010">
      <w:bodyDiv w:val="1"/>
      <w:marLeft w:val="0"/>
      <w:marRight w:val="0"/>
      <w:marTop w:val="0"/>
      <w:marBottom w:val="0"/>
      <w:divBdr>
        <w:top w:val="none" w:sz="0" w:space="0" w:color="auto"/>
        <w:left w:val="none" w:sz="0" w:space="0" w:color="auto"/>
        <w:bottom w:val="none" w:sz="0" w:space="0" w:color="auto"/>
        <w:right w:val="none" w:sz="0" w:space="0" w:color="auto"/>
      </w:divBdr>
    </w:div>
    <w:div w:id="1919361700">
      <w:bodyDiv w:val="1"/>
      <w:marLeft w:val="0"/>
      <w:marRight w:val="0"/>
      <w:marTop w:val="0"/>
      <w:marBottom w:val="0"/>
      <w:divBdr>
        <w:top w:val="none" w:sz="0" w:space="0" w:color="auto"/>
        <w:left w:val="none" w:sz="0" w:space="0" w:color="auto"/>
        <w:bottom w:val="none" w:sz="0" w:space="0" w:color="auto"/>
        <w:right w:val="none" w:sz="0" w:space="0" w:color="auto"/>
      </w:divBdr>
    </w:div>
    <w:div w:id="1921870198">
      <w:bodyDiv w:val="1"/>
      <w:marLeft w:val="0"/>
      <w:marRight w:val="0"/>
      <w:marTop w:val="0"/>
      <w:marBottom w:val="0"/>
      <w:divBdr>
        <w:top w:val="none" w:sz="0" w:space="0" w:color="auto"/>
        <w:left w:val="none" w:sz="0" w:space="0" w:color="auto"/>
        <w:bottom w:val="none" w:sz="0" w:space="0" w:color="auto"/>
        <w:right w:val="none" w:sz="0" w:space="0" w:color="auto"/>
      </w:divBdr>
    </w:div>
    <w:div w:id="1923023026">
      <w:bodyDiv w:val="1"/>
      <w:marLeft w:val="0"/>
      <w:marRight w:val="0"/>
      <w:marTop w:val="0"/>
      <w:marBottom w:val="0"/>
      <w:divBdr>
        <w:top w:val="none" w:sz="0" w:space="0" w:color="auto"/>
        <w:left w:val="none" w:sz="0" w:space="0" w:color="auto"/>
        <w:bottom w:val="none" w:sz="0" w:space="0" w:color="auto"/>
        <w:right w:val="none" w:sz="0" w:space="0" w:color="auto"/>
      </w:divBdr>
    </w:div>
    <w:div w:id="1924408726">
      <w:bodyDiv w:val="1"/>
      <w:marLeft w:val="0"/>
      <w:marRight w:val="0"/>
      <w:marTop w:val="0"/>
      <w:marBottom w:val="0"/>
      <w:divBdr>
        <w:top w:val="none" w:sz="0" w:space="0" w:color="auto"/>
        <w:left w:val="none" w:sz="0" w:space="0" w:color="auto"/>
        <w:bottom w:val="none" w:sz="0" w:space="0" w:color="auto"/>
        <w:right w:val="none" w:sz="0" w:space="0" w:color="auto"/>
      </w:divBdr>
    </w:div>
    <w:div w:id="1925995789">
      <w:bodyDiv w:val="1"/>
      <w:marLeft w:val="0"/>
      <w:marRight w:val="0"/>
      <w:marTop w:val="0"/>
      <w:marBottom w:val="0"/>
      <w:divBdr>
        <w:top w:val="none" w:sz="0" w:space="0" w:color="auto"/>
        <w:left w:val="none" w:sz="0" w:space="0" w:color="auto"/>
        <w:bottom w:val="none" w:sz="0" w:space="0" w:color="auto"/>
        <w:right w:val="none" w:sz="0" w:space="0" w:color="auto"/>
      </w:divBdr>
      <w:divsChild>
        <w:div w:id="372121151">
          <w:marLeft w:val="0"/>
          <w:marRight w:val="0"/>
          <w:marTop w:val="0"/>
          <w:marBottom w:val="0"/>
          <w:divBdr>
            <w:top w:val="none" w:sz="0" w:space="0" w:color="auto"/>
            <w:left w:val="none" w:sz="0" w:space="0" w:color="auto"/>
            <w:bottom w:val="none" w:sz="0" w:space="0" w:color="auto"/>
            <w:right w:val="none" w:sz="0" w:space="0" w:color="auto"/>
          </w:divBdr>
          <w:divsChild>
            <w:div w:id="501508367">
              <w:marLeft w:val="0"/>
              <w:marRight w:val="0"/>
              <w:marTop w:val="0"/>
              <w:marBottom w:val="0"/>
              <w:divBdr>
                <w:top w:val="none" w:sz="0" w:space="0" w:color="auto"/>
                <w:left w:val="none" w:sz="0" w:space="0" w:color="auto"/>
                <w:bottom w:val="none" w:sz="0" w:space="0" w:color="auto"/>
                <w:right w:val="none" w:sz="0" w:space="0" w:color="auto"/>
              </w:divBdr>
              <w:divsChild>
                <w:div w:id="676418356">
                  <w:marLeft w:val="0"/>
                  <w:marRight w:val="0"/>
                  <w:marTop w:val="0"/>
                  <w:marBottom w:val="0"/>
                  <w:divBdr>
                    <w:top w:val="none" w:sz="0" w:space="0" w:color="auto"/>
                    <w:left w:val="none" w:sz="0" w:space="0" w:color="auto"/>
                    <w:bottom w:val="none" w:sz="0" w:space="0" w:color="auto"/>
                    <w:right w:val="none" w:sz="0" w:space="0" w:color="auto"/>
                  </w:divBdr>
                  <w:divsChild>
                    <w:div w:id="1159927827">
                      <w:marLeft w:val="0"/>
                      <w:marRight w:val="0"/>
                      <w:marTop w:val="0"/>
                      <w:marBottom w:val="0"/>
                      <w:divBdr>
                        <w:top w:val="none" w:sz="0" w:space="0" w:color="auto"/>
                        <w:left w:val="none" w:sz="0" w:space="0" w:color="auto"/>
                        <w:bottom w:val="none" w:sz="0" w:space="0" w:color="auto"/>
                        <w:right w:val="none" w:sz="0" w:space="0" w:color="auto"/>
                      </w:divBdr>
                      <w:divsChild>
                        <w:div w:id="1060713431">
                          <w:marLeft w:val="0"/>
                          <w:marRight w:val="0"/>
                          <w:marTop w:val="0"/>
                          <w:marBottom w:val="0"/>
                          <w:divBdr>
                            <w:top w:val="none" w:sz="0" w:space="0" w:color="auto"/>
                            <w:left w:val="none" w:sz="0" w:space="0" w:color="auto"/>
                            <w:bottom w:val="none" w:sz="0" w:space="0" w:color="auto"/>
                            <w:right w:val="none" w:sz="0" w:space="0" w:color="auto"/>
                          </w:divBdr>
                          <w:divsChild>
                            <w:div w:id="1709572995">
                              <w:marLeft w:val="0"/>
                              <w:marRight w:val="0"/>
                              <w:marTop w:val="0"/>
                              <w:marBottom w:val="0"/>
                              <w:divBdr>
                                <w:top w:val="none" w:sz="0" w:space="0" w:color="auto"/>
                                <w:left w:val="none" w:sz="0" w:space="0" w:color="auto"/>
                                <w:bottom w:val="none" w:sz="0" w:space="0" w:color="auto"/>
                                <w:right w:val="none" w:sz="0" w:space="0" w:color="auto"/>
                              </w:divBdr>
                              <w:divsChild>
                                <w:div w:id="1763721453">
                                  <w:marLeft w:val="0"/>
                                  <w:marRight w:val="0"/>
                                  <w:marTop w:val="0"/>
                                  <w:marBottom w:val="0"/>
                                  <w:divBdr>
                                    <w:top w:val="none" w:sz="0" w:space="0" w:color="auto"/>
                                    <w:left w:val="none" w:sz="0" w:space="0" w:color="auto"/>
                                    <w:bottom w:val="none" w:sz="0" w:space="0" w:color="auto"/>
                                    <w:right w:val="none" w:sz="0" w:space="0" w:color="auto"/>
                                  </w:divBdr>
                                  <w:divsChild>
                                    <w:div w:id="1948731500">
                                      <w:marLeft w:val="60"/>
                                      <w:marRight w:val="0"/>
                                      <w:marTop w:val="0"/>
                                      <w:marBottom w:val="0"/>
                                      <w:divBdr>
                                        <w:top w:val="none" w:sz="0" w:space="0" w:color="auto"/>
                                        <w:left w:val="none" w:sz="0" w:space="0" w:color="auto"/>
                                        <w:bottom w:val="none" w:sz="0" w:space="0" w:color="auto"/>
                                        <w:right w:val="none" w:sz="0" w:space="0" w:color="auto"/>
                                      </w:divBdr>
                                      <w:divsChild>
                                        <w:div w:id="82801471">
                                          <w:marLeft w:val="0"/>
                                          <w:marRight w:val="0"/>
                                          <w:marTop w:val="0"/>
                                          <w:marBottom w:val="0"/>
                                          <w:divBdr>
                                            <w:top w:val="none" w:sz="0" w:space="0" w:color="auto"/>
                                            <w:left w:val="none" w:sz="0" w:space="0" w:color="auto"/>
                                            <w:bottom w:val="none" w:sz="0" w:space="0" w:color="auto"/>
                                            <w:right w:val="none" w:sz="0" w:space="0" w:color="auto"/>
                                          </w:divBdr>
                                          <w:divsChild>
                                            <w:div w:id="1693265997">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6112935">
      <w:bodyDiv w:val="1"/>
      <w:marLeft w:val="0"/>
      <w:marRight w:val="0"/>
      <w:marTop w:val="0"/>
      <w:marBottom w:val="0"/>
      <w:divBdr>
        <w:top w:val="none" w:sz="0" w:space="0" w:color="auto"/>
        <w:left w:val="none" w:sz="0" w:space="0" w:color="auto"/>
        <w:bottom w:val="none" w:sz="0" w:space="0" w:color="auto"/>
        <w:right w:val="none" w:sz="0" w:space="0" w:color="auto"/>
      </w:divBdr>
    </w:div>
    <w:div w:id="1927879908">
      <w:bodyDiv w:val="1"/>
      <w:marLeft w:val="0"/>
      <w:marRight w:val="0"/>
      <w:marTop w:val="0"/>
      <w:marBottom w:val="0"/>
      <w:divBdr>
        <w:top w:val="none" w:sz="0" w:space="0" w:color="auto"/>
        <w:left w:val="none" w:sz="0" w:space="0" w:color="auto"/>
        <w:bottom w:val="none" w:sz="0" w:space="0" w:color="auto"/>
        <w:right w:val="none" w:sz="0" w:space="0" w:color="auto"/>
      </w:divBdr>
    </w:div>
    <w:div w:id="1928922623">
      <w:bodyDiv w:val="1"/>
      <w:marLeft w:val="0"/>
      <w:marRight w:val="0"/>
      <w:marTop w:val="0"/>
      <w:marBottom w:val="0"/>
      <w:divBdr>
        <w:top w:val="none" w:sz="0" w:space="0" w:color="auto"/>
        <w:left w:val="none" w:sz="0" w:space="0" w:color="auto"/>
        <w:bottom w:val="none" w:sz="0" w:space="0" w:color="auto"/>
        <w:right w:val="none" w:sz="0" w:space="0" w:color="auto"/>
      </w:divBdr>
    </w:div>
    <w:div w:id="1932274305">
      <w:bodyDiv w:val="1"/>
      <w:marLeft w:val="0"/>
      <w:marRight w:val="0"/>
      <w:marTop w:val="0"/>
      <w:marBottom w:val="0"/>
      <w:divBdr>
        <w:top w:val="none" w:sz="0" w:space="0" w:color="auto"/>
        <w:left w:val="none" w:sz="0" w:space="0" w:color="auto"/>
        <w:bottom w:val="none" w:sz="0" w:space="0" w:color="auto"/>
        <w:right w:val="none" w:sz="0" w:space="0" w:color="auto"/>
      </w:divBdr>
    </w:div>
    <w:div w:id="1933009262">
      <w:bodyDiv w:val="1"/>
      <w:marLeft w:val="0"/>
      <w:marRight w:val="0"/>
      <w:marTop w:val="0"/>
      <w:marBottom w:val="0"/>
      <w:divBdr>
        <w:top w:val="none" w:sz="0" w:space="0" w:color="auto"/>
        <w:left w:val="none" w:sz="0" w:space="0" w:color="auto"/>
        <w:bottom w:val="none" w:sz="0" w:space="0" w:color="auto"/>
        <w:right w:val="none" w:sz="0" w:space="0" w:color="auto"/>
      </w:divBdr>
    </w:div>
    <w:div w:id="1933278882">
      <w:bodyDiv w:val="1"/>
      <w:marLeft w:val="0"/>
      <w:marRight w:val="0"/>
      <w:marTop w:val="0"/>
      <w:marBottom w:val="0"/>
      <w:divBdr>
        <w:top w:val="none" w:sz="0" w:space="0" w:color="auto"/>
        <w:left w:val="none" w:sz="0" w:space="0" w:color="auto"/>
        <w:bottom w:val="none" w:sz="0" w:space="0" w:color="auto"/>
        <w:right w:val="none" w:sz="0" w:space="0" w:color="auto"/>
      </w:divBdr>
    </w:div>
    <w:div w:id="1933538734">
      <w:bodyDiv w:val="1"/>
      <w:marLeft w:val="0"/>
      <w:marRight w:val="0"/>
      <w:marTop w:val="0"/>
      <w:marBottom w:val="0"/>
      <w:divBdr>
        <w:top w:val="none" w:sz="0" w:space="0" w:color="auto"/>
        <w:left w:val="none" w:sz="0" w:space="0" w:color="auto"/>
        <w:bottom w:val="none" w:sz="0" w:space="0" w:color="auto"/>
        <w:right w:val="none" w:sz="0" w:space="0" w:color="auto"/>
      </w:divBdr>
    </w:div>
    <w:div w:id="1934363877">
      <w:bodyDiv w:val="1"/>
      <w:marLeft w:val="0"/>
      <w:marRight w:val="0"/>
      <w:marTop w:val="0"/>
      <w:marBottom w:val="0"/>
      <w:divBdr>
        <w:top w:val="none" w:sz="0" w:space="0" w:color="auto"/>
        <w:left w:val="none" w:sz="0" w:space="0" w:color="auto"/>
        <w:bottom w:val="none" w:sz="0" w:space="0" w:color="auto"/>
        <w:right w:val="none" w:sz="0" w:space="0" w:color="auto"/>
      </w:divBdr>
    </w:div>
    <w:div w:id="1934974229">
      <w:bodyDiv w:val="1"/>
      <w:marLeft w:val="0"/>
      <w:marRight w:val="0"/>
      <w:marTop w:val="0"/>
      <w:marBottom w:val="0"/>
      <w:divBdr>
        <w:top w:val="none" w:sz="0" w:space="0" w:color="auto"/>
        <w:left w:val="none" w:sz="0" w:space="0" w:color="auto"/>
        <w:bottom w:val="none" w:sz="0" w:space="0" w:color="auto"/>
        <w:right w:val="none" w:sz="0" w:space="0" w:color="auto"/>
      </w:divBdr>
    </w:div>
    <w:div w:id="1936478377">
      <w:bodyDiv w:val="1"/>
      <w:marLeft w:val="0"/>
      <w:marRight w:val="0"/>
      <w:marTop w:val="0"/>
      <w:marBottom w:val="0"/>
      <w:divBdr>
        <w:top w:val="none" w:sz="0" w:space="0" w:color="auto"/>
        <w:left w:val="none" w:sz="0" w:space="0" w:color="auto"/>
        <w:bottom w:val="none" w:sz="0" w:space="0" w:color="auto"/>
        <w:right w:val="none" w:sz="0" w:space="0" w:color="auto"/>
      </w:divBdr>
    </w:div>
    <w:div w:id="1937009209">
      <w:bodyDiv w:val="1"/>
      <w:marLeft w:val="0"/>
      <w:marRight w:val="0"/>
      <w:marTop w:val="0"/>
      <w:marBottom w:val="0"/>
      <w:divBdr>
        <w:top w:val="none" w:sz="0" w:space="0" w:color="auto"/>
        <w:left w:val="none" w:sz="0" w:space="0" w:color="auto"/>
        <w:bottom w:val="none" w:sz="0" w:space="0" w:color="auto"/>
        <w:right w:val="none" w:sz="0" w:space="0" w:color="auto"/>
      </w:divBdr>
    </w:div>
    <w:div w:id="1939828357">
      <w:bodyDiv w:val="1"/>
      <w:marLeft w:val="0"/>
      <w:marRight w:val="0"/>
      <w:marTop w:val="0"/>
      <w:marBottom w:val="0"/>
      <w:divBdr>
        <w:top w:val="none" w:sz="0" w:space="0" w:color="auto"/>
        <w:left w:val="none" w:sz="0" w:space="0" w:color="auto"/>
        <w:bottom w:val="none" w:sz="0" w:space="0" w:color="auto"/>
        <w:right w:val="none" w:sz="0" w:space="0" w:color="auto"/>
      </w:divBdr>
    </w:div>
    <w:div w:id="1940478767">
      <w:bodyDiv w:val="1"/>
      <w:marLeft w:val="0"/>
      <w:marRight w:val="0"/>
      <w:marTop w:val="0"/>
      <w:marBottom w:val="0"/>
      <w:divBdr>
        <w:top w:val="none" w:sz="0" w:space="0" w:color="auto"/>
        <w:left w:val="none" w:sz="0" w:space="0" w:color="auto"/>
        <w:bottom w:val="none" w:sz="0" w:space="0" w:color="auto"/>
        <w:right w:val="none" w:sz="0" w:space="0" w:color="auto"/>
      </w:divBdr>
    </w:div>
    <w:div w:id="1941642990">
      <w:bodyDiv w:val="1"/>
      <w:marLeft w:val="0"/>
      <w:marRight w:val="0"/>
      <w:marTop w:val="0"/>
      <w:marBottom w:val="0"/>
      <w:divBdr>
        <w:top w:val="none" w:sz="0" w:space="0" w:color="auto"/>
        <w:left w:val="none" w:sz="0" w:space="0" w:color="auto"/>
        <w:bottom w:val="none" w:sz="0" w:space="0" w:color="auto"/>
        <w:right w:val="none" w:sz="0" w:space="0" w:color="auto"/>
      </w:divBdr>
    </w:div>
    <w:div w:id="1945720385">
      <w:bodyDiv w:val="1"/>
      <w:marLeft w:val="0"/>
      <w:marRight w:val="0"/>
      <w:marTop w:val="0"/>
      <w:marBottom w:val="0"/>
      <w:divBdr>
        <w:top w:val="none" w:sz="0" w:space="0" w:color="auto"/>
        <w:left w:val="none" w:sz="0" w:space="0" w:color="auto"/>
        <w:bottom w:val="none" w:sz="0" w:space="0" w:color="auto"/>
        <w:right w:val="none" w:sz="0" w:space="0" w:color="auto"/>
      </w:divBdr>
    </w:div>
    <w:div w:id="1949854341">
      <w:bodyDiv w:val="1"/>
      <w:marLeft w:val="0"/>
      <w:marRight w:val="0"/>
      <w:marTop w:val="0"/>
      <w:marBottom w:val="0"/>
      <w:divBdr>
        <w:top w:val="none" w:sz="0" w:space="0" w:color="auto"/>
        <w:left w:val="none" w:sz="0" w:space="0" w:color="auto"/>
        <w:bottom w:val="none" w:sz="0" w:space="0" w:color="auto"/>
        <w:right w:val="none" w:sz="0" w:space="0" w:color="auto"/>
      </w:divBdr>
    </w:div>
    <w:div w:id="1951157276">
      <w:bodyDiv w:val="1"/>
      <w:marLeft w:val="0"/>
      <w:marRight w:val="0"/>
      <w:marTop w:val="0"/>
      <w:marBottom w:val="0"/>
      <w:divBdr>
        <w:top w:val="none" w:sz="0" w:space="0" w:color="auto"/>
        <w:left w:val="none" w:sz="0" w:space="0" w:color="auto"/>
        <w:bottom w:val="none" w:sz="0" w:space="0" w:color="auto"/>
        <w:right w:val="none" w:sz="0" w:space="0" w:color="auto"/>
      </w:divBdr>
    </w:div>
    <w:div w:id="1951163144">
      <w:bodyDiv w:val="1"/>
      <w:marLeft w:val="0"/>
      <w:marRight w:val="0"/>
      <w:marTop w:val="0"/>
      <w:marBottom w:val="0"/>
      <w:divBdr>
        <w:top w:val="none" w:sz="0" w:space="0" w:color="auto"/>
        <w:left w:val="none" w:sz="0" w:space="0" w:color="auto"/>
        <w:bottom w:val="none" w:sz="0" w:space="0" w:color="auto"/>
        <w:right w:val="none" w:sz="0" w:space="0" w:color="auto"/>
      </w:divBdr>
    </w:div>
    <w:div w:id="1952466948">
      <w:bodyDiv w:val="1"/>
      <w:marLeft w:val="0"/>
      <w:marRight w:val="0"/>
      <w:marTop w:val="0"/>
      <w:marBottom w:val="0"/>
      <w:divBdr>
        <w:top w:val="none" w:sz="0" w:space="0" w:color="auto"/>
        <w:left w:val="none" w:sz="0" w:space="0" w:color="auto"/>
        <w:bottom w:val="none" w:sz="0" w:space="0" w:color="auto"/>
        <w:right w:val="none" w:sz="0" w:space="0" w:color="auto"/>
      </w:divBdr>
    </w:div>
    <w:div w:id="1955166518">
      <w:bodyDiv w:val="1"/>
      <w:marLeft w:val="0"/>
      <w:marRight w:val="0"/>
      <w:marTop w:val="0"/>
      <w:marBottom w:val="0"/>
      <w:divBdr>
        <w:top w:val="none" w:sz="0" w:space="0" w:color="auto"/>
        <w:left w:val="none" w:sz="0" w:space="0" w:color="auto"/>
        <w:bottom w:val="none" w:sz="0" w:space="0" w:color="auto"/>
        <w:right w:val="none" w:sz="0" w:space="0" w:color="auto"/>
      </w:divBdr>
    </w:div>
    <w:div w:id="1956055813">
      <w:bodyDiv w:val="1"/>
      <w:marLeft w:val="0"/>
      <w:marRight w:val="0"/>
      <w:marTop w:val="0"/>
      <w:marBottom w:val="0"/>
      <w:divBdr>
        <w:top w:val="none" w:sz="0" w:space="0" w:color="auto"/>
        <w:left w:val="none" w:sz="0" w:space="0" w:color="auto"/>
        <w:bottom w:val="none" w:sz="0" w:space="0" w:color="auto"/>
        <w:right w:val="none" w:sz="0" w:space="0" w:color="auto"/>
      </w:divBdr>
    </w:div>
    <w:div w:id="1956253071">
      <w:bodyDiv w:val="1"/>
      <w:marLeft w:val="0"/>
      <w:marRight w:val="0"/>
      <w:marTop w:val="0"/>
      <w:marBottom w:val="0"/>
      <w:divBdr>
        <w:top w:val="none" w:sz="0" w:space="0" w:color="auto"/>
        <w:left w:val="none" w:sz="0" w:space="0" w:color="auto"/>
        <w:bottom w:val="none" w:sz="0" w:space="0" w:color="auto"/>
        <w:right w:val="none" w:sz="0" w:space="0" w:color="auto"/>
      </w:divBdr>
    </w:div>
    <w:div w:id="1957828276">
      <w:bodyDiv w:val="1"/>
      <w:marLeft w:val="0"/>
      <w:marRight w:val="0"/>
      <w:marTop w:val="0"/>
      <w:marBottom w:val="0"/>
      <w:divBdr>
        <w:top w:val="none" w:sz="0" w:space="0" w:color="auto"/>
        <w:left w:val="none" w:sz="0" w:space="0" w:color="auto"/>
        <w:bottom w:val="none" w:sz="0" w:space="0" w:color="auto"/>
        <w:right w:val="none" w:sz="0" w:space="0" w:color="auto"/>
      </w:divBdr>
    </w:div>
    <w:div w:id="1957980316">
      <w:bodyDiv w:val="1"/>
      <w:marLeft w:val="0"/>
      <w:marRight w:val="0"/>
      <w:marTop w:val="0"/>
      <w:marBottom w:val="0"/>
      <w:divBdr>
        <w:top w:val="none" w:sz="0" w:space="0" w:color="auto"/>
        <w:left w:val="none" w:sz="0" w:space="0" w:color="auto"/>
        <w:bottom w:val="none" w:sz="0" w:space="0" w:color="auto"/>
        <w:right w:val="none" w:sz="0" w:space="0" w:color="auto"/>
      </w:divBdr>
    </w:div>
    <w:div w:id="1958217282">
      <w:bodyDiv w:val="1"/>
      <w:marLeft w:val="0"/>
      <w:marRight w:val="0"/>
      <w:marTop w:val="0"/>
      <w:marBottom w:val="0"/>
      <w:divBdr>
        <w:top w:val="none" w:sz="0" w:space="0" w:color="auto"/>
        <w:left w:val="none" w:sz="0" w:space="0" w:color="auto"/>
        <w:bottom w:val="none" w:sz="0" w:space="0" w:color="auto"/>
        <w:right w:val="none" w:sz="0" w:space="0" w:color="auto"/>
      </w:divBdr>
    </w:div>
    <w:div w:id="1958641183">
      <w:bodyDiv w:val="1"/>
      <w:marLeft w:val="0"/>
      <w:marRight w:val="0"/>
      <w:marTop w:val="0"/>
      <w:marBottom w:val="0"/>
      <w:divBdr>
        <w:top w:val="none" w:sz="0" w:space="0" w:color="auto"/>
        <w:left w:val="none" w:sz="0" w:space="0" w:color="auto"/>
        <w:bottom w:val="none" w:sz="0" w:space="0" w:color="auto"/>
        <w:right w:val="none" w:sz="0" w:space="0" w:color="auto"/>
      </w:divBdr>
    </w:div>
    <w:div w:id="1961379580">
      <w:bodyDiv w:val="1"/>
      <w:marLeft w:val="0"/>
      <w:marRight w:val="0"/>
      <w:marTop w:val="0"/>
      <w:marBottom w:val="0"/>
      <w:divBdr>
        <w:top w:val="none" w:sz="0" w:space="0" w:color="auto"/>
        <w:left w:val="none" w:sz="0" w:space="0" w:color="auto"/>
        <w:bottom w:val="none" w:sz="0" w:space="0" w:color="auto"/>
        <w:right w:val="none" w:sz="0" w:space="0" w:color="auto"/>
      </w:divBdr>
    </w:div>
    <w:div w:id="1962807508">
      <w:bodyDiv w:val="1"/>
      <w:marLeft w:val="0"/>
      <w:marRight w:val="0"/>
      <w:marTop w:val="0"/>
      <w:marBottom w:val="0"/>
      <w:divBdr>
        <w:top w:val="none" w:sz="0" w:space="0" w:color="auto"/>
        <w:left w:val="none" w:sz="0" w:space="0" w:color="auto"/>
        <w:bottom w:val="none" w:sz="0" w:space="0" w:color="auto"/>
        <w:right w:val="none" w:sz="0" w:space="0" w:color="auto"/>
      </w:divBdr>
    </w:div>
    <w:div w:id="1964195308">
      <w:bodyDiv w:val="1"/>
      <w:marLeft w:val="0"/>
      <w:marRight w:val="0"/>
      <w:marTop w:val="0"/>
      <w:marBottom w:val="0"/>
      <w:divBdr>
        <w:top w:val="none" w:sz="0" w:space="0" w:color="auto"/>
        <w:left w:val="none" w:sz="0" w:space="0" w:color="auto"/>
        <w:bottom w:val="none" w:sz="0" w:space="0" w:color="auto"/>
        <w:right w:val="none" w:sz="0" w:space="0" w:color="auto"/>
      </w:divBdr>
    </w:div>
    <w:div w:id="1964381884">
      <w:bodyDiv w:val="1"/>
      <w:marLeft w:val="0"/>
      <w:marRight w:val="0"/>
      <w:marTop w:val="0"/>
      <w:marBottom w:val="0"/>
      <w:divBdr>
        <w:top w:val="none" w:sz="0" w:space="0" w:color="auto"/>
        <w:left w:val="none" w:sz="0" w:space="0" w:color="auto"/>
        <w:bottom w:val="none" w:sz="0" w:space="0" w:color="auto"/>
        <w:right w:val="none" w:sz="0" w:space="0" w:color="auto"/>
      </w:divBdr>
    </w:div>
    <w:div w:id="1968899995">
      <w:bodyDiv w:val="1"/>
      <w:marLeft w:val="0"/>
      <w:marRight w:val="0"/>
      <w:marTop w:val="0"/>
      <w:marBottom w:val="0"/>
      <w:divBdr>
        <w:top w:val="none" w:sz="0" w:space="0" w:color="auto"/>
        <w:left w:val="none" w:sz="0" w:space="0" w:color="auto"/>
        <w:bottom w:val="none" w:sz="0" w:space="0" w:color="auto"/>
        <w:right w:val="none" w:sz="0" w:space="0" w:color="auto"/>
      </w:divBdr>
    </w:div>
    <w:div w:id="1971088832">
      <w:bodyDiv w:val="1"/>
      <w:marLeft w:val="0"/>
      <w:marRight w:val="0"/>
      <w:marTop w:val="0"/>
      <w:marBottom w:val="0"/>
      <w:divBdr>
        <w:top w:val="none" w:sz="0" w:space="0" w:color="auto"/>
        <w:left w:val="none" w:sz="0" w:space="0" w:color="auto"/>
        <w:bottom w:val="none" w:sz="0" w:space="0" w:color="auto"/>
        <w:right w:val="none" w:sz="0" w:space="0" w:color="auto"/>
      </w:divBdr>
    </w:div>
    <w:div w:id="1971594071">
      <w:bodyDiv w:val="1"/>
      <w:marLeft w:val="0"/>
      <w:marRight w:val="0"/>
      <w:marTop w:val="0"/>
      <w:marBottom w:val="0"/>
      <w:divBdr>
        <w:top w:val="none" w:sz="0" w:space="0" w:color="auto"/>
        <w:left w:val="none" w:sz="0" w:space="0" w:color="auto"/>
        <w:bottom w:val="none" w:sz="0" w:space="0" w:color="auto"/>
        <w:right w:val="none" w:sz="0" w:space="0" w:color="auto"/>
      </w:divBdr>
    </w:div>
    <w:div w:id="1971939406">
      <w:bodyDiv w:val="1"/>
      <w:marLeft w:val="0"/>
      <w:marRight w:val="0"/>
      <w:marTop w:val="0"/>
      <w:marBottom w:val="0"/>
      <w:divBdr>
        <w:top w:val="none" w:sz="0" w:space="0" w:color="auto"/>
        <w:left w:val="none" w:sz="0" w:space="0" w:color="auto"/>
        <w:bottom w:val="none" w:sz="0" w:space="0" w:color="auto"/>
        <w:right w:val="none" w:sz="0" w:space="0" w:color="auto"/>
      </w:divBdr>
    </w:div>
    <w:div w:id="1972469374">
      <w:bodyDiv w:val="1"/>
      <w:marLeft w:val="0"/>
      <w:marRight w:val="0"/>
      <w:marTop w:val="0"/>
      <w:marBottom w:val="0"/>
      <w:divBdr>
        <w:top w:val="none" w:sz="0" w:space="0" w:color="auto"/>
        <w:left w:val="none" w:sz="0" w:space="0" w:color="auto"/>
        <w:bottom w:val="none" w:sz="0" w:space="0" w:color="auto"/>
        <w:right w:val="none" w:sz="0" w:space="0" w:color="auto"/>
      </w:divBdr>
    </w:div>
    <w:div w:id="1974360757">
      <w:bodyDiv w:val="1"/>
      <w:marLeft w:val="0"/>
      <w:marRight w:val="0"/>
      <w:marTop w:val="0"/>
      <w:marBottom w:val="0"/>
      <w:divBdr>
        <w:top w:val="none" w:sz="0" w:space="0" w:color="auto"/>
        <w:left w:val="none" w:sz="0" w:space="0" w:color="auto"/>
        <w:bottom w:val="none" w:sz="0" w:space="0" w:color="auto"/>
        <w:right w:val="none" w:sz="0" w:space="0" w:color="auto"/>
      </w:divBdr>
    </w:div>
    <w:div w:id="1975745780">
      <w:bodyDiv w:val="1"/>
      <w:marLeft w:val="0"/>
      <w:marRight w:val="0"/>
      <w:marTop w:val="0"/>
      <w:marBottom w:val="0"/>
      <w:divBdr>
        <w:top w:val="none" w:sz="0" w:space="0" w:color="auto"/>
        <w:left w:val="none" w:sz="0" w:space="0" w:color="auto"/>
        <w:bottom w:val="none" w:sz="0" w:space="0" w:color="auto"/>
        <w:right w:val="none" w:sz="0" w:space="0" w:color="auto"/>
      </w:divBdr>
    </w:div>
    <w:div w:id="1976714777">
      <w:bodyDiv w:val="1"/>
      <w:marLeft w:val="0"/>
      <w:marRight w:val="0"/>
      <w:marTop w:val="0"/>
      <w:marBottom w:val="0"/>
      <w:divBdr>
        <w:top w:val="none" w:sz="0" w:space="0" w:color="auto"/>
        <w:left w:val="none" w:sz="0" w:space="0" w:color="auto"/>
        <w:bottom w:val="none" w:sz="0" w:space="0" w:color="auto"/>
        <w:right w:val="none" w:sz="0" w:space="0" w:color="auto"/>
      </w:divBdr>
    </w:div>
    <w:div w:id="1976831888">
      <w:bodyDiv w:val="1"/>
      <w:marLeft w:val="0"/>
      <w:marRight w:val="0"/>
      <w:marTop w:val="0"/>
      <w:marBottom w:val="0"/>
      <w:divBdr>
        <w:top w:val="none" w:sz="0" w:space="0" w:color="auto"/>
        <w:left w:val="none" w:sz="0" w:space="0" w:color="auto"/>
        <w:bottom w:val="none" w:sz="0" w:space="0" w:color="auto"/>
        <w:right w:val="none" w:sz="0" w:space="0" w:color="auto"/>
      </w:divBdr>
    </w:div>
    <w:div w:id="1978417571">
      <w:bodyDiv w:val="1"/>
      <w:marLeft w:val="0"/>
      <w:marRight w:val="0"/>
      <w:marTop w:val="0"/>
      <w:marBottom w:val="0"/>
      <w:divBdr>
        <w:top w:val="none" w:sz="0" w:space="0" w:color="auto"/>
        <w:left w:val="none" w:sz="0" w:space="0" w:color="auto"/>
        <w:bottom w:val="none" w:sz="0" w:space="0" w:color="auto"/>
        <w:right w:val="none" w:sz="0" w:space="0" w:color="auto"/>
      </w:divBdr>
    </w:div>
    <w:div w:id="1979261950">
      <w:bodyDiv w:val="1"/>
      <w:marLeft w:val="0"/>
      <w:marRight w:val="0"/>
      <w:marTop w:val="0"/>
      <w:marBottom w:val="0"/>
      <w:divBdr>
        <w:top w:val="none" w:sz="0" w:space="0" w:color="auto"/>
        <w:left w:val="none" w:sz="0" w:space="0" w:color="auto"/>
        <w:bottom w:val="none" w:sz="0" w:space="0" w:color="auto"/>
        <w:right w:val="none" w:sz="0" w:space="0" w:color="auto"/>
      </w:divBdr>
    </w:div>
    <w:div w:id="1979720107">
      <w:bodyDiv w:val="1"/>
      <w:marLeft w:val="0"/>
      <w:marRight w:val="0"/>
      <w:marTop w:val="0"/>
      <w:marBottom w:val="0"/>
      <w:divBdr>
        <w:top w:val="none" w:sz="0" w:space="0" w:color="auto"/>
        <w:left w:val="none" w:sz="0" w:space="0" w:color="auto"/>
        <w:bottom w:val="none" w:sz="0" w:space="0" w:color="auto"/>
        <w:right w:val="none" w:sz="0" w:space="0" w:color="auto"/>
      </w:divBdr>
    </w:div>
    <w:div w:id="1980111191">
      <w:bodyDiv w:val="1"/>
      <w:marLeft w:val="0"/>
      <w:marRight w:val="0"/>
      <w:marTop w:val="0"/>
      <w:marBottom w:val="0"/>
      <w:divBdr>
        <w:top w:val="none" w:sz="0" w:space="0" w:color="auto"/>
        <w:left w:val="none" w:sz="0" w:space="0" w:color="auto"/>
        <w:bottom w:val="none" w:sz="0" w:space="0" w:color="auto"/>
        <w:right w:val="none" w:sz="0" w:space="0" w:color="auto"/>
      </w:divBdr>
    </w:div>
    <w:div w:id="1980303237">
      <w:bodyDiv w:val="1"/>
      <w:marLeft w:val="0"/>
      <w:marRight w:val="0"/>
      <w:marTop w:val="0"/>
      <w:marBottom w:val="0"/>
      <w:divBdr>
        <w:top w:val="none" w:sz="0" w:space="0" w:color="auto"/>
        <w:left w:val="none" w:sz="0" w:space="0" w:color="auto"/>
        <w:bottom w:val="none" w:sz="0" w:space="0" w:color="auto"/>
        <w:right w:val="none" w:sz="0" w:space="0" w:color="auto"/>
      </w:divBdr>
    </w:div>
    <w:div w:id="1985428998">
      <w:bodyDiv w:val="1"/>
      <w:marLeft w:val="0"/>
      <w:marRight w:val="0"/>
      <w:marTop w:val="0"/>
      <w:marBottom w:val="0"/>
      <w:divBdr>
        <w:top w:val="none" w:sz="0" w:space="0" w:color="auto"/>
        <w:left w:val="none" w:sz="0" w:space="0" w:color="auto"/>
        <w:bottom w:val="none" w:sz="0" w:space="0" w:color="auto"/>
        <w:right w:val="none" w:sz="0" w:space="0" w:color="auto"/>
      </w:divBdr>
    </w:div>
    <w:div w:id="1986738401">
      <w:bodyDiv w:val="1"/>
      <w:marLeft w:val="0"/>
      <w:marRight w:val="0"/>
      <w:marTop w:val="0"/>
      <w:marBottom w:val="0"/>
      <w:divBdr>
        <w:top w:val="none" w:sz="0" w:space="0" w:color="auto"/>
        <w:left w:val="none" w:sz="0" w:space="0" w:color="auto"/>
        <w:bottom w:val="none" w:sz="0" w:space="0" w:color="auto"/>
        <w:right w:val="none" w:sz="0" w:space="0" w:color="auto"/>
      </w:divBdr>
    </w:div>
    <w:div w:id="1988582077">
      <w:bodyDiv w:val="1"/>
      <w:marLeft w:val="0"/>
      <w:marRight w:val="0"/>
      <w:marTop w:val="0"/>
      <w:marBottom w:val="0"/>
      <w:divBdr>
        <w:top w:val="none" w:sz="0" w:space="0" w:color="auto"/>
        <w:left w:val="none" w:sz="0" w:space="0" w:color="auto"/>
        <w:bottom w:val="none" w:sz="0" w:space="0" w:color="auto"/>
        <w:right w:val="none" w:sz="0" w:space="0" w:color="auto"/>
      </w:divBdr>
    </w:div>
    <w:div w:id="1989168337">
      <w:bodyDiv w:val="1"/>
      <w:marLeft w:val="0"/>
      <w:marRight w:val="0"/>
      <w:marTop w:val="0"/>
      <w:marBottom w:val="0"/>
      <w:divBdr>
        <w:top w:val="none" w:sz="0" w:space="0" w:color="auto"/>
        <w:left w:val="none" w:sz="0" w:space="0" w:color="auto"/>
        <w:bottom w:val="none" w:sz="0" w:space="0" w:color="auto"/>
        <w:right w:val="none" w:sz="0" w:space="0" w:color="auto"/>
      </w:divBdr>
    </w:div>
    <w:div w:id="1990939028">
      <w:bodyDiv w:val="1"/>
      <w:marLeft w:val="0"/>
      <w:marRight w:val="0"/>
      <w:marTop w:val="0"/>
      <w:marBottom w:val="0"/>
      <w:divBdr>
        <w:top w:val="none" w:sz="0" w:space="0" w:color="auto"/>
        <w:left w:val="none" w:sz="0" w:space="0" w:color="auto"/>
        <w:bottom w:val="none" w:sz="0" w:space="0" w:color="auto"/>
        <w:right w:val="none" w:sz="0" w:space="0" w:color="auto"/>
      </w:divBdr>
    </w:div>
    <w:div w:id="1991709749">
      <w:bodyDiv w:val="1"/>
      <w:marLeft w:val="0"/>
      <w:marRight w:val="0"/>
      <w:marTop w:val="0"/>
      <w:marBottom w:val="0"/>
      <w:divBdr>
        <w:top w:val="none" w:sz="0" w:space="0" w:color="auto"/>
        <w:left w:val="none" w:sz="0" w:space="0" w:color="auto"/>
        <w:bottom w:val="none" w:sz="0" w:space="0" w:color="auto"/>
        <w:right w:val="none" w:sz="0" w:space="0" w:color="auto"/>
      </w:divBdr>
    </w:div>
    <w:div w:id="1992171155">
      <w:bodyDiv w:val="1"/>
      <w:marLeft w:val="0"/>
      <w:marRight w:val="0"/>
      <w:marTop w:val="0"/>
      <w:marBottom w:val="0"/>
      <w:divBdr>
        <w:top w:val="none" w:sz="0" w:space="0" w:color="auto"/>
        <w:left w:val="none" w:sz="0" w:space="0" w:color="auto"/>
        <w:bottom w:val="none" w:sz="0" w:space="0" w:color="auto"/>
        <w:right w:val="none" w:sz="0" w:space="0" w:color="auto"/>
      </w:divBdr>
    </w:div>
    <w:div w:id="1993946604">
      <w:bodyDiv w:val="1"/>
      <w:marLeft w:val="0"/>
      <w:marRight w:val="0"/>
      <w:marTop w:val="0"/>
      <w:marBottom w:val="0"/>
      <w:divBdr>
        <w:top w:val="none" w:sz="0" w:space="0" w:color="auto"/>
        <w:left w:val="none" w:sz="0" w:space="0" w:color="auto"/>
        <w:bottom w:val="none" w:sz="0" w:space="0" w:color="auto"/>
        <w:right w:val="none" w:sz="0" w:space="0" w:color="auto"/>
      </w:divBdr>
    </w:div>
    <w:div w:id="1994484938">
      <w:bodyDiv w:val="1"/>
      <w:marLeft w:val="0"/>
      <w:marRight w:val="0"/>
      <w:marTop w:val="0"/>
      <w:marBottom w:val="0"/>
      <w:divBdr>
        <w:top w:val="none" w:sz="0" w:space="0" w:color="auto"/>
        <w:left w:val="none" w:sz="0" w:space="0" w:color="auto"/>
        <w:bottom w:val="none" w:sz="0" w:space="0" w:color="auto"/>
        <w:right w:val="none" w:sz="0" w:space="0" w:color="auto"/>
      </w:divBdr>
    </w:div>
    <w:div w:id="1998028347">
      <w:bodyDiv w:val="1"/>
      <w:marLeft w:val="0"/>
      <w:marRight w:val="0"/>
      <w:marTop w:val="0"/>
      <w:marBottom w:val="0"/>
      <w:divBdr>
        <w:top w:val="none" w:sz="0" w:space="0" w:color="auto"/>
        <w:left w:val="none" w:sz="0" w:space="0" w:color="auto"/>
        <w:bottom w:val="none" w:sz="0" w:space="0" w:color="auto"/>
        <w:right w:val="none" w:sz="0" w:space="0" w:color="auto"/>
      </w:divBdr>
    </w:div>
    <w:div w:id="1999141571">
      <w:bodyDiv w:val="1"/>
      <w:marLeft w:val="0"/>
      <w:marRight w:val="0"/>
      <w:marTop w:val="0"/>
      <w:marBottom w:val="0"/>
      <w:divBdr>
        <w:top w:val="none" w:sz="0" w:space="0" w:color="auto"/>
        <w:left w:val="none" w:sz="0" w:space="0" w:color="auto"/>
        <w:bottom w:val="none" w:sz="0" w:space="0" w:color="auto"/>
        <w:right w:val="none" w:sz="0" w:space="0" w:color="auto"/>
      </w:divBdr>
    </w:div>
    <w:div w:id="1999651193">
      <w:bodyDiv w:val="1"/>
      <w:marLeft w:val="0"/>
      <w:marRight w:val="0"/>
      <w:marTop w:val="0"/>
      <w:marBottom w:val="0"/>
      <w:divBdr>
        <w:top w:val="none" w:sz="0" w:space="0" w:color="auto"/>
        <w:left w:val="none" w:sz="0" w:space="0" w:color="auto"/>
        <w:bottom w:val="none" w:sz="0" w:space="0" w:color="auto"/>
        <w:right w:val="none" w:sz="0" w:space="0" w:color="auto"/>
      </w:divBdr>
    </w:div>
    <w:div w:id="2001537903">
      <w:bodyDiv w:val="1"/>
      <w:marLeft w:val="0"/>
      <w:marRight w:val="0"/>
      <w:marTop w:val="0"/>
      <w:marBottom w:val="0"/>
      <w:divBdr>
        <w:top w:val="none" w:sz="0" w:space="0" w:color="auto"/>
        <w:left w:val="none" w:sz="0" w:space="0" w:color="auto"/>
        <w:bottom w:val="none" w:sz="0" w:space="0" w:color="auto"/>
        <w:right w:val="none" w:sz="0" w:space="0" w:color="auto"/>
      </w:divBdr>
    </w:div>
    <w:div w:id="2003924613">
      <w:bodyDiv w:val="1"/>
      <w:marLeft w:val="0"/>
      <w:marRight w:val="0"/>
      <w:marTop w:val="0"/>
      <w:marBottom w:val="0"/>
      <w:divBdr>
        <w:top w:val="none" w:sz="0" w:space="0" w:color="auto"/>
        <w:left w:val="none" w:sz="0" w:space="0" w:color="auto"/>
        <w:bottom w:val="none" w:sz="0" w:space="0" w:color="auto"/>
        <w:right w:val="none" w:sz="0" w:space="0" w:color="auto"/>
      </w:divBdr>
    </w:div>
    <w:div w:id="2005038597">
      <w:bodyDiv w:val="1"/>
      <w:marLeft w:val="0"/>
      <w:marRight w:val="0"/>
      <w:marTop w:val="0"/>
      <w:marBottom w:val="0"/>
      <w:divBdr>
        <w:top w:val="none" w:sz="0" w:space="0" w:color="auto"/>
        <w:left w:val="none" w:sz="0" w:space="0" w:color="auto"/>
        <w:bottom w:val="none" w:sz="0" w:space="0" w:color="auto"/>
        <w:right w:val="none" w:sz="0" w:space="0" w:color="auto"/>
      </w:divBdr>
    </w:div>
    <w:div w:id="2005812069">
      <w:bodyDiv w:val="1"/>
      <w:marLeft w:val="0"/>
      <w:marRight w:val="0"/>
      <w:marTop w:val="0"/>
      <w:marBottom w:val="0"/>
      <w:divBdr>
        <w:top w:val="none" w:sz="0" w:space="0" w:color="auto"/>
        <w:left w:val="none" w:sz="0" w:space="0" w:color="auto"/>
        <w:bottom w:val="none" w:sz="0" w:space="0" w:color="auto"/>
        <w:right w:val="none" w:sz="0" w:space="0" w:color="auto"/>
      </w:divBdr>
    </w:div>
    <w:div w:id="2006127102">
      <w:bodyDiv w:val="1"/>
      <w:marLeft w:val="0"/>
      <w:marRight w:val="0"/>
      <w:marTop w:val="0"/>
      <w:marBottom w:val="0"/>
      <w:divBdr>
        <w:top w:val="none" w:sz="0" w:space="0" w:color="auto"/>
        <w:left w:val="none" w:sz="0" w:space="0" w:color="auto"/>
        <w:bottom w:val="none" w:sz="0" w:space="0" w:color="auto"/>
        <w:right w:val="none" w:sz="0" w:space="0" w:color="auto"/>
      </w:divBdr>
    </w:div>
    <w:div w:id="2006128517">
      <w:bodyDiv w:val="1"/>
      <w:marLeft w:val="0"/>
      <w:marRight w:val="0"/>
      <w:marTop w:val="0"/>
      <w:marBottom w:val="0"/>
      <w:divBdr>
        <w:top w:val="none" w:sz="0" w:space="0" w:color="auto"/>
        <w:left w:val="none" w:sz="0" w:space="0" w:color="auto"/>
        <w:bottom w:val="none" w:sz="0" w:space="0" w:color="auto"/>
        <w:right w:val="none" w:sz="0" w:space="0" w:color="auto"/>
      </w:divBdr>
    </w:div>
    <w:div w:id="2006470718">
      <w:bodyDiv w:val="1"/>
      <w:marLeft w:val="0"/>
      <w:marRight w:val="0"/>
      <w:marTop w:val="0"/>
      <w:marBottom w:val="0"/>
      <w:divBdr>
        <w:top w:val="none" w:sz="0" w:space="0" w:color="auto"/>
        <w:left w:val="none" w:sz="0" w:space="0" w:color="auto"/>
        <w:bottom w:val="none" w:sz="0" w:space="0" w:color="auto"/>
        <w:right w:val="none" w:sz="0" w:space="0" w:color="auto"/>
      </w:divBdr>
      <w:divsChild>
        <w:div w:id="899246401">
          <w:marLeft w:val="0"/>
          <w:marRight w:val="0"/>
          <w:marTop w:val="0"/>
          <w:marBottom w:val="0"/>
          <w:divBdr>
            <w:top w:val="none" w:sz="0" w:space="0" w:color="auto"/>
            <w:left w:val="none" w:sz="0" w:space="0" w:color="auto"/>
            <w:bottom w:val="none" w:sz="0" w:space="0" w:color="auto"/>
            <w:right w:val="none" w:sz="0" w:space="0" w:color="auto"/>
          </w:divBdr>
          <w:divsChild>
            <w:div w:id="2066565493">
              <w:marLeft w:val="0"/>
              <w:marRight w:val="0"/>
              <w:marTop w:val="0"/>
              <w:marBottom w:val="0"/>
              <w:divBdr>
                <w:top w:val="none" w:sz="0" w:space="0" w:color="auto"/>
                <w:left w:val="none" w:sz="0" w:space="0" w:color="auto"/>
                <w:bottom w:val="none" w:sz="0" w:space="0" w:color="auto"/>
                <w:right w:val="none" w:sz="0" w:space="0" w:color="auto"/>
              </w:divBdr>
              <w:divsChild>
                <w:div w:id="91921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979392">
      <w:bodyDiv w:val="1"/>
      <w:marLeft w:val="0"/>
      <w:marRight w:val="0"/>
      <w:marTop w:val="0"/>
      <w:marBottom w:val="0"/>
      <w:divBdr>
        <w:top w:val="none" w:sz="0" w:space="0" w:color="auto"/>
        <w:left w:val="none" w:sz="0" w:space="0" w:color="auto"/>
        <w:bottom w:val="none" w:sz="0" w:space="0" w:color="auto"/>
        <w:right w:val="none" w:sz="0" w:space="0" w:color="auto"/>
      </w:divBdr>
    </w:div>
    <w:div w:id="2011714964">
      <w:bodyDiv w:val="1"/>
      <w:marLeft w:val="0"/>
      <w:marRight w:val="0"/>
      <w:marTop w:val="0"/>
      <w:marBottom w:val="0"/>
      <w:divBdr>
        <w:top w:val="none" w:sz="0" w:space="0" w:color="auto"/>
        <w:left w:val="none" w:sz="0" w:space="0" w:color="auto"/>
        <w:bottom w:val="none" w:sz="0" w:space="0" w:color="auto"/>
        <w:right w:val="none" w:sz="0" w:space="0" w:color="auto"/>
      </w:divBdr>
    </w:div>
    <w:div w:id="2012641219">
      <w:bodyDiv w:val="1"/>
      <w:marLeft w:val="0"/>
      <w:marRight w:val="0"/>
      <w:marTop w:val="0"/>
      <w:marBottom w:val="0"/>
      <w:divBdr>
        <w:top w:val="none" w:sz="0" w:space="0" w:color="auto"/>
        <w:left w:val="none" w:sz="0" w:space="0" w:color="auto"/>
        <w:bottom w:val="none" w:sz="0" w:space="0" w:color="auto"/>
        <w:right w:val="none" w:sz="0" w:space="0" w:color="auto"/>
      </w:divBdr>
    </w:div>
    <w:div w:id="2013222401">
      <w:bodyDiv w:val="1"/>
      <w:marLeft w:val="0"/>
      <w:marRight w:val="0"/>
      <w:marTop w:val="0"/>
      <w:marBottom w:val="0"/>
      <w:divBdr>
        <w:top w:val="none" w:sz="0" w:space="0" w:color="auto"/>
        <w:left w:val="none" w:sz="0" w:space="0" w:color="auto"/>
        <w:bottom w:val="none" w:sz="0" w:space="0" w:color="auto"/>
        <w:right w:val="none" w:sz="0" w:space="0" w:color="auto"/>
      </w:divBdr>
    </w:div>
    <w:div w:id="2014140846">
      <w:bodyDiv w:val="1"/>
      <w:marLeft w:val="0"/>
      <w:marRight w:val="0"/>
      <w:marTop w:val="0"/>
      <w:marBottom w:val="0"/>
      <w:divBdr>
        <w:top w:val="none" w:sz="0" w:space="0" w:color="auto"/>
        <w:left w:val="none" w:sz="0" w:space="0" w:color="auto"/>
        <w:bottom w:val="none" w:sz="0" w:space="0" w:color="auto"/>
        <w:right w:val="none" w:sz="0" w:space="0" w:color="auto"/>
      </w:divBdr>
    </w:div>
    <w:div w:id="2016489592">
      <w:bodyDiv w:val="1"/>
      <w:marLeft w:val="0"/>
      <w:marRight w:val="0"/>
      <w:marTop w:val="0"/>
      <w:marBottom w:val="0"/>
      <w:divBdr>
        <w:top w:val="none" w:sz="0" w:space="0" w:color="auto"/>
        <w:left w:val="none" w:sz="0" w:space="0" w:color="auto"/>
        <w:bottom w:val="none" w:sz="0" w:space="0" w:color="auto"/>
        <w:right w:val="none" w:sz="0" w:space="0" w:color="auto"/>
      </w:divBdr>
    </w:div>
    <w:div w:id="2017263922">
      <w:bodyDiv w:val="1"/>
      <w:marLeft w:val="0"/>
      <w:marRight w:val="0"/>
      <w:marTop w:val="0"/>
      <w:marBottom w:val="0"/>
      <w:divBdr>
        <w:top w:val="none" w:sz="0" w:space="0" w:color="auto"/>
        <w:left w:val="none" w:sz="0" w:space="0" w:color="auto"/>
        <w:bottom w:val="none" w:sz="0" w:space="0" w:color="auto"/>
        <w:right w:val="none" w:sz="0" w:space="0" w:color="auto"/>
      </w:divBdr>
    </w:div>
    <w:div w:id="2018967759">
      <w:bodyDiv w:val="1"/>
      <w:marLeft w:val="0"/>
      <w:marRight w:val="0"/>
      <w:marTop w:val="0"/>
      <w:marBottom w:val="0"/>
      <w:divBdr>
        <w:top w:val="none" w:sz="0" w:space="0" w:color="auto"/>
        <w:left w:val="none" w:sz="0" w:space="0" w:color="auto"/>
        <w:bottom w:val="none" w:sz="0" w:space="0" w:color="auto"/>
        <w:right w:val="none" w:sz="0" w:space="0" w:color="auto"/>
      </w:divBdr>
    </w:div>
    <w:div w:id="2022123650">
      <w:bodyDiv w:val="1"/>
      <w:marLeft w:val="0"/>
      <w:marRight w:val="0"/>
      <w:marTop w:val="0"/>
      <w:marBottom w:val="0"/>
      <w:divBdr>
        <w:top w:val="none" w:sz="0" w:space="0" w:color="auto"/>
        <w:left w:val="none" w:sz="0" w:space="0" w:color="auto"/>
        <w:bottom w:val="none" w:sz="0" w:space="0" w:color="auto"/>
        <w:right w:val="none" w:sz="0" w:space="0" w:color="auto"/>
      </w:divBdr>
    </w:div>
    <w:div w:id="2023165833">
      <w:bodyDiv w:val="1"/>
      <w:marLeft w:val="0"/>
      <w:marRight w:val="0"/>
      <w:marTop w:val="0"/>
      <w:marBottom w:val="0"/>
      <w:divBdr>
        <w:top w:val="none" w:sz="0" w:space="0" w:color="auto"/>
        <w:left w:val="none" w:sz="0" w:space="0" w:color="auto"/>
        <w:bottom w:val="none" w:sz="0" w:space="0" w:color="auto"/>
        <w:right w:val="none" w:sz="0" w:space="0" w:color="auto"/>
      </w:divBdr>
    </w:div>
    <w:div w:id="2025672147">
      <w:bodyDiv w:val="1"/>
      <w:marLeft w:val="0"/>
      <w:marRight w:val="0"/>
      <w:marTop w:val="0"/>
      <w:marBottom w:val="0"/>
      <w:divBdr>
        <w:top w:val="none" w:sz="0" w:space="0" w:color="auto"/>
        <w:left w:val="none" w:sz="0" w:space="0" w:color="auto"/>
        <w:bottom w:val="none" w:sz="0" w:space="0" w:color="auto"/>
        <w:right w:val="none" w:sz="0" w:space="0" w:color="auto"/>
      </w:divBdr>
    </w:div>
    <w:div w:id="2027638447">
      <w:bodyDiv w:val="1"/>
      <w:marLeft w:val="0"/>
      <w:marRight w:val="0"/>
      <w:marTop w:val="0"/>
      <w:marBottom w:val="0"/>
      <w:divBdr>
        <w:top w:val="none" w:sz="0" w:space="0" w:color="auto"/>
        <w:left w:val="none" w:sz="0" w:space="0" w:color="auto"/>
        <w:bottom w:val="none" w:sz="0" w:space="0" w:color="auto"/>
        <w:right w:val="none" w:sz="0" w:space="0" w:color="auto"/>
      </w:divBdr>
      <w:divsChild>
        <w:div w:id="1203518358">
          <w:marLeft w:val="0"/>
          <w:marRight w:val="0"/>
          <w:marTop w:val="0"/>
          <w:marBottom w:val="0"/>
          <w:divBdr>
            <w:top w:val="none" w:sz="0" w:space="0" w:color="auto"/>
            <w:left w:val="none" w:sz="0" w:space="0" w:color="auto"/>
            <w:bottom w:val="none" w:sz="0" w:space="0" w:color="auto"/>
            <w:right w:val="none" w:sz="0" w:space="0" w:color="auto"/>
          </w:divBdr>
          <w:divsChild>
            <w:div w:id="635136469">
              <w:marLeft w:val="0"/>
              <w:marRight w:val="0"/>
              <w:marTop w:val="0"/>
              <w:marBottom w:val="0"/>
              <w:divBdr>
                <w:top w:val="none" w:sz="0" w:space="0" w:color="auto"/>
                <w:left w:val="none" w:sz="0" w:space="0" w:color="auto"/>
                <w:bottom w:val="none" w:sz="0" w:space="0" w:color="auto"/>
                <w:right w:val="none" w:sz="0" w:space="0" w:color="auto"/>
              </w:divBdr>
              <w:divsChild>
                <w:div w:id="71061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751683">
      <w:bodyDiv w:val="1"/>
      <w:marLeft w:val="0"/>
      <w:marRight w:val="0"/>
      <w:marTop w:val="0"/>
      <w:marBottom w:val="0"/>
      <w:divBdr>
        <w:top w:val="none" w:sz="0" w:space="0" w:color="auto"/>
        <w:left w:val="none" w:sz="0" w:space="0" w:color="auto"/>
        <w:bottom w:val="none" w:sz="0" w:space="0" w:color="auto"/>
        <w:right w:val="none" w:sz="0" w:space="0" w:color="auto"/>
      </w:divBdr>
    </w:div>
    <w:div w:id="2031761824">
      <w:bodyDiv w:val="1"/>
      <w:marLeft w:val="0"/>
      <w:marRight w:val="0"/>
      <w:marTop w:val="0"/>
      <w:marBottom w:val="0"/>
      <w:divBdr>
        <w:top w:val="none" w:sz="0" w:space="0" w:color="auto"/>
        <w:left w:val="none" w:sz="0" w:space="0" w:color="auto"/>
        <w:bottom w:val="none" w:sz="0" w:space="0" w:color="auto"/>
        <w:right w:val="none" w:sz="0" w:space="0" w:color="auto"/>
      </w:divBdr>
    </w:div>
    <w:div w:id="2032872763">
      <w:bodyDiv w:val="1"/>
      <w:marLeft w:val="0"/>
      <w:marRight w:val="0"/>
      <w:marTop w:val="0"/>
      <w:marBottom w:val="0"/>
      <w:divBdr>
        <w:top w:val="none" w:sz="0" w:space="0" w:color="auto"/>
        <w:left w:val="none" w:sz="0" w:space="0" w:color="auto"/>
        <w:bottom w:val="none" w:sz="0" w:space="0" w:color="auto"/>
        <w:right w:val="none" w:sz="0" w:space="0" w:color="auto"/>
      </w:divBdr>
    </w:div>
    <w:div w:id="2033215684">
      <w:bodyDiv w:val="1"/>
      <w:marLeft w:val="0"/>
      <w:marRight w:val="0"/>
      <w:marTop w:val="0"/>
      <w:marBottom w:val="0"/>
      <w:divBdr>
        <w:top w:val="none" w:sz="0" w:space="0" w:color="auto"/>
        <w:left w:val="none" w:sz="0" w:space="0" w:color="auto"/>
        <w:bottom w:val="none" w:sz="0" w:space="0" w:color="auto"/>
        <w:right w:val="none" w:sz="0" w:space="0" w:color="auto"/>
      </w:divBdr>
    </w:div>
    <w:div w:id="2034187142">
      <w:bodyDiv w:val="1"/>
      <w:marLeft w:val="0"/>
      <w:marRight w:val="0"/>
      <w:marTop w:val="0"/>
      <w:marBottom w:val="0"/>
      <w:divBdr>
        <w:top w:val="none" w:sz="0" w:space="0" w:color="auto"/>
        <w:left w:val="none" w:sz="0" w:space="0" w:color="auto"/>
        <w:bottom w:val="none" w:sz="0" w:space="0" w:color="auto"/>
        <w:right w:val="none" w:sz="0" w:space="0" w:color="auto"/>
      </w:divBdr>
    </w:div>
    <w:div w:id="2034378368">
      <w:bodyDiv w:val="1"/>
      <w:marLeft w:val="0"/>
      <w:marRight w:val="0"/>
      <w:marTop w:val="0"/>
      <w:marBottom w:val="0"/>
      <w:divBdr>
        <w:top w:val="none" w:sz="0" w:space="0" w:color="auto"/>
        <w:left w:val="none" w:sz="0" w:space="0" w:color="auto"/>
        <w:bottom w:val="none" w:sz="0" w:space="0" w:color="auto"/>
        <w:right w:val="none" w:sz="0" w:space="0" w:color="auto"/>
      </w:divBdr>
    </w:div>
    <w:div w:id="2036226959">
      <w:bodyDiv w:val="1"/>
      <w:marLeft w:val="0"/>
      <w:marRight w:val="0"/>
      <w:marTop w:val="0"/>
      <w:marBottom w:val="0"/>
      <w:divBdr>
        <w:top w:val="none" w:sz="0" w:space="0" w:color="auto"/>
        <w:left w:val="none" w:sz="0" w:space="0" w:color="auto"/>
        <w:bottom w:val="none" w:sz="0" w:space="0" w:color="auto"/>
        <w:right w:val="none" w:sz="0" w:space="0" w:color="auto"/>
      </w:divBdr>
    </w:div>
    <w:div w:id="2037267179">
      <w:bodyDiv w:val="1"/>
      <w:marLeft w:val="0"/>
      <w:marRight w:val="0"/>
      <w:marTop w:val="0"/>
      <w:marBottom w:val="0"/>
      <w:divBdr>
        <w:top w:val="none" w:sz="0" w:space="0" w:color="auto"/>
        <w:left w:val="none" w:sz="0" w:space="0" w:color="auto"/>
        <w:bottom w:val="none" w:sz="0" w:space="0" w:color="auto"/>
        <w:right w:val="none" w:sz="0" w:space="0" w:color="auto"/>
      </w:divBdr>
    </w:div>
    <w:div w:id="2037732004">
      <w:bodyDiv w:val="1"/>
      <w:marLeft w:val="0"/>
      <w:marRight w:val="0"/>
      <w:marTop w:val="0"/>
      <w:marBottom w:val="0"/>
      <w:divBdr>
        <w:top w:val="none" w:sz="0" w:space="0" w:color="auto"/>
        <w:left w:val="none" w:sz="0" w:space="0" w:color="auto"/>
        <w:bottom w:val="none" w:sz="0" w:space="0" w:color="auto"/>
        <w:right w:val="none" w:sz="0" w:space="0" w:color="auto"/>
      </w:divBdr>
    </w:div>
    <w:div w:id="2038264707">
      <w:bodyDiv w:val="1"/>
      <w:marLeft w:val="0"/>
      <w:marRight w:val="0"/>
      <w:marTop w:val="0"/>
      <w:marBottom w:val="0"/>
      <w:divBdr>
        <w:top w:val="none" w:sz="0" w:space="0" w:color="auto"/>
        <w:left w:val="none" w:sz="0" w:space="0" w:color="auto"/>
        <w:bottom w:val="none" w:sz="0" w:space="0" w:color="auto"/>
        <w:right w:val="none" w:sz="0" w:space="0" w:color="auto"/>
      </w:divBdr>
    </w:div>
    <w:div w:id="2046057760">
      <w:bodyDiv w:val="1"/>
      <w:marLeft w:val="0"/>
      <w:marRight w:val="0"/>
      <w:marTop w:val="0"/>
      <w:marBottom w:val="0"/>
      <w:divBdr>
        <w:top w:val="none" w:sz="0" w:space="0" w:color="auto"/>
        <w:left w:val="none" w:sz="0" w:space="0" w:color="auto"/>
        <w:bottom w:val="none" w:sz="0" w:space="0" w:color="auto"/>
        <w:right w:val="none" w:sz="0" w:space="0" w:color="auto"/>
      </w:divBdr>
    </w:div>
    <w:div w:id="2046362976">
      <w:bodyDiv w:val="1"/>
      <w:marLeft w:val="0"/>
      <w:marRight w:val="0"/>
      <w:marTop w:val="0"/>
      <w:marBottom w:val="0"/>
      <w:divBdr>
        <w:top w:val="none" w:sz="0" w:space="0" w:color="auto"/>
        <w:left w:val="none" w:sz="0" w:space="0" w:color="auto"/>
        <w:bottom w:val="none" w:sz="0" w:space="0" w:color="auto"/>
        <w:right w:val="none" w:sz="0" w:space="0" w:color="auto"/>
      </w:divBdr>
    </w:div>
    <w:div w:id="2046521242">
      <w:bodyDiv w:val="1"/>
      <w:marLeft w:val="0"/>
      <w:marRight w:val="0"/>
      <w:marTop w:val="0"/>
      <w:marBottom w:val="0"/>
      <w:divBdr>
        <w:top w:val="none" w:sz="0" w:space="0" w:color="auto"/>
        <w:left w:val="none" w:sz="0" w:space="0" w:color="auto"/>
        <w:bottom w:val="none" w:sz="0" w:space="0" w:color="auto"/>
        <w:right w:val="none" w:sz="0" w:space="0" w:color="auto"/>
      </w:divBdr>
    </w:div>
    <w:div w:id="2049137811">
      <w:bodyDiv w:val="1"/>
      <w:marLeft w:val="0"/>
      <w:marRight w:val="0"/>
      <w:marTop w:val="0"/>
      <w:marBottom w:val="0"/>
      <w:divBdr>
        <w:top w:val="none" w:sz="0" w:space="0" w:color="auto"/>
        <w:left w:val="none" w:sz="0" w:space="0" w:color="auto"/>
        <w:bottom w:val="none" w:sz="0" w:space="0" w:color="auto"/>
        <w:right w:val="none" w:sz="0" w:space="0" w:color="auto"/>
      </w:divBdr>
    </w:div>
    <w:div w:id="2049646318">
      <w:bodyDiv w:val="1"/>
      <w:marLeft w:val="0"/>
      <w:marRight w:val="0"/>
      <w:marTop w:val="0"/>
      <w:marBottom w:val="0"/>
      <w:divBdr>
        <w:top w:val="none" w:sz="0" w:space="0" w:color="auto"/>
        <w:left w:val="none" w:sz="0" w:space="0" w:color="auto"/>
        <w:bottom w:val="none" w:sz="0" w:space="0" w:color="auto"/>
        <w:right w:val="none" w:sz="0" w:space="0" w:color="auto"/>
      </w:divBdr>
    </w:div>
    <w:div w:id="2052266247">
      <w:bodyDiv w:val="1"/>
      <w:marLeft w:val="0"/>
      <w:marRight w:val="0"/>
      <w:marTop w:val="0"/>
      <w:marBottom w:val="0"/>
      <w:divBdr>
        <w:top w:val="none" w:sz="0" w:space="0" w:color="auto"/>
        <w:left w:val="none" w:sz="0" w:space="0" w:color="auto"/>
        <w:bottom w:val="none" w:sz="0" w:space="0" w:color="auto"/>
        <w:right w:val="none" w:sz="0" w:space="0" w:color="auto"/>
      </w:divBdr>
    </w:div>
    <w:div w:id="2056654943">
      <w:bodyDiv w:val="1"/>
      <w:marLeft w:val="0"/>
      <w:marRight w:val="0"/>
      <w:marTop w:val="0"/>
      <w:marBottom w:val="0"/>
      <w:divBdr>
        <w:top w:val="none" w:sz="0" w:space="0" w:color="auto"/>
        <w:left w:val="none" w:sz="0" w:space="0" w:color="auto"/>
        <w:bottom w:val="none" w:sz="0" w:space="0" w:color="auto"/>
        <w:right w:val="none" w:sz="0" w:space="0" w:color="auto"/>
      </w:divBdr>
    </w:div>
    <w:div w:id="2057855032">
      <w:bodyDiv w:val="1"/>
      <w:marLeft w:val="0"/>
      <w:marRight w:val="0"/>
      <w:marTop w:val="0"/>
      <w:marBottom w:val="0"/>
      <w:divBdr>
        <w:top w:val="none" w:sz="0" w:space="0" w:color="auto"/>
        <w:left w:val="none" w:sz="0" w:space="0" w:color="auto"/>
        <w:bottom w:val="none" w:sz="0" w:space="0" w:color="auto"/>
        <w:right w:val="none" w:sz="0" w:space="0" w:color="auto"/>
      </w:divBdr>
    </w:div>
    <w:div w:id="2059669553">
      <w:bodyDiv w:val="1"/>
      <w:marLeft w:val="0"/>
      <w:marRight w:val="0"/>
      <w:marTop w:val="0"/>
      <w:marBottom w:val="0"/>
      <w:divBdr>
        <w:top w:val="none" w:sz="0" w:space="0" w:color="auto"/>
        <w:left w:val="none" w:sz="0" w:space="0" w:color="auto"/>
        <w:bottom w:val="none" w:sz="0" w:space="0" w:color="auto"/>
        <w:right w:val="none" w:sz="0" w:space="0" w:color="auto"/>
      </w:divBdr>
    </w:div>
    <w:div w:id="2062055786">
      <w:bodyDiv w:val="1"/>
      <w:marLeft w:val="0"/>
      <w:marRight w:val="0"/>
      <w:marTop w:val="0"/>
      <w:marBottom w:val="0"/>
      <w:divBdr>
        <w:top w:val="none" w:sz="0" w:space="0" w:color="auto"/>
        <w:left w:val="none" w:sz="0" w:space="0" w:color="auto"/>
        <w:bottom w:val="none" w:sz="0" w:space="0" w:color="auto"/>
        <w:right w:val="none" w:sz="0" w:space="0" w:color="auto"/>
      </w:divBdr>
    </w:div>
    <w:div w:id="2067334772">
      <w:bodyDiv w:val="1"/>
      <w:marLeft w:val="0"/>
      <w:marRight w:val="0"/>
      <w:marTop w:val="0"/>
      <w:marBottom w:val="0"/>
      <w:divBdr>
        <w:top w:val="none" w:sz="0" w:space="0" w:color="auto"/>
        <w:left w:val="none" w:sz="0" w:space="0" w:color="auto"/>
        <w:bottom w:val="none" w:sz="0" w:space="0" w:color="auto"/>
        <w:right w:val="none" w:sz="0" w:space="0" w:color="auto"/>
      </w:divBdr>
    </w:div>
    <w:div w:id="2067490939">
      <w:bodyDiv w:val="1"/>
      <w:marLeft w:val="0"/>
      <w:marRight w:val="0"/>
      <w:marTop w:val="0"/>
      <w:marBottom w:val="0"/>
      <w:divBdr>
        <w:top w:val="none" w:sz="0" w:space="0" w:color="auto"/>
        <w:left w:val="none" w:sz="0" w:space="0" w:color="auto"/>
        <w:bottom w:val="none" w:sz="0" w:space="0" w:color="auto"/>
        <w:right w:val="none" w:sz="0" w:space="0" w:color="auto"/>
      </w:divBdr>
    </w:div>
    <w:div w:id="2067874145">
      <w:bodyDiv w:val="1"/>
      <w:marLeft w:val="0"/>
      <w:marRight w:val="0"/>
      <w:marTop w:val="0"/>
      <w:marBottom w:val="0"/>
      <w:divBdr>
        <w:top w:val="none" w:sz="0" w:space="0" w:color="auto"/>
        <w:left w:val="none" w:sz="0" w:space="0" w:color="auto"/>
        <w:bottom w:val="none" w:sz="0" w:space="0" w:color="auto"/>
        <w:right w:val="none" w:sz="0" w:space="0" w:color="auto"/>
      </w:divBdr>
    </w:div>
    <w:div w:id="2068137557">
      <w:bodyDiv w:val="1"/>
      <w:marLeft w:val="0"/>
      <w:marRight w:val="0"/>
      <w:marTop w:val="0"/>
      <w:marBottom w:val="0"/>
      <w:divBdr>
        <w:top w:val="none" w:sz="0" w:space="0" w:color="auto"/>
        <w:left w:val="none" w:sz="0" w:space="0" w:color="auto"/>
        <w:bottom w:val="none" w:sz="0" w:space="0" w:color="auto"/>
        <w:right w:val="none" w:sz="0" w:space="0" w:color="auto"/>
      </w:divBdr>
    </w:div>
    <w:div w:id="2068412536">
      <w:bodyDiv w:val="1"/>
      <w:marLeft w:val="0"/>
      <w:marRight w:val="0"/>
      <w:marTop w:val="0"/>
      <w:marBottom w:val="0"/>
      <w:divBdr>
        <w:top w:val="none" w:sz="0" w:space="0" w:color="auto"/>
        <w:left w:val="none" w:sz="0" w:space="0" w:color="auto"/>
        <w:bottom w:val="none" w:sz="0" w:space="0" w:color="auto"/>
        <w:right w:val="none" w:sz="0" w:space="0" w:color="auto"/>
      </w:divBdr>
    </w:div>
    <w:div w:id="2071809099">
      <w:bodyDiv w:val="1"/>
      <w:marLeft w:val="0"/>
      <w:marRight w:val="0"/>
      <w:marTop w:val="0"/>
      <w:marBottom w:val="0"/>
      <w:divBdr>
        <w:top w:val="none" w:sz="0" w:space="0" w:color="auto"/>
        <w:left w:val="none" w:sz="0" w:space="0" w:color="auto"/>
        <w:bottom w:val="none" w:sz="0" w:space="0" w:color="auto"/>
        <w:right w:val="none" w:sz="0" w:space="0" w:color="auto"/>
      </w:divBdr>
    </w:div>
    <w:div w:id="2071883261">
      <w:bodyDiv w:val="1"/>
      <w:marLeft w:val="0"/>
      <w:marRight w:val="0"/>
      <w:marTop w:val="0"/>
      <w:marBottom w:val="0"/>
      <w:divBdr>
        <w:top w:val="none" w:sz="0" w:space="0" w:color="auto"/>
        <w:left w:val="none" w:sz="0" w:space="0" w:color="auto"/>
        <w:bottom w:val="none" w:sz="0" w:space="0" w:color="auto"/>
        <w:right w:val="none" w:sz="0" w:space="0" w:color="auto"/>
      </w:divBdr>
    </w:div>
    <w:div w:id="2074813872">
      <w:bodyDiv w:val="1"/>
      <w:marLeft w:val="0"/>
      <w:marRight w:val="0"/>
      <w:marTop w:val="0"/>
      <w:marBottom w:val="0"/>
      <w:divBdr>
        <w:top w:val="none" w:sz="0" w:space="0" w:color="auto"/>
        <w:left w:val="none" w:sz="0" w:space="0" w:color="auto"/>
        <w:bottom w:val="none" w:sz="0" w:space="0" w:color="auto"/>
        <w:right w:val="none" w:sz="0" w:space="0" w:color="auto"/>
      </w:divBdr>
    </w:div>
    <w:div w:id="2077311571">
      <w:bodyDiv w:val="1"/>
      <w:marLeft w:val="0"/>
      <w:marRight w:val="0"/>
      <w:marTop w:val="0"/>
      <w:marBottom w:val="0"/>
      <w:divBdr>
        <w:top w:val="none" w:sz="0" w:space="0" w:color="auto"/>
        <w:left w:val="none" w:sz="0" w:space="0" w:color="auto"/>
        <w:bottom w:val="none" w:sz="0" w:space="0" w:color="auto"/>
        <w:right w:val="none" w:sz="0" w:space="0" w:color="auto"/>
      </w:divBdr>
    </w:div>
    <w:div w:id="2077782288">
      <w:bodyDiv w:val="1"/>
      <w:marLeft w:val="0"/>
      <w:marRight w:val="0"/>
      <w:marTop w:val="0"/>
      <w:marBottom w:val="0"/>
      <w:divBdr>
        <w:top w:val="none" w:sz="0" w:space="0" w:color="auto"/>
        <w:left w:val="none" w:sz="0" w:space="0" w:color="auto"/>
        <w:bottom w:val="none" w:sz="0" w:space="0" w:color="auto"/>
        <w:right w:val="none" w:sz="0" w:space="0" w:color="auto"/>
      </w:divBdr>
    </w:div>
    <w:div w:id="2079590674">
      <w:bodyDiv w:val="1"/>
      <w:marLeft w:val="0"/>
      <w:marRight w:val="0"/>
      <w:marTop w:val="0"/>
      <w:marBottom w:val="0"/>
      <w:divBdr>
        <w:top w:val="none" w:sz="0" w:space="0" w:color="auto"/>
        <w:left w:val="none" w:sz="0" w:space="0" w:color="auto"/>
        <w:bottom w:val="none" w:sz="0" w:space="0" w:color="auto"/>
        <w:right w:val="none" w:sz="0" w:space="0" w:color="auto"/>
      </w:divBdr>
    </w:div>
    <w:div w:id="2079667157">
      <w:bodyDiv w:val="1"/>
      <w:marLeft w:val="0"/>
      <w:marRight w:val="0"/>
      <w:marTop w:val="0"/>
      <w:marBottom w:val="0"/>
      <w:divBdr>
        <w:top w:val="none" w:sz="0" w:space="0" w:color="auto"/>
        <w:left w:val="none" w:sz="0" w:space="0" w:color="auto"/>
        <w:bottom w:val="none" w:sz="0" w:space="0" w:color="auto"/>
        <w:right w:val="none" w:sz="0" w:space="0" w:color="auto"/>
      </w:divBdr>
    </w:div>
    <w:div w:id="2079743615">
      <w:bodyDiv w:val="1"/>
      <w:marLeft w:val="0"/>
      <w:marRight w:val="0"/>
      <w:marTop w:val="0"/>
      <w:marBottom w:val="0"/>
      <w:divBdr>
        <w:top w:val="none" w:sz="0" w:space="0" w:color="auto"/>
        <w:left w:val="none" w:sz="0" w:space="0" w:color="auto"/>
        <w:bottom w:val="none" w:sz="0" w:space="0" w:color="auto"/>
        <w:right w:val="none" w:sz="0" w:space="0" w:color="auto"/>
      </w:divBdr>
    </w:div>
    <w:div w:id="2080515683">
      <w:bodyDiv w:val="1"/>
      <w:marLeft w:val="0"/>
      <w:marRight w:val="0"/>
      <w:marTop w:val="0"/>
      <w:marBottom w:val="0"/>
      <w:divBdr>
        <w:top w:val="none" w:sz="0" w:space="0" w:color="auto"/>
        <w:left w:val="none" w:sz="0" w:space="0" w:color="auto"/>
        <w:bottom w:val="none" w:sz="0" w:space="0" w:color="auto"/>
        <w:right w:val="none" w:sz="0" w:space="0" w:color="auto"/>
      </w:divBdr>
    </w:div>
    <w:div w:id="2081058251">
      <w:bodyDiv w:val="1"/>
      <w:marLeft w:val="0"/>
      <w:marRight w:val="0"/>
      <w:marTop w:val="0"/>
      <w:marBottom w:val="0"/>
      <w:divBdr>
        <w:top w:val="none" w:sz="0" w:space="0" w:color="auto"/>
        <w:left w:val="none" w:sz="0" w:space="0" w:color="auto"/>
        <w:bottom w:val="none" w:sz="0" w:space="0" w:color="auto"/>
        <w:right w:val="none" w:sz="0" w:space="0" w:color="auto"/>
      </w:divBdr>
    </w:div>
    <w:div w:id="2083067277">
      <w:bodyDiv w:val="1"/>
      <w:marLeft w:val="0"/>
      <w:marRight w:val="0"/>
      <w:marTop w:val="0"/>
      <w:marBottom w:val="0"/>
      <w:divBdr>
        <w:top w:val="none" w:sz="0" w:space="0" w:color="auto"/>
        <w:left w:val="none" w:sz="0" w:space="0" w:color="auto"/>
        <w:bottom w:val="none" w:sz="0" w:space="0" w:color="auto"/>
        <w:right w:val="none" w:sz="0" w:space="0" w:color="auto"/>
      </w:divBdr>
    </w:div>
    <w:div w:id="2083869118">
      <w:bodyDiv w:val="1"/>
      <w:marLeft w:val="0"/>
      <w:marRight w:val="0"/>
      <w:marTop w:val="0"/>
      <w:marBottom w:val="0"/>
      <w:divBdr>
        <w:top w:val="none" w:sz="0" w:space="0" w:color="auto"/>
        <w:left w:val="none" w:sz="0" w:space="0" w:color="auto"/>
        <w:bottom w:val="none" w:sz="0" w:space="0" w:color="auto"/>
        <w:right w:val="none" w:sz="0" w:space="0" w:color="auto"/>
      </w:divBdr>
    </w:div>
    <w:div w:id="2086148514">
      <w:bodyDiv w:val="1"/>
      <w:marLeft w:val="0"/>
      <w:marRight w:val="0"/>
      <w:marTop w:val="0"/>
      <w:marBottom w:val="0"/>
      <w:divBdr>
        <w:top w:val="none" w:sz="0" w:space="0" w:color="auto"/>
        <w:left w:val="none" w:sz="0" w:space="0" w:color="auto"/>
        <w:bottom w:val="none" w:sz="0" w:space="0" w:color="auto"/>
        <w:right w:val="none" w:sz="0" w:space="0" w:color="auto"/>
      </w:divBdr>
    </w:div>
    <w:div w:id="2087262528">
      <w:bodyDiv w:val="1"/>
      <w:marLeft w:val="0"/>
      <w:marRight w:val="0"/>
      <w:marTop w:val="0"/>
      <w:marBottom w:val="0"/>
      <w:divBdr>
        <w:top w:val="none" w:sz="0" w:space="0" w:color="auto"/>
        <w:left w:val="none" w:sz="0" w:space="0" w:color="auto"/>
        <w:bottom w:val="none" w:sz="0" w:space="0" w:color="auto"/>
        <w:right w:val="none" w:sz="0" w:space="0" w:color="auto"/>
      </w:divBdr>
    </w:div>
    <w:div w:id="2087798688">
      <w:bodyDiv w:val="1"/>
      <w:marLeft w:val="0"/>
      <w:marRight w:val="0"/>
      <w:marTop w:val="0"/>
      <w:marBottom w:val="0"/>
      <w:divBdr>
        <w:top w:val="none" w:sz="0" w:space="0" w:color="auto"/>
        <w:left w:val="none" w:sz="0" w:space="0" w:color="auto"/>
        <w:bottom w:val="none" w:sz="0" w:space="0" w:color="auto"/>
        <w:right w:val="none" w:sz="0" w:space="0" w:color="auto"/>
      </w:divBdr>
    </w:div>
    <w:div w:id="2089844059">
      <w:bodyDiv w:val="1"/>
      <w:marLeft w:val="0"/>
      <w:marRight w:val="0"/>
      <w:marTop w:val="0"/>
      <w:marBottom w:val="0"/>
      <w:divBdr>
        <w:top w:val="none" w:sz="0" w:space="0" w:color="auto"/>
        <w:left w:val="none" w:sz="0" w:space="0" w:color="auto"/>
        <w:bottom w:val="none" w:sz="0" w:space="0" w:color="auto"/>
        <w:right w:val="none" w:sz="0" w:space="0" w:color="auto"/>
      </w:divBdr>
    </w:div>
    <w:div w:id="2090350934">
      <w:bodyDiv w:val="1"/>
      <w:marLeft w:val="0"/>
      <w:marRight w:val="0"/>
      <w:marTop w:val="0"/>
      <w:marBottom w:val="0"/>
      <w:divBdr>
        <w:top w:val="none" w:sz="0" w:space="0" w:color="auto"/>
        <w:left w:val="none" w:sz="0" w:space="0" w:color="auto"/>
        <w:bottom w:val="none" w:sz="0" w:space="0" w:color="auto"/>
        <w:right w:val="none" w:sz="0" w:space="0" w:color="auto"/>
      </w:divBdr>
    </w:div>
    <w:div w:id="2091077162">
      <w:bodyDiv w:val="1"/>
      <w:marLeft w:val="0"/>
      <w:marRight w:val="0"/>
      <w:marTop w:val="0"/>
      <w:marBottom w:val="0"/>
      <w:divBdr>
        <w:top w:val="none" w:sz="0" w:space="0" w:color="auto"/>
        <w:left w:val="none" w:sz="0" w:space="0" w:color="auto"/>
        <w:bottom w:val="none" w:sz="0" w:space="0" w:color="auto"/>
        <w:right w:val="none" w:sz="0" w:space="0" w:color="auto"/>
      </w:divBdr>
    </w:div>
    <w:div w:id="2091344871">
      <w:bodyDiv w:val="1"/>
      <w:marLeft w:val="0"/>
      <w:marRight w:val="0"/>
      <w:marTop w:val="0"/>
      <w:marBottom w:val="0"/>
      <w:divBdr>
        <w:top w:val="none" w:sz="0" w:space="0" w:color="auto"/>
        <w:left w:val="none" w:sz="0" w:space="0" w:color="auto"/>
        <w:bottom w:val="none" w:sz="0" w:space="0" w:color="auto"/>
        <w:right w:val="none" w:sz="0" w:space="0" w:color="auto"/>
      </w:divBdr>
    </w:div>
    <w:div w:id="2091609423">
      <w:bodyDiv w:val="1"/>
      <w:marLeft w:val="0"/>
      <w:marRight w:val="0"/>
      <w:marTop w:val="0"/>
      <w:marBottom w:val="0"/>
      <w:divBdr>
        <w:top w:val="none" w:sz="0" w:space="0" w:color="auto"/>
        <w:left w:val="none" w:sz="0" w:space="0" w:color="auto"/>
        <w:bottom w:val="none" w:sz="0" w:space="0" w:color="auto"/>
        <w:right w:val="none" w:sz="0" w:space="0" w:color="auto"/>
      </w:divBdr>
    </w:div>
    <w:div w:id="2093165309">
      <w:bodyDiv w:val="1"/>
      <w:marLeft w:val="0"/>
      <w:marRight w:val="0"/>
      <w:marTop w:val="0"/>
      <w:marBottom w:val="0"/>
      <w:divBdr>
        <w:top w:val="none" w:sz="0" w:space="0" w:color="auto"/>
        <w:left w:val="none" w:sz="0" w:space="0" w:color="auto"/>
        <w:bottom w:val="none" w:sz="0" w:space="0" w:color="auto"/>
        <w:right w:val="none" w:sz="0" w:space="0" w:color="auto"/>
      </w:divBdr>
    </w:div>
    <w:div w:id="2095392541">
      <w:bodyDiv w:val="1"/>
      <w:marLeft w:val="0"/>
      <w:marRight w:val="0"/>
      <w:marTop w:val="0"/>
      <w:marBottom w:val="0"/>
      <w:divBdr>
        <w:top w:val="none" w:sz="0" w:space="0" w:color="auto"/>
        <w:left w:val="none" w:sz="0" w:space="0" w:color="auto"/>
        <w:bottom w:val="none" w:sz="0" w:space="0" w:color="auto"/>
        <w:right w:val="none" w:sz="0" w:space="0" w:color="auto"/>
      </w:divBdr>
    </w:div>
    <w:div w:id="2101489394">
      <w:bodyDiv w:val="1"/>
      <w:marLeft w:val="0"/>
      <w:marRight w:val="0"/>
      <w:marTop w:val="0"/>
      <w:marBottom w:val="0"/>
      <w:divBdr>
        <w:top w:val="none" w:sz="0" w:space="0" w:color="auto"/>
        <w:left w:val="none" w:sz="0" w:space="0" w:color="auto"/>
        <w:bottom w:val="none" w:sz="0" w:space="0" w:color="auto"/>
        <w:right w:val="none" w:sz="0" w:space="0" w:color="auto"/>
      </w:divBdr>
    </w:div>
    <w:div w:id="2102335464">
      <w:bodyDiv w:val="1"/>
      <w:marLeft w:val="0"/>
      <w:marRight w:val="0"/>
      <w:marTop w:val="0"/>
      <w:marBottom w:val="0"/>
      <w:divBdr>
        <w:top w:val="none" w:sz="0" w:space="0" w:color="auto"/>
        <w:left w:val="none" w:sz="0" w:space="0" w:color="auto"/>
        <w:bottom w:val="none" w:sz="0" w:space="0" w:color="auto"/>
        <w:right w:val="none" w:sz="0" w:space="0" w:color="auto"/>
      </w:divBdr>
    </w:div>
    <w:div w:id="2102603185">
      <w:bodyDiv w:val="1"/>
      <w:marLeft w:val="0"/>
      <w:marRight w:val="0"/>
      <w:marTop w:val="0"/>
      <w:marBottom w:val="0"/>
      <w:divBdr>
        <w:top w:val="none" w:sz="0" w:space="0" w:color="auto"/>
        <w:left w:val="none" w:sz="0" w:space="0" w:color="auto"/>
        <w:bottom w:val="none" w:sz="0" w:space="0" w:color="auto"/>
        <w:right w:val="none" w:sz="0" w:space="0" w:color="auto"/>
      </w:divBdr>
    </w:div>
    <w:div w:id="2112118008">
      <w:bodyDiv w:val="1"/>
      <w:marLeft w:val="0"/>
      <w:marRight w:val="0"/>
      <w:marTop w:val="0"/>
      <w:marBottom w:val="0"/>
      <w:divBdr>
        <w:top w:val="none" w:sz="0" w:space="0" w:color="auto"/>
        <w:left w:val="none" w:sz="0" w:space="0" w:color="auto"/>
        <w:bottom w:val="none" w:sz="0" w:space="0" w:color="auto"/>
        <w:right w:val="none" w:sz="0" w:space="0" w:color="auto"/>
      </w:divBdr>
    </w:div>
    <w:div w:id="2112243612">
      <w:bodyDiv w:val="1"/>
      <w:marLeft w:val="0"/>
      <w:marRight w:val="0"/>
      <w:marTop w:val="0"/>
      <w:marBottom w:val="0"/>
      <w:divBdr>
        <w:top w:val="none" w:sz="0" w:space="0" w:color="auto"/>
        <w:left w:val="none" w:sz="0" w:space="0" w:color="auto"/>
        <w:bottom w:val="none" w:sz="0" w:space="0" w:color="auto"/>
        <w:right w:val="none" w:sz="0" w:space="0" w:color="auto"/>
      </w:divBdr>
    </w:div>
    <w:div w:id="2114015685">
      <w:bodyDiv w:val="1"/>
      <w:marLeft w:val="0"/>
      <w:marRight w:val="0"/>
      <w:marTop w:val="0"/>
      <w:marBottom w:val="0"/>
      <w:divBdr>
        <w:top w:val="none" w:sz="0" w:space="0" w:color="auto"/>
        <w:left w:val="none" w:sz="0" w:space="0" w:color="auto"/>
        <w:bottom w:val="none" w:sz="0" w:space="0" w:color="auto"/>
        <w:right w:val="none" w:sz="0" w:space="0" w:color="auto"/>
      </w:divBdr>
    </w:div>
    <w:div w:id="2116824711">
      <w:bodyDiv w:val="1"/>
      <w:marLeft w:val="0"/>
      <w:marRight w:val="0"/>
      <w:marTop w:val="0"/>
      <w:marBottom w:val="0"/>
      <w:divBdr>
        <w:top w:val="none" w:sz="0" w:space="0" w:color="auto"/>
        <w:left w:val="none" w:sz="0" w:space="0" w:color="auto"/>
        <w:bottom w:val="none" w:sz="0" w:space="0" w:color="auto"/>
        <w:right w:val="none" w:sz="0" w:space="0" w:color="auto"/>
      </w:divBdr>
    </w:div>
    <w:div w:id="2118282638">
      <w:bodyDiv w:val="1"/>
      <w:marLeft w:val="0"/>
      <w:marRight w:val="0"/>
      <w:marTop w:val="0"/>
      <w:marBottom w:val="0"/>
      <w:divBdr>
        <w:top w:val="none" w:sz="0" w:space="0" w:color="auto"/>
        <w:left w:val="none" w:sz="0" w:space="0" w:color="auto"/>
        <w:bottom w:val="none" w:sz="0" w:space="0" w:color="auto"/>
        <w:right w:val="none" w:sz="0" w:space="0" w:color="auto"/>
      </w:divBdr>
    </w:div>
    <w:div w:id="2118602153">
      <w:bodyDiv w:val="1"/>
      <w:marLeft w:val="0"/>
      <w:marRight w:val="0"/>
      <w:marTop w:val="0"/>
      <w:marBottom w:val="0"/>
      <w:divBdr>
        <w:top w:val="none" w:sz="0" w:space="0" w:color="auto"/>
        <w:left w:val="none" w:sz="0" w:space="0" w:color="auto"/>
        <w:bottom w:val="none" w:sz="0" w:space="0" w:color="auto"/>
        <w:right w:val="none" w:sz="0" w:space="0" w:color="auto"/>
      </w:divBdr>
    </w:div>
    <w:div w:id="2118981419">
      <w:bodyDiv w:val="1"/>
      <w:marLeft w:val="0"/>
      <w:marRight w:val="0"/>
      <w:marTop w:val="0"/>
      <w:marBottom w:val="0"/>
      <w:divBdr>
        <w:top w:val="none" w:sz="0" w:space="0" w:color="auto"/>
        <w:left w:val="none" w:sz="0" w:space="0" w:color="auto"/>
        <w:bottom w:val="none" w:sz="0" w:space="0" w:color="auto"/>
        <w:right w:val="none" w:sz="0" w:space="0" w:color="auto"/>
      </w:divBdr>
    </w:div>
    <w:div w:id="2120175487">
      <w:bodyDiv w:val="1"/>
      <w:marLeft w:val="0"/>
      <w:marRight w:val="0"/>
      <w:marTop w:val="0"/>
      <w:marBottom w:val="0"/>
      <w:divBdr>
        <w:top w:val="none" w:sz="0" w:space="0" w:color="auto"/>
        <w:left w:val="none" w:sz="0" w:space="0" w:color="auto"/>
        <w:bottom w:val="none" w:sz="0" w:space="0" w:color="auto"/>
        <w:right w:val="none" w:sz="0" w:space="0" w:color="auto"/>
      </w:divBdr>
    </w:div>
    <w:div w:id="2126920111">
      <w:bodyDiv w:val="1"/>
      <w:marLeft w:val="0"/>
      <w:marRight w:val="0"/>
      <w:marTop w:val="0"/>
      <w:marBottom w:val="0"/>
      <w:divBdr>
        <w:top w:val="none" w:sz="0" w:space="0" w:color="auto"/>
        <w:left w:val="none" w:sz="0" w:space="0" w:color="auto"/>
        <w:bottom w:val="none" w:sz="0" w:space="0" w:color="auto"/>
        <w:right w:val="none" w:sz="0" w:space="0" w:color="auto"/>
      </w:divBdr>
    </w:div>
    <w:div w:id="2127505047">
      <w:bodyDiv w:val="1"/>
      <w:marLeft w:val="0"/>
      <w:marRight w:val="0"/>
      <w:marTop w:val="0"/>
      <w:marBottom w:val="0"/>
      <w:divBdr>
        <w:top w:val="none" w:sz="0" w:space="0" w:color="auto"/>
        <w:left w:val="none" w:sz="0" w:space="0" w:color="auto"/>
        <w:bottom w:val="none" w:sz="0" w:space="0" w:color="auto"/>
        <w:right w:val="none" w:sz="0" w:space="0" w:color="auto"/>
      </w:divBdr>
    </w:div>
    <w:div w:id="2130081810">
      <w:bodyDiv w:val="1"/>
      <w:marLeft w:val="0"/>
      <w:marRight w:val="0"/>
      <w:marTop w:val="0"/>
      <w:marBottom w:val="0"/>
      <w:divBdr>
        <w:top w:val="none" w:sz="0" w:space="0" w:color="auto"/>
        <w:left w:val="none" w:sz="0" w:space="0" w:color="auto"/>
        <w:bottom w:val="none" w:sz="0" w:space="0" w:color="auto"/>
        <w:right w:val="none" w:sz="0" w:space="0" w:color="auto"/>
      </w:divBdr>
    </w:div>
    <w:div w:id="2133666752">
      <w:bodyDiv w:val="1"/>
      <w:marLeft w:val="0"/>
      <w:marRight w:val="0"/>
      <w:marTop w:val="0"/>
      <w:marBottom w:val="0"/>
      <w:divBdr>
        <w:top w:val="none" w:sz="0" w:space="0" w:color="auto"/>
        <w:left w:val="none" w:sz="0" w:space="0" w:color="auto"/>
        <w:bottom w:val="none" w:sz="0" w:space="0" w:color="auto"/>
        <w:right w:val="none" w:sz="0" w:space="0" w:color="auto"/>
      </w:divBdr>
    </w:div>
    <w:div w:id="2134474039">
      <w:bodyDiv w:val="1"/>
      <w:marLeft w:val="0"/>
      <w:marRight w:val="0"/>
      <w:marTop w:val="0"/>
      <w:marBottom w:val="0"/>
      <w:divBdr>
        <w:top w:val="none" w:sz="0" w:space="0" w:color="auto"/>
        <w:left w:val="none" w:sz="0" w:space="0" w:color="auto"/>
        <w:bottom w:val="none" w:sz="0" w:space="0" w:color="auto"/>
        <w:right w:val="none" w:sz="0" w:space="0" w:color="auto"/>
      </w:divBdr>
    </w:div>
    <w:div w:id="2135827977">
      <w:bodyDiv w:val="1"/>
      <w:marLeft w:val="0"/>
      <w:marRight w:val="0"/>
      <w:marTop w:val="0"/>
      <w:marBottom w:val="0"/>
      <w:divBdr>
        <w:top w:val="none" w:sz="0" w:space="0" w:color="auto"/>
        <w:left w:val="none" w:sz="0" w:space="0" w:color="auto"/>
        <w:bottom w:val="none" w:sz="0" w:space="0" w:color="auto"/>
        <w:right w:val="none" w:sz="0" w:space="0" w:color="auto"/>
      </w:divBdr>
    </w:div>
    <w:div w:id="2138528551">
      <w:bodyDiv w:val="1"/>
      <w:marLeft w:val="0"/>
      <w:marRight w:val="0"/>
      <w:marTop w:val="0"/>
      <w:marBottom w:val="0"/>
      <w:divBdr>
        <w:top w:val="none" w:sz="0" w:space="0" w:color="auto"/>
        <w:left w:val="none" w:sz="0" w:space="0" w:color="auto"/>
        <w:bottom w:val="none" w:sz="0" w:space="0" w:color="auto"/>
        <w:right w:val="none" w:sz="0" w:space="0" w:color="auto"/>
      </w:divBdr>
    </w:div>
    <w:div w:id="2139295523">
      <w:bodyDiv w:val="1"/>
      <w:marLeft w:val="0"/>
      <w:marRight w:val="0"/>
      <w:marTop w:val="0"/>
      <w:marBottom w:val="0"/>
      <w:divBdr>
        <w:top w:val="none" w:sz="0" w:space="0" w:color="auto"/>
        <w:left w:val="none" w:sz="0" w:space="0" w:color="auto"/>
        <w:bottom w:val="none" w:sz="0" w:space="0" w:color="auto"/>
        <w:right w:val="none" w:sz="0" w:space="0" w:color="auto"/>
      </w:divBdr>
    </w:div>
    <w:div w:id="2139717140">
      <w:bodyDiv w:val="1"/>
      <w:marLeft w:val="0"/>
      <w:marRight w:val="0"/>
      <w:marTop w:val="0"/>
      <w:marBottom w:val="0"/>
      <w:divBdr>
        <w:top w:val="none" w:sz="0" w:space="0" w:color="auto"/>
        <w:left w:val="none" w:sz="0" w:space="0" w:color="auto"/>
        <w:bottom w:val="none" w:sz="0" w:space="0" w:color="auto"/>
        <w:right w:val="none" w:sz="0" w:space="0" w:color="auto"/>
      </w:divBdr>
    </w:div>
    <w:div w:id="2141485350">
      <w:bodyDiv w:val="1"/>
      <w:marLeft w:val="0"/>
      <w:marRight w:val="0"/>
      <w:marTop w:val="0"/>
      <w:marBottom w:val="0"/>
      <w:divBdr>
        <w:top w:val="none" w:sz="0" w:space="0" w:color="auto"/>
        <w:left w:val="none" w:sz="0" w:space="0" w:color="auto"/>
        <w:bottom w:val="none" w:sz="0" w:space="0" w:color="auto"/>
        <w:right w:val="none" w:sz="0" w:space="0" w:color="auto"/>
      </w:divBdr>
      <w:divsChild>
        <w:div w:id="1828083755">
          <w:marLeft w:val="0"/>
          <w:marRight w:val="0"/>
          <w:marTop w:val="0"/>
          <w:marBottom w:val="0"/>
          <w:divBdr>
            <w:top w:val="none" w:sz="0" w:space="0" w:color="auto"/>
            <w:left w:val="none" w:sz="0" w:space="0" w:color="auto"/>
            <w:bottom w:val="none" w:sz="0" w:space="0" w:color="auto"/>
            <w:right w:val="none" w:sz="0" w:space="0" w:color="auto"/>
          </w:divBdr>
          <w:divsChild>
            <w:div w:id="1676030699">
              <w:marLeft w:val="0"/>
              <w:marRight w:val="0"/>
              <w:marTop w:val="0"/>
              <w:marBottom w:val="0"/>
              <w:divBdr>
                <w:top w:val="none" w:sz="0" w:space="0" w:color="auto"/>
                <w:left w:val="none" w:sz="0" w:space="0" w:color="auto"/>
                <w:bottom w:val="none" w:sz="0" w:space="0" w:color="auto"/>
                <w:right w:val="none" w:sz="0" w:space="0" w:color="auto"/>
              </w:divBdr>
              <w:divsChild>
                <w:div w:id="25186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803102">
      <w:bodyDiv w:val="1"/>
      <w:marLeft w:val="0"/>
      <w:marRight w:val="0"/>
      <w:marTop w:val="0"/>
      <w:marBottom w:val="0"/>
      <w:divBdr>
        <w:top w:val="none" w:sz="0" w:space="0" w:color="auto"/>
        <w:left w:val="none" w:sz="0" w:space="0" w:color="auto"/>
        <w:bottom w:val="none" w:sz="0" w:space="0" w:color="auto"/>
        <w:right w:val="none" w:sz="0" w:space="0" w:color="auto"/>
      </w:divBdr>
    </w:div>
    <w:div w:id="2146921354">
      <w:bodyDiv w:val="1"/>
      <w:marLeft w:val="0"/>
      <w:marRight w:val="0"/>
      <w:marTop w:val="0"/>
      <w:marBottom w:val="0"/>
      <w:divBdr>
        <w:top w:val="none" w:sz="0" w:space="0" w:color="auto"/>
        <w:left w:val="none" w:sz="0" w:space="0" w:color="auto"/>
        <w:bottom w:val="none" w:sz="0" w:space="0" w:color="auto"/>
        <w:right w:val="none" w:sz="0" w:space="0" w:color="auto"/>
      </w:divBdr>
    </w:div>
    <w:div w:id="214692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customXml" Target="ink/ink4.xml"/><Relationship Id="rId26" Type="http://schemas.openxmlformats.org/officeDocument/2006/relationships/image" Target="media/image11.jpeg"/><Relationship Id="rId39" Type="http://schemas.openxmlformats.org/officeDocument/2006/relationships/image" Target="media/image18.emf"/><Relationship Id="rId21" Type="http://schemas.openxmlformats.org/officeDocument/2006/relationships/image" Target="media/image6.emf"/><Relationship Id="rId34" Type="http://schemas.openxmlformats.org/officeDocument/2006/relationships/customXml" Target="ink/ink9.xml"/><Relationship Id="rId42" Type="http://schemas.openxmlformats.org/officeDocument/2006/relationships/customXml" Target="ink/ink13.xml"/><Relationship Id="rId47" Type="http://schemas.openxmlformats.org/officeDocument/2006/relationships/image" Target="media/image22.emf"/><Relationship Id="rId50" Type="http://schemas.openxmlformats.org/officeDocument/2006/relationships/image" Target="media/image24.jpeg"/><Relationship Id="rId55" Type="http://schemas.openxmlformats.org/officeDocument/2006/relationships/image" Target="media/image29.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customXml" Target="ink/ink3.xml"/><Relationship Id="rId29" Type="http://schemas.openxmlformats.org/officeDocument/2006/relationships/image" Target="media/image13.emf"/><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customXml" Target="ink/ink8.xml"/><Relationship Id="rId37" Type="http://schemas.openxmlformats.org/officeDocument/2006/relationships/image" Target="media/image17.emf"/><Relationship Id="rId40" Type="http://schemas.openxmlformats.org/officeDocument/2006/relationships/customXml" Target="ink/ink12.xml"/><Relationship Id="rId45" Type="http://schemas.openxmlformats.org/officeDocument/2006/relationships/image" Target="media/image21.emf"/><Relationship Id="rId53" Type="http://schemas.openxmlformats.org/officeDocument/2006/relationships/image" Target="media/image27.png"/><Relationship Id="rId58" Type="http://schemas.openxmlformats.org/officeDocument/2006/relationships/image" Target="media/image32.png"/><Relationship Id="rId5" Type="http://schemas.openxmlformats.org/officeDocument/2006/relationships/settings" Target="settings.xml"/><Relationship Id="rId61" Type="http://schemas.openxmlformats.org/officeDocument/2006/relationships/theme" Target="theme/theme1.xml"/><Relationship Id="rId19" Type="http://schemas.openxmlformats.org/officeDocument/2006/relationships/image" Target="media/image5.emf"/><Relationship Id="rId14" Type="http://schemas.openxmlformats.org/officeDocument/2006/relationships/customXml" Target="ink/ink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customXml" Target="ink/ink7.xml"/><Relationship Id="rId35" Type="http://schemas.openxmlformats.org/officeDocument/2006/relationships/image" Target="media/image16.emf"/><Relationship Id="rId43" Type="http://schemas.openxmlformats.org/officeDocument/2006/relationships/image" Target="media/image20.emf"/><Relationship Id="rId48" Type="http://schemas.openxmlformats.org/officeDocument/2006/relationships/customXml" Target="ink/ink16.xml"/><Relationship Id="rId56" Type="http://schemas.openxmlformats.org/officeDocument/2006/relationships/image" Target="media/image30.png"/><Relationship Id="rId8" Type="http://schemas.openxmlformats.org/officeDocument/2006/relationships/endnotes" Target="endnotes.xml"/><Relationship Id="rId51" Type="http://schemas.openxmlformats.org/officeDocument/2006/relationships/image" Target="media/image25.jpeg"/><Relationship Id="rId3" Type="http://schemas.openxmlformats.org/officeDocument/2006/relationships/numbering" Target="numbering.xml"/><Relationship Id="rId12" Type="http://schemas.openxmlformats.org/officeDocument/2006/relationships/customXml" Target="ink/ink1.xml"/><Relationship Id="rId17" Type="http://schemas.openxmlformats.org/officeDocument/2006/relationships/image" Target="media/image4.emf"/><Relationship Id="rId25" Type="http://schemas.openxmlformats.org/officeDocument/2006/relationships/image" Target="media/image10.png"/><Relationship Id="rId33" Type="http://schemas.openxmlformats.org/officeDocument/2006/relationships/image" Target="media/image15.emf"/><Relationship Id="rId38" Type="http://schemas.openxmlformats.org/officeDocument/2006/relationships/customXml" Target="ink/ink11.xml"/><Relationship Id="rId46" Type="http://schemas.openxmlformats.org/officeDocument/2006/relationships/customXml" Target="ink/ink15.xml"/><Relationship Id="rId59" Type="http://schemas.openxmlformats.org/officeDocument/2006/relationships/fontTable" Target="fontTable.xml"/><Relationship Id="rId20" Type="http://schemas.openxmlformats.org/officeDocument/2006/relationships/customXml" Target="ink/ink5.xml"/><Relationship Id="rId41" Type="http://schemas.openxmlformats.org/officeDocument/2006/relationships/image" Target="media/image19.emf"/><Relationship Id="rId54"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8.png"/><Relationship Id="rId28" Type="http://schemas.openxmlformats.org/officeDocument/2006/relationships/customXml" Target="ink/ink6.xml"/><Relationship Id="rId36" Type="http://schemas.openxmlformats.org/officeDocument/2006/relationships/customXml" Target="ink/ink10.xml"/><Relationship Id="rId49" Type="http://schemas.openxmlformats.org/officeDocument/2006/relationships/image" Target="media/image23.emf"/><Relationship Id="rId57" Type="http://schemas.openxmlformats.org/officeDocument/2006/relationships/image" Target="media/image31.png"/><Relationship Id="rId10" Type="http://schemas.openxmlformats.org/officeDocument/2006/relationships/footer" Target="footer1.xml"/><Relationship Id="rId31" Type="http://schemas.openxmlformats.org/officeDocument/2006/relationships/image" Target="media/image14.emf"/><Relationship Id="rId44" Type="http://schemas.openxmlformats.org/officeDocument/2006/relationships/customXml" Target="ink/ink14.xml"/><Relationship Id="rId52" Type="http://schemas.openxmlformats.org/officeDocument/2006/relationships/image" Target="media/image26.jpeg"/><Relationship Id="rId60" Type="http://schemas.microsoft.com/office/2011/relationships/people" Target="peop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mian\Dropbox\Kontextmodul%201\Vorlage_word_Dokument.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6:58:56.738"/>
    </inkml:context>
    <inkml:brush xml:id="br0">
      <inkml:brushProperty name="width" value="0.05" units="cm"/>
      <inkml:brushProperty name="height" value="0.05" units="cm"/>
      <inkml:brushProperty name="color" value="#00A0D7"/>
    </inkml:brush>
  </inkml:definitions>
  <inkml:trace contextRef="#ctx0" brushRef="#br0">3342 1164 2304,'25'0'1152,"-25"0"-128,0 0 1280,0 0-2048,0 0 0,0 0 256,0 0 128,0 13-768,0-13 128,-25 26 384,25-13 0,0 12-128,-13-12 128,13 25-128,0-12 0,0 12-128,0-38 0,0 39 0,0-39 128,0 0-128,0 12 0,0-12-128,13-12 128,12 12-128,-25 0 128,13-39-128,13 39 128,-26-25-256,13 12 128,12-13 0,-25 14 0,13-27-128,-13 39 128,26-38-128,-26 38 128,0 0 0,12-26 0,-12 26-128,26 0 128,-26 0 0,0 26 0,0-26 0,-26 0 128,26 38 0,0-38 128,0 39 0,-12-27 128,12 14-128,0 12 128,0-38-128,0 39 0,0-39-128,0 12 128,0 14-896,0-26 128,0 0-1152,0 0 128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6:36:46.301"/>
    </inkml:context>
    <inkml:brush xml:id="br0">
      <inkml:brushProperty name="width" value="0.05" units="cm"/>
      <inkml:brushProperty name="height" value="0.05" units="cm"/>
      <inkml:brushProperty name="color" value="#00A0D7"/>
    </inkml:brush>
  </inkml:definitions>
  <inkml:trace contextRef="#ctx0" brushRef="#br0">3791 1439 2560,'0'0'1280,"0"0"-512,0 0 1408,0 0-2048,0 0 128,0 0 256,0 0 0,0 13-640,0 13 0,0-14 384,0 14 0,0 25-128,0-12 128,0 25-256,0-26 128,0 14-128,0-14 128,0 26 0,0-25 128,0 38-128,0-39 0,0 14 0,0 12 128,0-26-256,0 1 128,0-1-128,0 1 128,0-1-128,0 1 0,0-27 0,0 14 0,0-13 0,0 13 128,0-26-128,0 12 128,0 14-128,0-26 0,0 0-256,0 0 128,0 0-512,0-26 0,0 26-768,0 0 128</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6:36:32.948"/>
    </inkml:context>
    <inkml:brush xml:id="br0">
      <inkml:brushProperty name="width" value="0.05" units="cm"/>
      <inkml:brushProperty name="height" value="0.05" units="cm"/>
      <inkml:brushProperty name="color" value="#E71224"/>
    </inkml:brush>
  </inkml:definitions>
  <inkml:trace contextRef="#ctx0" brushRef="#br0">3579 1324 2560,'0'0'1280,"0"0"-512,0 0 1408,0 0-1664,0 0 0,0 0 128,0 0 128,0 0-1024,0 12 128,0-12 512,0 26 128,0-26-256,0 13 0,0 12-128,0-25 0,0 39-128,0-27 128,0 14-128,0-26 128,26 0-128,-26 13 128,0 12-128,0-25 0,0 0 0,0 0 128,0 0-128,0 0 128,0 0-128,0 0 128,0 0-128,0 0 128,0 0-128,0 0 128,0 0-128,13 0 128,-13 0-128,25 0 128,-25 0-128,13 0 128,13-25-128,-26 12 0,13 13 0,12-26 0,-12 14 0,13-14 0,-14 13 0,14 13 128,-13 0-128,12-25 128,-25 25-256,13-13 0,13 13-384,-26 0 128,0 0-896,13 0 128,12 0-384,-25 0 128</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6:36:13.002"/>
    </inkml:context>
    <inkml:brush xml:id="br0">
      <inkml:brushProperty name="width" value="0.05" units="cm"/>
      <inkml:brushProperty name="height" value="0.05" units="cm"/>
    </inkml:brush>
  </inkml:definitions>
  <inkml:trace contextRef="#ctx0" brushRef="#br0">3594 1192 2432,'0'-13'1152,"0"13"-512,0 0 1280,0 0-1792,0 0 128,0 0 0,0 0 128,0 13-384,0-13 128,26 26 128,-26-26 128,0 13-256,0 12 128,0 14-128,0-1 128,0 1-384,13-1 128,-13 1 0,0-1 0,25 14 0,-25 12 0,0-25 0,0-1 0,0 13 128,0-12 128,0-1-128,0 1 0,0-1 0,0-12 0,13 13 0,-13-1 0,0-25 0,0 13 128,0 12-256,0-38 128,0 0-512,0 13 0,0 13-768,0-26 128,0 0-256,26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6:36:04.271"/>
    </inkml:context>
    <inkml:brush xml:id="br0">
      <inkml:brushProperty name="width" value="0.05" units="cm"/>
      <inkml:brushProperty name="height" value="0.05" units="cm"/>
    </inkml:brush>
  </inkml:definitions>
  <inkml:trace contextRef="#ctx0" brushRef="#br0">3589 2727 2432,'0'0'1152,"0"-25"-512,0 25 1280,0-13-1792,0 13 128,13 0 0,-13 0 0,0 0-384,0-26 128,0 13 256,0 13 0,0-25-128,26 12 128,-26-13-128,0 14 128,0-14-128,0 13 128,0-25-128,0 12 0,0 13 0,0-25 0,0 12 0,0 13 0,0-25-128,0-1 128,0 14 0,0 12 0,0-26 0,0 14 0,0 12-128,0-13 128,0 13-128,0-25 128,0 38 0,0-26 0,0 13-128,0-12 128,-26 12-128,26-13 128,0 14-128,0-14 128,0 13-128,0 13 128,0-26-128,0 26 128,0-12 0,0 12 0,0-26-128,0 26 128,0-13 0,0 13 0,0-26-128,0 14 128,0 12-128,0 0 128,0-26 0,0 13 0,0 13 0,0-25 0,0 12 0,0 13 128,-13 0-128,13 0 0,0 0-256,0-26 128,0 26-768,0-13 0,0 13-896,13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6:35:53.640"/>
    </inkml:context>
    <inkml:brush xml:id="br0">
      <inkml:brushProperty name="width" value="0.05" units="cm"/>
      <inkml:brushProperty name="height" value="0.05" units="cm"/>
    </inkml:brush>
  </inkml:definitions>
  <inkml:trace contextRef="#ctx0" brushRef="#br0">3576 1540 2816,'0'0'1408,"0"0"-1024,0 0 1536,0 0-1664,0 0 128,0 0 128,0 0 128,12 0-768,14 0 0,-26 0 512,13 0 128,12 0-256,-25 0 0,13 0-128,13 0 0,-14 0 0,14 0 128,-26 0-128,0 0 0,0 0 0,13 0 0,-13 0-128,25 0 128,-25 0-128,0 0 128,0 0 0,0 0 0,0 0 0,0 0 0,0 0-128,0 0 128,0 0-128,0 0 128,0 0-128,0 0 0,0 0-128,0 0 128,0 0 0,0 0 0,0 0-128,0 0 128,0 0 0,0 0 0,-25 13 0,25 13 0,0-26 0,0 0 0,0 13 0,0 12 128,0-12-128,-13 13 0,13 12 0,0-25 0,0 13 0,0 12 0,0-25 0,0 13 0,0 12 0,0-25 0,0 13 0,0-26 0,0 38 0,0-38 128,0 13-128,0-13 0,0 26 0,0-26 0,0 0 0,0 0 0,0 12-128,0-12 128,0 0 0,0 26 0,0-26-128,0 0 128,0 0 0,0 0 0,0 0 0,0 0 0,0 0 0,0 0 0,0 0 0,0 0 128,0 0-256,0 0 128,0 0 0,0 0 0,0 13 0,0-13 128,0 0-128,0 0 128,0 0-128,0 0 128,-26 0 0,14 26 0,12-52-128,0 26 0,-26 0 0,13 0 0,13-13 0,-25 13 0,25 0 0,-13 0 0,13 0-256,-26 0 128,26 0-1152,-12 0 0,12-26-256,12 26 128</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6:35:46.341"/>
    </inkml:context>
    <inkml:brush xml:id="br0">
      <inkml:brushProperty name="width" value="0.05" units="cm"/>
      <inkml:brushProperty name="height" value="0.05" units="cm"/>
    </inkml:brush>
  </inkml:definitions>
  <inkml:trace contextRef="#ctx0" brushRef="#br0">3591 1525 2816,'0'0'1408,"13"0"-896,-13 0 1536,0 0-1792,0 0 0,0 0 128,0 13 128,-13 13-640,13-26 0,0 38 384,0-25 128,0 26-256,0-14 0,0 27-128,0-14 128,0 1-128,-26-1 0,26 26 0,0-51 0,0 25 0,0-12 128,0-13-640,0 13 128,0-26-768,0 12 128</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6:30:42.302"/>
    </inkml:context>
    <inkml:brush xml:id="br0">
      <inkml:brushProperty name="width" value="0.05" units="cm"/>
      <inkml:brushProperty name="height" value="0.05" units="cm"/>
    </inkml:brush>
  </inkml:definitions>
  <inkml:trace contextRef="#ctx0" brushRef="#br0">1829 558 2432,'0'0'1152,"0"12"-512,0-12 1152,0 0-1536,0 0 0,0-12 0,13 12 128,13 0-384,-26 0 128,38 0 256,-38 0 0,39 0 0,-26 0 0,25 0-128,1 0 128,-1 0-128,1 0 0,-1 0-128,-12 0 0,-13 0 0,13 0 0,-26 0 0,12 0 0,14 12-128,-26-12 128,0 0-128,0 0 128,0 0-128,0 0 0,0 0-256,0 0 128,13 0-640,-13 0 0,0-12-640,26 12 128</inkml:trace>
  <inkml:trace contextRef="#ctx0" brushRef="#br0" timeOffset="891.1396">2098 577 2688,'-25'0'1280,"25"0"-896,0 0 1664,0 0-1792,-13 26 0,13-26 0,0 0 128,-26 38-512,14-38 0,-14 13 384,13 12 128,-13-12-256,14 13 128,12-26-128,-26 13 0,13 12 0,13-25 0,0 13-128,0 12 128,0-25 0,0 0 0,0 0 0,0 0 0,0 0-128,0 0 128,0 0 0,13 0 0,-13 0-128,26 0 0,-26 0 0,0 0 0,38 0 0,-38 0 0,13 0 0,13 0 0,-26 0 0,12 0 0,14 0 0,-26 0 0,13 0 0,12 0 0,-25 0 0,13 0 128,13 0 0,-26 0 0,0 0 0,0 0 128,0 0-128,0 0 0,0 0-128,0 0 128,13 0-128,-13 0 128,0 0 0,0 0 0,0-25-128,0 25 128,0-13 0,0 13 0,0 0-128,0-25 128,0 12-128,-13 13 128,13-39-128,0 39 128,0-25-128,0 12 128,-26-12-128,26 12 0,-13 13-256,13-26 0,0 14-896,0 12 0,0-26-384,13 26 128</inkml:trace>
  <inkml:trace contextRef="#ctx0" brushRef="#br0" timeOffset="2060.4947">1848 1725 2176,'0'0'1024,"0"0"0,0 0 1024,0 0-1920,0 0 0,0 0 256,0 0 0,0 0-384,0 0 128,0 0 256,0 0 128,13 0-128,13 0 128,-14 0-256,14 0 128,12 0-128,-38 0 0,39 0-128,-1 0 128,-25 0-256,12 0 128,14 0-128,-26 0 0,12 0 0,-25 0 128,13 0-128,12 0 0,-25 0 0,13 0 0,-13 0 0,26 0 128,-26 0-128,0 0 128,0 0-384,13 0 128,-13-12-1280,0 12 0</inkml:trace>
  <inkml:trace contextRef="#ctx0" brushRef="#br0" timeOffset="3095.6707">2066 1758 3072,'0'0'1536,"0"0"-1024,0 0 1408,0 0-1792,0 0 128,0 0 256,0 0 128,-26 0-768,26 13 0,0 12 384,-12-25 128,12 39-256,-26-39 128,13 13-256,13 12 128,-25-12-128,12 12 0,13-25 0,-26 13 0,26-13 0,-12 26 0,12-26 0,0 13 0,-26-13 0,26 0 0,0 25 0,0-25 0,0 0 0,0 0 128,0 0 0,0 0 0,0 0-128,0 0 128,26 0-128,-26 0 128,0 0-128,0 0 0,12 0 0,14 0 0,-26 0 0,13 0 128,12 13-128,-25-13 128,39 0-128,-39 26 128,38-26-128,-38 0 128,13 0-128,12 0 0,-25 0 0,13 0 128,13 0-128,-26 0 128,0 0-128,13 0 128,-13 0-128,25 0 0,-25 0 0,0 0 0,0 0 0,0 0 128,0 0-128,0 0 128,0 0-128,0 0 128,0 0-128,0 0 128,0 0-128,0 0 128,0 0-128,0 0 128,0-26 0,0 13 0,0 13-128,0-25 128,0 12-128,0 13 128,0-26-128,-25 13 0,25 13 0,-13-38 0,13 38 0,0-25 128,0 12-128,-26-13 0,26 13-384,-13 13 0,13-38-1024,0 38 128,0 0-256,0-26 0</inkml:trace>
  <inkml:trace contextRef="#ctx0" brushRef="#br0" timeOffset="6587.2194">3465 597 4480,'0'0'2176,"0"0"-1664,0 0 2176,0 0-2560,13 0 0,-13 0 128,25 0 0,-25 0-256,0 0 0,39 0 256,-39 0 0,13 0 0,12 0 0,-12 0-128,13 0 0,-13 0-128,12 0 128,14 0-128,-39 0 128,38 0-128,-25 0 0,13 0 0,-14 0 0,14 0 0,-26 0 0,0 0 0,13 0 128,12 0-128,-25 0 0,0 12 0,0-12 128,0 0-128,0 0 0,0 0 0,0 0 128,0 0-256,0 0 128,0 0-768,0 0 128,0 0-896,0 0 0</inkml:trace>
  <inkml:trace contextRef="#ctx0" brushRef="#br0" timeOffset="7595.8338">3690 654 2688,'0'0'1280,"0"0"-128,0 0 1024,0 0-1920,0 0 128,0 0 128,0 0 0,-13 0-768,13 0 128,0 0 384,0 13 0,-25-13-128,12 26 0,13-26-128,-26 0 0,13 12 0,13 14 128,-25-26-128,12 13 128,-13 12-128,26-25 0,-13 0 0,13 13 128,-25 13-128,12-26 0,13 0 0,0 0 128,0 0-128,0 0 0,0 13 0,0-13 128,0 0-128,0 0 128,0 0 0,0 0 0,0 0 0,0 0 0,0 0-128,13 25 128,12-25-128,-25 0 128,13 0-128,13 0 0,-26 0 0,13 0 0,12 0 0,-12 0 0,13 0 0,-13 0 128,12 0-128,-12 0 128,13 0-128,-26 0 128,13 0 0,13 0 0,-26 0-128,12 0 128,14 0 0,-26 0 0,0 0-128,0 0 0,0 0 128,0 0 0,0 0-128,13 0 128,-13 0 0,0 0 0,0 0 0,0 0 0,0 0 0,0 0 0,0 0 0,-13 0 0,13 0-128,0 0 128,0-25-128,0 25 128,0-13-128,0 13 0,-26-26 0,26 13 0,-12 13 0,12-25 128,0 12-128,-26 13 128,26-26-128,-13 14 128,13 12-128,0-26 128,-26 13-384,26 13 0,-13 0-768,13 0 0,0 0-768,0 0 128</inkml:trace>
  <inkml:trace contextRef="#ctx0" brushRef="#br0" timeOffset="8716.8124">3543 1796 2432,'0'0'1152,"0"0"-256,0 0 896,0 0-1536,0 0 0,0 0 384,0 0 0,0 0-640,12 0 0,14 0 512,-26 0 128,13 0-128,13-25 0,-14 25-256,14 0 0,-13 0-128,12 0 128,14 0-256,-26 0 128,12 0-128,-25 25 128,39-25-128,-39 0 0,0 0 0,13 0 128,12 0-128,-25 0 0,39 0 0,-39 0 128,0 0-128,12 0 0,-12 0-384,26 0 0,-26 0-768,0 0 0,0 0-384,0 0 128</inkml:trace>
  <inkml:trace contextRef="#ctx0" brushRef="#br0" timeOffset="9777.4705">3773 1810 2304,'0'12'1152,"0"-12"-768,0 0 1664,-26 0-1920,26 0 0,-12 26 128,12-26 128,0 13-512,-26 12 128,13-25 128,13 13 128,-26 13-128,14-26 0,12 38-128,-26-38 0,13 13 0,13 12 0,0-25 0,-26 13 0,26 13 0,-12-26 0,12 0 0,0 0 128,0 0-128,0 0 0,0 13 0,0-13 128,0 0 0,0 0 128,0 0-128,0 0 0,0 0 0,0 0 128,12 0-128,-12 0 0,0 0-128,0 0 128,0 0 0,26 25 128,-26-25-128,0 0 0,13 0-128,13 0 128,-26-25 0,12 25 0,14 0-128,13 0 0,-39 0 0,38 0 128,-38 0-128,39 0 128,-39 0-128,0 0 128,12 0-128,14 0 128,-26 0-128,0 0 128,13 0-128,-13 0 128,0 0 0,0 0 0,0 0 0,0 0 0,0 0-128,0 0 128,0 0-128,0-13 128,-13 13-128,13 0 128,0 0-128,0-26 128,0 26-128,-26-13 128,14 13-128,12-25 0,0 12 0,-26 13 0,13-25 0,13 12 0,-26 13-128,14 0 128,12-39 0,0 39 0,-26-25-128,26 12 128,-13-13-640,13 26 0,0-12-896,0 12 128</inkml:trace>
  <inkml:trace contextRef="#ctx0" brushRef="#br0" timeOffset="10905.1041">5005 654 1280,'0'0'640,"0"0"896,0 0-640,0 0-640,0 0 128,0 0 256,0 0 0,-26 0-640,26 0 0,-12 0 640,12 0 0,0 0-128,0 0 0,0 25-128,0-25 0,0 0 0,0 0 0,12 0-256,14 0 0,-13 0 128,12 0 0,14 0-128,-26 0 0,25 0 0,1 0 0,-14 0 0,14 0 0,-1 0-128,-25 0 128,13 0-128,-26 0 128,12 0-128,14 0 128,-26 13-256,0-13 0,0 0-512,0 0 0,0 0-896,0 0 0</inkml:trace>
  <inkml:trace contextRef="#ctx0" brushRef="#br0" timeOffset="11955.7688">5151 694 3072,'0'0'1536,"0"0"-1152,0 0 1792,0 0-2176,0 0 128,-13 0 0,13 25 0,0-25-128,-25 0 0,12 13 0,13-13 128,-25 26 0,12-26 0,13 38-128,-26-38 128,13 13 0,-12 12 0,12-25-128,13 0 128,-26 13-128,26 13 128,-12-26-128,12 0 0,0 13 0,0-13 0,0 25 0,0-25 0,0 0 0,0 0 0,0 0 0,0 0 128,0 0-128,0 0 128,0 0 0,0 13 0,0-13 0,0 0 128,0 25-128,12-25 0,-12 0 0,26 0 128,-13 0-128,12 0 0,-12 0 0,13 0 0,-13 0-128,12 0 128,13 0-128,-25 0 128,13 0-128,12 0 0,-38 0 0,13 0 0,13 0 0,-26 0 128,12 0-128,-12 0 128,26 13-128,-26-13 128,0 0-128,0 0 128,0 0-128,0 0 128,0 0-128,0 0 128,0 0 0,0 0 0,0 0 0,0 0 0,0 0 0,0 0 0,0-13-128,0 13 0,0 0 0,0 0 128,0-25-128,0 25 0,-26-13 0,14-12 0,12 12 128,0 13 0,-26-39-128,13 39 0,13-38 0,0 12 0,-25 14 128,12 12 0,13-26-512,0 13 128,-26 13-640,26 0 128,0 0-768,-13 0 128</inkml:trace>
  <inkml:trace contextRef="#ctx0" brushRef="#br0" timeOffset="13063.4203">4967 1848 2816,'0'0'1408,"0"0"-768,0 0 1408,0 0-1792,12 0 0,14 0 384,-26 0 128,13 0-896,13 0 128,12 0 512,-25 0 0,13 0-128,12 0 0,0 0-256,1 12 128,-26-12-128,12 0 0,14 26-128,-39-26 128,13 0-128,12 0 128,-25 0-128,13 0 128,13 0-128,-26 0 128,0 0-128,0 0 0,0 0-512,0 0 128,0 0-1024,0 0 128,0 13-256,0-13 128</inkml:trace>
  <inkml:trace contextRef="#ctx0" brushRef="#br0" timeOffset="14040.4684">5177 1905 3072,'0'26'1536,"0"-26"-1664,0 0 2816,0 0-2560,0 0 0,0 0 256,0 0 0,0 0-384,-26 0 0,26 0 256,-13 13 0,13-13 0,-25 25 0,12-12-128,-12 13 0,12-26-128,-13 12 128,13 14-128,-12-26 128,12 13-128,13 12 0,-26-25 0,26 13 0,-12 13 0,12-26 0,0 12 0,0-12 0,0 0 0,0 26 0,0-26-128,0 0 128,0 0 0,0 0 128,0 0 0,0 0 0,0 0 0,0 0 0,0 0 0,0 0 0,12 0 0,14 0 0,-26 0-128,38 0 0,-25 0 0,13 0 128,12 0 0,-25 0 0,12 0 0,-12 0 0,13 0-128,-13 0 128,12 0-128,-25 0 128,39 13-128,-39-13 0,0 0 0,12 0 0,-12 0 0,0 0 0,26 0 0,-26 0 0,0 0 0,0 0 0,0 0 0,0 0 128,0 0 128,0 0 0,0 0 0,0 0 0,0 0-128,0 0 128,0 0 0,0-13 0,0 13-256,0 0 128,0 0-128,0-26 128,-26 14-128,26 12 0,0-26 0,0 13 0,-12 13 0,12-25 128,0 12-128,-26-13 0,13 14 0,13-14 0,0 13 0,0 13 0,-25-25-384,25 12 0,-13 13-896,13-26 128,0 26-640,0 0 128</inkml:trace>
  <inkml:trace contextRef="#ctx0" brushRef="#br0" timeOffset="15121.8016">2073 1 2432,'0'0'1152,"0"12"-640,0-12 1152,0 26-1536,0-26 128,25 13 128,-25 13 128,-25-14-640,25 14 128,0 12 384,-13-25 0,13 26-128,0-1 0,0 1-128,0-1 0,0-12 0,0 12 128,13 1-256,-13-26 0,0 12-512,-13-12 128,13 13-768,0-13 128</inkml:trace>
  <inkml:trace contextRef="#ctx0" brushRef="#br0" timeOffset="15985.1899">2118 834 2176,'0'-26'1024,"0"26"-128,0 0 1024,0 0-1664,0 0 0,0 0 384,0 0 0,0 0-768,0 0 128,0 26 512,0-26 0,0 13-128,0 13 0,0-14-256,0 14 128,0 13-128,0-1 0,-25 0-128,25-25 128,0 51-128,-13-25 0,13-1 0,0 1 0,0-1 0,0 1 128,0-1-128,0 1 0,0-1 0,-26 1 128,26-26-128,0 12 0,0 14 0,0-27 0,-13 14 0,13-13 0,0 13-256,0-26 128,0 38-512,0-38 0,0 0-640,0 13 0</inkml:trace>
  <inkml:trace contextRef="#ctx0" brushRef="#br0" timeOffset="16740.4207">2079 2078 3072,'13'0'1536,"-13"0"-1152,0 0 2176,0 0-2048,0 0 0,0 0 128,0 0 0,0 13-896,-13 13 128,13-26 512,0 12 0,0 14-256,0-13 0,0 13-128,0 12 128,0 1-128,-25-27 128,25 27-128,0-13 0,0 12 0,-13 0 0,13-25 0,0 13 128,0 12-128,0-25 0,0 13-256,0-13 0,0 12-512,0-25 128,0 13-768,0-13 128</inkml:trace>
  <inkml:trace contextRef="#ctx0" brushRef="#br0" timeOffset="17774.5141">3791 13 2176,'0'0'1024,"0"-12"0,0 12 1024,0 0-1664,0 0 0,0 12 256,0-12 0,0 26-768,0-26 0,0 38 512,0-38 0,0 39-256,0-1 128,0 1-256,0-27 128,0 27-128,-25-1 128,25 1-128,0-1 0,-13 26 0,13-51 128,0 25-128,0-12 0,0-13 0,0 12 0,0-12-384,0-13 128,0 26-896,0-26 0</inkml:trace>
  <inkml:trace contextRef="#ctx0" brushRef="#br0" timeOffset="18665.2963">3721 886 2688,'0'0'1280,"0"0"-640,0 0 1280,0 0-1664,0 0 0,0 12 384,0 14 0,0-26-768,0 13 0,0 13 384,0 12 128,0-25-128,0 13 0,0 25-256,0-13 128,0 26-128,0-25 128,0 12-128,0-12 0,0 25 0,0-26 128,0 1-128,0-1 0,-25 1 0,25-1 0,0 1 0,0-27 0,0 14 0,0 13 0,0-39-256,0 12 128,0 14-1024,0-26 0,0 0 0,25 0 0</inkml:trace>
  <inkml:trace contextRef="#ctx0" brushRef="#br0" timeOffset="19429.6747">3715 2117 2432,'0'0'1152,"0"0"-768,0 0 1920,0 0-2048,0 0 0,0 0 512,0 0 0,0 0-896,0 0 0,0 0 640,0 0 0,0 0-128,0 13 0,0 13-256,0-14 0,0 14 0,0-13 0,0 25-128,0-12 128,-26 25-128,26-12 128,0 25-128,-13-51 0,13 51 0,0-51 128,0 12-128,0 14 0,0-26-256,0 12 0,0-25-896,0 13 128,0-26-384,0 13 128</inkml:trace>
  <inkml:trace contextRef="#ctx0" brushRef="#br0" timeOffset="20560.3164">5274 77 2688,'0'0'1280,"0"0"-768,0 0 1920,0 0-2304,0 0 128,0 0 256,0 0 0,0 0-640,0 26 128,0-26 384,0 0 0,0 38-128,-13-38 128,13 39-256,0-39 0,0 38 0,0 1 0,-26-1-128,13 0 128,13 39-128,0-38 0,0-1 0,0 1 128,0-1-128,0 1 0,-25-1 0,25-25 0,0 12-256,0 14 128,0-39-512,0 13 128,0 12-768,0-25 0</inkml:trace>
  <inkml:trace contextRef="#ctx0" brushRef="#br0" timeOffset="21435.9173">5151 937 2304,'0'-12'1152,"0"24"0,0-12 1024,0 0-1792,0 0 128,0 26 128,0-26 0,0 0-896,0 13 128,0 13 512,0-14 128,0 14-384,0 13 128,0-1-128,0-25 0,0 51-128,0-26 128,0 1-128,0-1 128,-12 14-128,12-14 0,0 26 0,0-51 128,0 26-128,0-1 0,0 1 0,0-14 0,0 14 0,0-1 0,0 1 0,0-26 0,0 12 0,0 14 0,0-26 0,0 12 0,0-12-256,0 13 128,0-26-1152,0 0 128,0 0-128,0 13 0</inkml:trace>
  <inkml:trace contextRef="#ctx0" brushRef="#br0" timeOffset="30925.0107">5183 2220 1280,'0'0'640,"0"-26"1280,0 26-256,0 0-1280,0 0 0,0 0 128,0 0 128,0 0-768,0 0 128,0 0 512,0 0 0,0 0-256,0 0 0,0 26 0,0-26 128,0 13-256,0 12 0,0-12 0,0 13 0,-25 12 0,25-38 0,-13 39-128,13-1 0,0 1 0,0-39 128,0 38-128,-25 0 0,25-25 0,-13 13 0,13-13 0,0 12 0,0-12 0,0 13 128,0-26-256,-26 12 128,26 14 0,0-26 0,0 0-768,0 0 0,26 0-512,-26 0 128</inkml:trace>
  <inkml:trace contextRef="#ctx0" brushRef="#br0" timeOffset="42082.1645">2099 38 2176,'0'0'1024,"0"0"-640,0 0 1152,0 0-1408,0 0 0,0 0 128,0 0 0,13 26-384,12-26 128,-25 0 256,13 0 0,13 0 0,-14 0 0,14 0-128,-13 0 0,25 0 0,-12 0 0,13 0-128,-1 12 128,1-12-128,-1 0 0,1 0 0,-1 0 128,1 0-128,-1 0 0,13 0 128,13 0 0,-25-12 0,-1 12 128,1 0-128,-1 0 128,1 0-128,-1 0 128,1 0-128,-1 0 0,1 0-128,-1 0 0,14 0 0,-14 0 128,1 0-128,-1 0 0,26 0 0,-25 0 0,-1 0-128,1 0 128,-1 0 0,1 0 0,-1 0 0,-25 0 0,51 0 128,-51 0 0,25 0-128,1 0 128,-1 0-128,-12 0 128,13 0 0,-1 0 0,0 0-128,1 0 0,-1 0 0,-25 0 0,51-26 0,-25 26 0,12 0 0,-12 26 0,25-26 0,-26 0 0,1 0 0,12 0 0,13 0 0,-25 0 128,12 0-128,13 0 0,-25 0 0,38 0 128,-39 0-128,13 0 128,14 0-128,-14 0 128,13 0-128,-13 0 128,14 0 0,11 0 0,-37 0-128,12 0 128,13 0-128,-12 0 0,12 0 0,13 0 0,-26 0 0,13 0 128,13 0-128,-25 0 0,12 0 0,13 0 128,0 12 0,-26-12 0,13 0 0,13 0 0,-26 0 0,14 0 0,12 0-128,-39 0 0,39 26 0,-39-26 128,1 0-128,-1 0 128,1 0-128,-1 0 128,1 0-512,-1 0 128,-38 0-768,13 0 128,13 0-640,-26 0 0</inkml:trace>
  <inkml:trace contextRef="#ctx0" brushRef="#br0" timeOffset="43934.6076">2041 2629 2048,'0'0'1024,"0"0"-384,0 0 896,13 0-1408,-13 0 0,26-13 128,-26 13 0,38 0-384,-38 0 128,13 0 128,13 0 0,-14 0 0,14 0 0,-13 0-128,13 0 128,-14 0-128,14-25 128,13 25 0,-27 0 0,14 0-128,12 0 128,-25-13 0,26 13 0,-14 0 0,14 0 0,-1 13 0,1-13 0,-26 0 0,25 0 0,-12 0 0,12 0 128,1 0 0,-1 0 0,1 0-128,-1 0 0,-25 0 0,26 0 0,-1 0 0,1 0 0,-1 0-128,-12 0 128,12 0-128,1 0 128,-1 25-128,14-25 0,-14 0 0,1 0 128,-1 0-128,-12 0 0,12 0 0,1 0 128,-1 0-128,-25 0 128,25 0 0,-12 0 0,13 0 0,-27 0 0,14 0-128,13 0 128,-1 0-128,1 0 128,-1 0-256,-25 0 128,13 0 0,12 0 0,1 0 0,-27 0 0,27 0 0,-13 0 0,12 0 0,-25 0 128,12 0-128,14 0 0,-1 0 0,1 0 0,-26 0 0,25 0 0,-12 0 0,12 0 0,1 0 0,-26 0 0,25 13 0,-12-13 0,12 0 0,1 0 0,-1 0 0,1 0 0,-1 0 0,-25 0 128,26 0-128,-1 0 0,1 0 0,-1 0 0,1 0 0,-1 0 0,-12 0 0,12 0 0,1 0 0,-1 0 128,1 0-128,12 0 0,-12 0 0,-1 0 0,26 0 0,-25 0 0,-1 0 0,1 0 0,-1 0 0,13 0 0,14 0 0,-27 0 0,13 0 0,14 0 0,-14 0 0,13-13 0,-13 13 0,26 0 0,-13 0 0,13 0 0,-25 0 0,12 0 128,13 0-128,-26 0 128,13 0 0,-12 0 0,12 0-128,-13 0 0,13 0 0,-25 0 0,-1 0 0,1 0 128,-26 0-128,12 0 0,-12 0 0,13 0 128,-26 0-128,0 0 128,0 0-384,0 0 0,0 0-768,0 0 128,13 0-640,12 0 0</inkml:trace>
  <inkml:trace contextRef="#ctx0" brushRef="#br0" timeOffset="46465.611">597 1078 1664,'13'0'768,"13"0"128,-14 0 256,-12 0-1024,26 0 0,-13 0 128,13 0 0,-14 0-384,14 0 128,13 0 256,-27 0 0,14 0-128,13 0 128,-27 0 0,14 0 0,13 0 0,-1 0 128,1 0-256,-1 13 128,1-13 0,12 0 0,-12 0-128,-1 0 0,-12 0-128,12 0 128,1 0 0,-1 0 0,1 0 0,-1 0 0,1 26 0,-1-26 0,1 0 0,-1 0 0,1 0 0,-1 0 0,-25 0-128,26 0 128,-14 0-128,14 0 128,-1 0-128,-38 0 128,39 0-128,-1 0 128,-38 0-128,39 0 0,-39 0 0,38 0 0,-38 0 0,39 0 128,-39 0-128,13 0 128,12 0-128,-12 0 128,13 0-128,-26 13 128,13-13-128,-13 0 128,25 0-128,-25 0 128,0 0-128,0 0 128,13 0-128,13 0 128,-26 25-128,0-25 0,13 0 0,-13 0 128,0 0-256,-13 0 128,13 0-640,0 0 128,-26-25-896,26 25 128,-13 0-128,13 0 0</inkml:trace>
  <inkml:trace contextRef="#ctx0" brushRef="#br0" timeOffset="47010.4378">2058 1134 2560,'-18'35'1280,"18"-35"-896,0 0 2304,0 0-2560,0 0 0,0 0 128,0-35 0,18 35-256,-18 0 0,0-18 256,35 18 0,-35 0-128,0 0 128,18 0-128,17 0 0,-35 0-128,0 18 128,18-18-128,17 0 128,-35 0-128,0 35 128,0-35-128,-35 0 0,35 0 0,-18 0 128,18 0-128,0 0 0,-35 0 0,35 0 128,0 0-128,-18 0 128,18 0 0,0 0 128,0 0-128,0 0 128,0 0 0,0 0 128,0-35-128,0 35 0,0 0-256,18 0 128,-18 0-384,0 0 128,0 0-1408,0 35 128,0-35 0,0 18 0</inkml:trace>
  <inkml:trace contextRef="#ctx0" brushRef="#br0" timeOffset="49096.1293">655 1309 1280,'0'0'640,"0"0"384,0 0 512,0 0-1408,0 0 0,13 0 0,13 0 128,-26 0-256,12 0 0,14 0 256,-13 0 0,13 0-128,-14 12 128,14-12 0,13 0 0,-27 0-128,27 0 128,-14 0-128,14 0 128,-1 0-128,1 0 0,12 0-128,-12 0 128,-1 26-128,1-26 128,-1 0-128,1 0 0,25-26 0,-26 26 0,1 0 0,12 26 128,-12-26-128,-1 0 128,1 0-128,-1 0 128,1 0 0,-14 0 0,14 0 0,-1 0 0,-25 0 0,26 0 0,-1 0-128,0-26 128,1 26-128,-13 0 128,12 0 0,13 0 0,-12 26 0,-13-52 0,12 26 0,1 26 0,-1-26 0,1-26 0,-1 26-128,-25 0 0,25 26 0,-12-26 128,12 0-128,1 0 0,-1 0 0,1 0 0,-1 0 0,1 0 128,-26 0-128,25 0 128,1 0-128,-1 0 128,1 0 0,-1 0 0,1 0-128,-1 0 128,-12 0-128,12 0 128,1 0-128,-1 0 128,-25 0-128,13 0 0,12 0 0,-25 0 128,13 0-128,-13 0 0,12 0 0,-12 0 0,13 0 0,-13 0 128,12 0-128,-12 0 0,13 0 0,-13 0 0,12 0 0,-12 0 0,13 0 0,-26 0 0,38 0 0,-38 0 0,13 0 0,13 0 0,-14 0 0,14 0 0,-26 0 0,39 0 0,-39 0 0,0 0 128,12 0-128,14 0 0,-26 0 0,0 0 0,13 0 0,13-26 0,-26 26-128,12 0 128,-12 0 0,26 0 0,-26 0 0,0 0 0,0 0 0,0-12 0,0 12 0,13 0 0,-13 12 0,0-12 0,0 0 0,0 0 0,0 0-128,0 0 128,0 0-384,0-12 128,0 12-896,26 0 0,-26 0-384,12 0 128</inkml:trace>
  <inkml:trace contextRef="#ctx0" brushRef="#br0" timeOffset="49617.9119">3644 1283 3072,'-26'0'1536,"26"0"-1536,0 0 2560,0 0-2432,26 0 128,-26-12 256,0 12 0,0 0-640,13 0 128,12 0 256,-25 0 128,13 0-128,13 0 0,-26 0-256,13 0 128,13 12-128,-26-12 128,0 26-128,0-26 0,0 12 0,0 14 0,-26-26 0,13 12 128,13 14-128,-26-26 128,13 0-128,13 0 0,-25 12 0,12-12 128,13 0-128,0 0 128,0-12-128,0 12 0,0 0 0,0 0 128,13-26-128,-13 26 0,0-12-512,25 12 128,-25 0-896,0 0 0</inkml:trace>
  <inkml:trace contextRef="#ctx0" brushRef="#br0" timeOffset="50330.4675">733 1539 128,'0'0'0,"0"0"1152,0 0-2048</inkml:trace>
  <inkml:trace contextRef="#ctx0" brushRef="#br0" timeOffset="51495.7288">771 1501 2432,'0'0'1152,"0"0"-1152,0 0 2304,0 0-2176,0 0 0,0 0 128,0 0 128,0 0-384,12 0 0,-12 0 384,26 25 0,-26-25-128,13 0 128,13 0-256,-26 0 128,38 0-128,-38 0 128,39 0-256,-27 0 128,27 0-128,-1 0 0,1 0 0,-1 13 128,1-13-128,25 25 0,-25-25 0,-1 0 0,13 0 0,13 0 0,-25 0 0,12 0 0,13 0 0,-12 0 128,-14 0-128,26 0 0,-25 0 0,-1 0 0,1 0 0,-1 0 0,14 0 0,-14 0 0,1 0 0,-1 0 0,1 0 0,-1 0 128,1 0-128,-1 0 0,1 0 128,-1 0 0,26 0-128,-25 0 128,-1 0-128,1 0 0,12 0 0,-12 0 128,-1 0-128,26 0 0,-25 0 0,-1 0 128,1 0-128,12 0 128,-13 0-128,27 0 128,-27 0-128,13 0 128,-12 0 0,25 0 128,-25 0-128,12-25 0,13 25 0,-25 0 0,-1 0-128,1 0 128,12 0-128,-13 0 0,1 0 128,25-13 0,-26 13-128,1 0 128,38 0 0,-39 0 0,14 0-128,12 0 128,-26 0-128,14 0 128,12 0-128,-26 0 128,1 0-256,12 0 128,-12 0 0,-1 0 128,1 0-128,-1 0 128,1 0-128,-1 0 128,1 0-128,-1 0 128,1 0-128,25 0 128,-26 0-128,1 0 0,-1 0 128,1 0 0,-1 0-128,1 0 0,-1 0 0,-25 0 0,26 0 0,-14 0 0,14 0 0,-27 0 0,27 0 0,-13 0 0,12 0-128,1 0 128,-27 0-128,14 0 0,13 0 0,-27 0 128,14 0-128,-26 0 128,13 0 0,13 0 0,-26 0 0,12 0 0,14 0 0,-26 0 128,0 0 0,0 0 0,0 0-256,0 0 0,0 0-384,-26 0 0,26 0-640,-12 0 0,12 0-512,0 13 0</inkml:trace>
  <inkml:trace contextRef="#ctx0" brushRef="#br0" timeOffset="52158.6928">5133 1557 2176,'0'0'1024,"0"0"-128,-35 0 1152,35 0-1920,0 0 128,0-18 128,0 18 128,-17 0-512,17 0 128,0 0 256,0 0 128,17 0-256,-17 0 128,35 0-256,-35 0 128,0 0-256,18 0 128,17 0-128,-35 0 0,18 0 0,-18 0 0,35 0-128,-35 18 128,0-18 0,0 0 0,0 0-128,0 35 128,0-35 0,0 0 128,0 0-128,-35 0 128,17 0-128,18 0 128,-35 0 0,17 0 0,18 0-128,0 0 128,0 0-128,0 0 0,0 0 0,0 0 0,0-35 0,18 35 0,17 0 0,-35 0 0,18 0 0,17 0 0,-35 35 0,0-70 0,18 35 0,-18 35 0,0-35 0,0 0 128,0 0 0,0 0 0,-18 0-128,18 0 128,-35 0 0,17 0 0,-17 0-128,17 0 128,18 0-128,-35 0 0,35 0-512,-17 0 128,17 0-1024,0 0 128</inkml:trace>
  <inkml:trace contextRef="#ctx0" brushRef="#br0" timeOffset="56691.2161">475 809 2816,'0'0'1408,"-13"0"-896,13 0 1408,0 0-1920,0 0 128,0 0 0,-26 0 128,14 0-384,12 0 128,-39 0 0,13 0 128,14 12-128,-27 14 128,1-26-256,12 39 128,13-27 0,-25 14 128,-1-13-256,14 12 128,12 14 0,-13-39 0,13 38 0,13 1 128,-25-1-256,12-25 128,13 26 0,-26-1 128,26 1-256,0-1 128,0 1 0,-13-1 0,13 0 0,0-12 0,0 13 0,0-1 0,13 1-128,-13-27 128,26 14 0,-26 12 128,13-25-128,12 13 0,-12 12 0,13-38 0,12 39 256,-25-39 0,26 13 0,-14 12 0,14-12 0,-1 13 128,1-26-128,-27 0 0,14 0-128,13 0 128,-27 0-128,14 0 0,13-26 0,-1 13 0,0-12 0,-25 12 128,13 13-128,12-39 128,-25 39-128,13-38 0,12 12 0,-38 13 128,39-25-128,-39 38 0,38-38-128,-38-1 0,13 13 0,13-12 128,-26-1-128,0 27 0,0-27 0,0 1 128,0-1-128,0 1 0,-26-1 0,26 14 128,-13 12-128,13-26 0,-25 14 128,12 12 128,-13-26-256,13 14 0,-25 12 128,12-13 128,13 13-256,-25-12 0,-1 12-384,14-13 128,12 14-256,-25 12 128,12-26-1280,13 26 128</inkml:trace>
  <inkml:trace contextRef="#ctx0" brushRef="#br0" timeOffset="57683.853">244 1098 2304,'0'0'1152,"0"0"-128,0 0 384,0 0-1280,0 0 0,0 0 128,0 0 0,-13 0-384,13 25 128,0-25 128,0 0 128,0 38-256,-26-38 128,14 39-128,12-39 128,0 38-128,0-25 0,-26 12 0,26 14 0,0-39-256,-13 12 0,13 14-384,0-26 0,0 0-256,0 0 128</inkml:trace>
  <inkml:trace contextRef="#ctx0" brushRef="#br0" timeOffset="57971.1006">218 1135 2560,'-25'0'1280,"25"0"-1152,0 0 2176,0 0-2176,0 0 128,25 0 384,-25 0 128,0 0-896,0 0 128,0 13 384,0 12 128,0-25-256,13 13 128,-13 13-256,0-13 0,26 12-128,-26-12 0,0 12-128,12-25 0,-12 39-384,26-39 128,-26 0-768,0 13 0</inkml:trace>
  <inkml:trace contextRef="#ctx0" brushRef="#br0" timeOffset="58233.9379">366 1135 2560,'0'0'1280,"0"13"-768,0-13 1536,0 0-1792,0 26 0,-26-26 384,26 0 0,0 12-768,-12 14 0,12-13 384,0 12 128,0-12-512,0 13 0,0-13-896,0 12 0</inkml:trace>
  <inkml:trace contextRef="#ctx0" brushRef="#br0" timeOffset="58764.9965">367 1323 2304,'0'0'1152,"0"0"-384,0 0 896,0 35-1408,17-35 0,-17 0 128,0 0 0,36 0-512,-36 0 128,0 0 256,0 0 128,17-35-256,-17 35 128,0-18-128,36 18 128,-36 0-128,0 0 0,0-35-128,0 35 128,0 0-128,0-18 128,0 18-256,0 0 128,0 18 0,0-18 0,-36 35 128,36-35 0,-17 0 128,17 0 0,0 53 0,0-53 128,0 0-128,-36 17 128,36 19-128,0-36 0,36 0-128,-36 17 0,0-17-128,0 0 0,0 0 0,17 0 128,-17 0-640,36 0 128,-36 0-1024,0-17 128,17 17-256,-17 0 128</inkml:trace>
  <inkml:trace contextRef="#ctx0" brushRef="#br0" timeOffset="58984.886">520 1135 3840,'0'0'1920,"0"13"-2304,0-13 3840,0 26-3456,0-26 128,0 0-128,-26 12 128,26 14-128,0-26 0,0 39 0,-13-27 0,13 14-256,0-13 128,0 13-896,0-14 0,0 14-128,13-26 0</inkml:trace>
  <inkml:trace contextRef="#ctx0" brushRef="#br0" timeOffset="59216.5998">463 1305 3456,'0'0'1664,"0"-35"-1536,0 35 3328,0 0-3200,0 0 0,17 0 128,-17 0 0,35 0-512,-35-18 0,18 18 384,17 0 0,-35 0-512,0 0 0,18 0-768,17 0 128,-35 0-384,0 0 0</inkml:trace>
  <inkml:trace contextRef="#ctx0" brushRef="#br0" timeOffset="59637.856">558 1290 3072,'0'0'1536,"0"0"-1408,0 0 2560,0 0-2432,0-26 128,0 26 128,0 0 128,13 0-896,-13 0 128,25-12 384,-25 12 128,0 0-256,13 0 0,12 0-128,-25 0 128,0 12-128,0-12 128,0 26-128,0-26 0,-25 13-128,25 12 0,-13-25-128,13 13 0,-25 13 0,12-14 0,13 14 0,0-26 128,0 13 128,-25 12 128,25-25 128,-13 0 128,13 0-128,0 13 128,13-13 0,-13 0 128,25 0-256,-25 0 128,0 0-256,13 0 128,12 0-640,-25 0 128,13 0-1152,12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6:58:50.055"/>
    </inkml:context>
    <inkml:brush xml:id="br0">
      <inkml:brushProperty name="width" value="0.05" units="cm"/>
      <inkml:brushProperty name="height" value="0.05" units="cm"/>
      <inkml:brushProperty name="color" value="#E71224"/>
    </inkml:brush>
    <inkml:brush xml:id="br1">
      <inkml:brushProperty name="width" value="0.05" units="cm"/>
      <inkml:brushProperty name="height" value="0.05" units="cm"/>
      <inkml:brushProperty name="color" value="#00A0D7"/>
    </inkml:brush>
  </inkml:definitions>
  <inkml:trace contextRef="#ctx0" brushRef="#br0">116 13 3840,'0'-12'1920,"13"12"-896,-13 0 1920,26 0-2816,-26 0 128,0 0 128,0 12 0,0 14-512,0-26 0,0 13 256,0 12 128,-26 14-256,13-1 128,13 1-128,0-27 0,-26 14 0,26 12 0,-13-25-512,13 13 0,0-13-896,0 12 0</inkml:trace>
  <inkml:trace contextRef="#ctx0" brushRef="#br0" timeOffset="324.4305">1 327 3072,'0'0'1536,"0"0"-256,0 0 1536,0 0-2432,0 0 0,0 0 256,0 0 128,12 0-896,14 0 0,-26 0 512,13 0 128,13 0-256,-13 0 0,13 0-768,-14 0 128,14 0-1152,-13 0 0</inkml:trace>
  <inkml:trace contextRef="#ctx0" brushRef="#br0" timeOffset="733.644">0 1 2432,'0'0'1152,"0"0"384,0 0 640,0 0-1792,0 0 128,0 0 384,0 0 128,26 0-1152,-26 0 128,38 0 768,-38 0 0,38 0-256,-25 0 0,26 0-384,-14 0 0,13 0-1280,1 12 0,-1 14-512,-25-26 128</inkml:trace>
  <inkml:trace contextRef="#ctx0" brushRef="#br1" timeOffset="5012.9357">397 430 2688,'0'0'1280,"0"-25"0,0 25 1280,0 0-2176,0 0 0,26 25 128,-26-25 128,0 0-768,0 13 0,0 25 512,0-12 0,-26 51-256,26-39 128,-12 14-128,12 12 0,0 13-128,-26-39 128,26 39 0,-13-39 0,13 1-128,0-1 128,0 1-256,0-26 0,0 12-512,0-25 0,0 13-768,0-13 0</inkml:trace>
  <inkml:trace contextRef="#ctx0" brushRef="#br1" timeOffset="5450.8603">250 925 3072,'0'0'1536,"0"0"128,0 0 1792,0 0-3072,0 0 0,0 0 128,0 0 128,13 0-640,-13 12 0,26 14 512,-26-26 0,0 39-256,0-39 128,0 38-128,0-25 0,12 12-128,-12 14 0,26-39 0,-26 38 0,0-38 0,0 13 128,13-13-128,13 0 128,-14-13-128,14 13 128,-26-38-128,13 38 0,13-26-768,-26 13 0,12 13-1408,14 0 128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6:58:49.559"/>
    </inkml:context>
    <inkml:brush xml:id="br0">
      <inkml:brushProperty name="width" value="0.05" units="cm"/>
      <inkml:brushProperty name="height" value="0.05" units="cm"/>
      <inkml:brushProperty name="color" value="#E71224"/>
    </inkml:brush>
  </inkml:definitions>
  <inkml:trace contextRef="#ctx0" brushRef="#br0">2887 996 2816,'0'0'1408,"0"0"-640,0 0 1408,0 0-1664,0 0 0,0 0 128,0 26 128,0-26-1024,0 0 128,0 13 640,0 12 0,0-25-256,0 39 0,0-39-128,0 12 128,0 14-128,0-13 128,0-13 0,26 25 128,-26-25-128,0 0 128,13-25 0,12 25 128,-25-13-256,13 13 128,12-26-256,-12 14 128,13-14-896,-26 13 128,12 13-1280,-12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6:58:05.865"/>
    </inkml:context>
    <inkml:brush xml:id="br0">
      <inkml:brushProperty name="width" value="0.05" units="cm"/>
      <inkml:brushProperty name="height" value="0.05" units="cm"/>
    </inkml:brush>
  </inkml:definitions>
  <inkml:trace contextRef="#ctx0" brushRef="#br0">1527 294 2432,'-26'0'1152,"26"0"-512,0 0 1280,26 0-1664,-26 0 0,0 0 128,13-25 128,12 25-512,-25 0 0,39 0 384,-39 0 128,38 0-128,-25 0 0,12 0-128,14 0 0,-26 25-256,12-25 128,-12 0-128,13 0 128,-26 0-256,12 0 0,-12 0-512,26 0 0,-26 0-640,13 0 128</inkml:trace>
  <inkml:trace contextRef="#ctx0" brushRef="#br0" timeOffset="1023.4864">1732 308 2560,'0'0'1280,"0"0"-512,0 0 1664,0 0-2304,0 0 128,0 0 128,-26 0 128,26 0-640,-12 12 128,12 14 256,0-26 0,-26 38-128,26-38 0,-13 39-128,13-26 128,-25 12-128,25-12 0,-13 13 0,13-14 0,0 14 0,0-26 128,-26 0-256,26 13 128,-12 12 0,12-25 0,0 0 0,0 0 0,0 0 0,0 0 0,0 0 0,0 0 0,0 0 0,12 0 0,-12 0 0,26 0 0,-26 0 0,0 0 0,13 0 0,12 0 128,-12 0-128,13 0 128,-14 0-128,14 0 128,-13 0-128,12 0 128,-25 0 0,39 0 0,-39 0-128,0-25 128,13 25 0,12 0 0,-25 0 0,0-13 0,0 13 0,0 0 0,0 0-128,0 0 0,0-26 0,-25 26 128,25 0-128,-13-12 0,13 12 0,-26 0 128,13-26-128,13 13 128,-25 13-128,12-25 0,13 12 0,-26 13 128,14-26-256,12 13 0,0 13-512,0-25 128,0 12-896,0 13 0</inkml:trace>
  <inkml:trace contextRef="#ctx0" brushRef="#br0" timeOffset="4968.589">1616 1366 2176,'0'0'1024,"0"0"-256,0 0 1152,0 0-1664,0 0 0,0 0 256,0 0 0,0 0-640,0 0 128,0 0 384,0 0 0,0 0-128,0 0 128,0 0-128,13 0 0,13 0-128,-26 13 128,13-13-128,12 0 0,14 0 0,-27 0 0,14 26 0,12-26 0,-25 0 0,26 0 0,-14 0-128,14 0 128,-39 0 0,12 0 0,14 0 0,-26 0 0,0 0-128,0 0 128,0 0-384,0 0 128,0 0-768,0 0 0,0 0-512,0 0 0</inkml:trace>
  <inkml:trace contextRef="#ctx0" brushRef="#br0" timeOffset="5875.1483">1846 1424 3072,'0'0'1536,"-12"0"-1408,12 0 2304,0 13-2432,0-13 128,0 0 0,-26 26 128,13-26-384,13 13 128,-25 12 128,12-25 128,-13 38-128,13-38 0,-12 39-128,12-39 128,13 38-128,-25-38 128,12 13-256,13 13 128,0-26 0,-26 0 0,26 12 0,0-12 128,0 26-128,0-26 128,0 0 0,0 0 128,0 0-128,0 0 0,0 0-128,0 0 128,26 0 0,-26 0 0,0 0-128,13 0 128,12 0-128,-25 0 128,38 0-128,-38 0 0,39 0 0,-39 0 128,38 0-128,-38 0 0,13 0 0,13 0 0,-14 0 0,14 0 0,-26 0 0,0 0 128,13 0-128,-13 0 128,0 0-128,0 0 128,0 0 0,0 0 128,0 0-256,0 0 128,0 0 0,0 0 128,0 0-128,0 0 0,0 0-128,0 0 128,0-26-128,0 26 128,0 0-128,0-12 0,0 12 0,0-26 0,-13 13 0,13 13 0,0-25 0,0 12 128,-26 13-128,14-26 0,12 13-256,0 13 0,0-38-896,-26 38 128,26 0-512,0 0 128</inkml:trace>
  <inkml:trace contextRef="#ctx0" brushRef="#br0" timeOffset="7973.2519">2874 328 2560,'-26'0'1280,"26"0"-512,0 0 1280,0 0-1920,0 0 128,26 0 256,-26 0 128,13 12-768,13-12 128,-26 0 384,12 0 0,14 0-128,-13 0 128,25 0-256,-12 0 128,12 0-256,-25 0 128,13 0 0,12 0 0,-25 0-128,13 0 128,-26 0-128,13 0 128,12 0-640,-25 0 0,-25 0-768,25 0 128</inkml:trace>
  <inkml:trace contextRef="#ctx0" brushRef="#br0" timeOffset="8755.3419">3066 385 3072,'0'0'1536,"0"0"-1280,0 0 1664,0 0-1792,0 0 128,0 0 256,-25 0 128,25 12-768,-13 14 128,13-13 256,0 12 128,0-12-128,-26 13 128,13-14-256,-12 14 0,12 12-128,-13-38 128,13 13-128,-12 12 128,12-12-128,13 13 0,0-26 0,-26 13 0,26-13 0,0 25 0,0-25 0,0 0 128,26 0-128,-26 0 0,13 0 0,12 0 0,-25-25 0,13 25 128,13-13-128,-13 13 128,25 0 0,-12 0 0,12 0 0,-25-26 0,13 26-128,-14 0 128,14 0-128,-13 0 0,12 0 0,-25 0 128,0 0-128,0 0 0,0 0 0,0 0 128,0 0-128,0 0 128,0 0-128,0 0 128,0 0-128,0-13 0,0 13 0,-25 0 128,25-25-128,-13 12 128,13 13-128,0 0 0,-26-38 0,14 38 0,12-26 0,-26 14 0,13 12 0,-12-26 0,12 13-256,13-12 128,0 25-768,0-13 0,0 13-512,0 0 0</inkml:trace>
  <inkml:trace contextRef="#ctx0" brushRef="#br0" timeOffset="9971.2049">2945 1385 2560,'0'0'1280,"0"0"-640,0 0 1280,0 0-1664,0 0 0,12 0 128,-12 0 0,26 0-384,-26 0 128,0 0 256,0 0 128,38 0-128,-38 0 0,39 0 0,-27 0 0,14 0-256,12 0 128,-25 0-128,13 0 0,-13 0-128,12 0 128,-12 0-128,13 0 128,-14 0-128,-12 0 128,26 0-384,-26 0 0,0 0-896,0 0 0,0 25-256,0-25 0</inkml:trace>
  <inkml:trace contextRef="#ctx0" brushRef="#br0" timeOffset="10844.6654">3155 1424 2048,'0'0'1024,"0"0"-256,0 0 1152,0 0-1792,0 0 0,0 0 128,0 0 128,0 0-384,0 13 0,-25-13 128,12 26 128,13-26-128,-26 13 128,13 12-256,13-12 128,-38 13-128,38 12 128,0-38-128,-25 39 0,12-39 0,13 38 0,-26-38 0,26 13 0,0 13 0,-12-26 0,12 0 128,0 0 0,12 13 0,-12-13 128,0 0 0,0 0 0,26 0-128,-26-13 128,13 13-256,12 0 128,-25 0-128,38 0 128,-25 0-128,13 0 128,-13 0-128,12 0 128,-25 0-128,13 0 0,12 0 0,-25 0 128,13 0-128,13 0 0,-26 0 0,0 0 0,12 0 0,-12 0 128,0 0-128,26 0 128,-26 0 0,0 0 0,0 0-128,0 0 128,0 0 0,0 0 0,0-26 0,0 26 0,0 0-128,0-13 128,-26 13-128,26-25 128,0 12-128,-12-13 128,12 13-128,0 13 0,-26-38 0,26 38 0,-13-26 0,13 13 0,-38-12-128,38 12 0,0 13-896,-25 0 128,25 0-512,-13 0 0</inkml:trace>
  <inkml:trace contextRef="#ctx0" brushRef="#br0" timeOffset="13389.9202">4830 834 2176,'0'0'1024,"0"0"-384,0 0 1024,0-26-1408,0 26 0,0 0 128,0 0 128,0 0-512,0 0 0,0 26 512,0-26 0,0 38-128,0-38 0,0 39-128,0-26 0,-26 12-128,26 14 128,-12-1-256,12-25 128,0 13-128,0 12 128,0-38-128,0 13 128,0 12-128,0-25 0,0 0-384,0 0 0,0 0-640,0 0 128,0-25-384,0 12 128</inkml:trace>
  <inkml:trace contextRef="#ctx0" brushRef="#br0" timeOffset="14238.5641">4792 809 2816,'0'0'1408,"0"0"-1408,0 0 2432,0 0-2304,0 0 128,12 0 256,-12 0 0,0 0-640,26 0 0,-26 0 384,0 0 128,38 0-256,-38 0 128,13 0-256,13 0 128,-13 0-128,12 0 0,-12 0 0,13 0 0,-26 0 0,0 0 0,13 0 128,12 0 0,-25 0 0,0 0 128,0 0-128,0 0 128,0 0 0,0 0 0,0 0-256,0 0 128,0 0-128,0 0 128,0 0-128,0 0 128,0 0-256,0 0 128,0 12 0,0-12 0,0 26 0,0-26 0,0 0 0,0 13 0,0 12 0,0-12 0,0 13 0,0-26 128,0 38-128,0-25 128,0 12-128,0-12 0,-25 25 0,25-12 0,0-13 0,0 12 0,0-12-128,0 13 128,0-26 0,0 12 128,0 14-128,0-26 128,-13 0-128,13 0 128,0 13-128,0-13 128,0 0-128,0 0 128,0 0-128,-26 0 0,13 0 0,13 0 0,0 0 0,-25 0 0,12 0 0,13 0 0,0 0 0,-26 0 0,13-13 0,13 13 0,-25 0 0,25 0 0,-13 0-384,13 0 128,0 0-1152,-26 0 0</inkml:trace>
  <inkml:trace contextRef="#ctx0" brushRef="#br0" timeOffset="18948.5628">321 879 2048,'-13'0'1024,"13"0"128,0-12 128,0 12-1280,-26 0 128,13 0-128,13 0 128,-38 0-256,38 0 128,-39 0 0,39 12 128,-38 14-128,12-26 0,13 38 0,-12-38 0,12 39 0,-25-39 0,38 38 0,-26-38 0,13 38 0,13-25 128,0 13-128,0 12 128,0-25 0,13 13 0,13 12-128,-14 0 128,14-25-128,12 13 128,1-26-128,-1 13 128,-25-13-128,26 0 128,-14 0-128,14-13 128,-26 13-128,25-26 128,-12 13-128,12 13 0,-38-38 256,39 12 0,-26 14 0,12-14 0,-25 13 0,0-12 128,13 12 0,-13-26 0,0 39-128,0-38 0,-13 12-128,13 14 0,-25-14-128,12 13 128,-13 13-128,13-25 128,-12 12-256,12 13 128,13 0-512,-26 0 0,13 0-768,13 0 0</inkml:trace>
  <inkml:trace contextRef="#ctx0" brushRef="#br0" timeOffset="21276.7879">1770 26 1536,'0'-26'768,"0"26"896,0 0 0,0 0-1536,0 0 128,0 0 0,0 0 128,0 0-512,0 0 128,0 26 256,0-26 128,0 13-256,0 12 128,0-12-128,0 13 0,0 12 0,0-25 0,0 26-128,0-13 0,0 12-256,0 1 0,0-1-768,0-38 128</inkml:trace>
  <inkml:trace contextRef="#ctx0" brushRef="#br0" timeOffset="22060.7383">1751 617 1408,'0'0'640,"0"0"512,0 0 0,0 0-896,0 0 0,0 0 256,0 0 0,0 0-640,0 0 0,0 25 512,0-25 0,0 39-256,0-39 128,0 38-128,0-25 0,0 26 0,0-14 0,0 14 0,0-1 0,0 1-128,0-27 128,0 14-128,0 13 0,0-1 0,0-25 128,0 25-128,0-12 0,0 13 0,0-27 0,0 14 0,13 12 0,-13-25 128,0 13 0,25 12-128,-25-38 128,0 13-128,0 13 128,0-26-128,0 13 0,0 12 0,0-25 128,0 0-512,0 0 128,0 13-896,0-13 128</inkml:trace>
  <inkml:trace contextRef="#ctx0" brushRef="#br0" timeOffset="22678.2334">1789 1694 1664,'-25'0'768,"25"0"384,0 0 256,0 0-1280,0 0 0,0 38 256,0-38 0,0 13-384,0 12 0,0-12 256,0 13 0,0-13 0,0 12 0,-13 14-128,13-27 128,0 14-256,0-13 128,0 12-256,0-25 0,0 0-768,0 0 0</inkml:trace>
  <inkml:trace contextRef="#ctx0" brushRef="#br0" timeOffset="23529.4039">3118 38 1536,'0'0'768,"0"0"768,0 0 128,0 13-1408,0-13 0,0 26 128,-26-13 128,26 12-768,0-12 128,0 13 384,-13 12 0,13 0-256,0-25 0,13 25-768,-13 1 0,0-14-128,0 14 128</inkml:trace>
  <inkml:trace contextRef="#ctx0" brushRef="#br0" timeOffset="24259.1879">3079 693 1664,'0'0'768,"0"0"0,0 0 1024,0 0-1536,0 0 0,0 0 256,0 0 0,0 13-640,0-13 128,0 26 384,0-26 0,0 12-256,0 14 128,0-13-128,0 13 128,0 12-128,0-38 0,0 39 0,0-1 0,0-25-128,0 13 128,0 12-128,0 1 128,0-1-128,0-25 128,0 13 0,0-13 0,0 13-128,0-14 128,0 14 0,0-13 0,0 13-256,0-26 128,0 12-640,0 14 0,0-26-512,0 0 0</inkml:trace>
  <inkml:trace contextRef="#ctx0" brushRef="#br0" timeOffset="24895.8288">3150 1732 2176,'0'0'1024,"25"0"-128,-25 0 1152,0 0-1792,0 0 0,0 0 384,0 0 0,0 0-768,0 0 128,0 26 384,0-26 0,0 38-128,0-38 0,0 38-128,0-25 128,-25 13-256,25-14 128,0 14 0,0 12 0,-13-38-128,13 13 128,0 12-640,0-25 0,0 0-768,0 0 128</inkml:trace>
  <inkml:trace contextRef="#ctx0" brushRef="#br0" timeOffset="27029.1828">4849 295 2688,'0'0'1280,"0"-26"-768,0 26 1280,0 0-1664,0 0 128,0 0 0,0 0 128,13 0-384,-13 26 128,0-26 256,0 13 0,0 13-128,26-13 0,-26 25 0,0-12 0,0 12-256,0 1 0,0-1 0,0 1 128,0-1-128,0 1 0,0-1 0,0-25 0,0 26 0,0-1 0,0-12-512,0 12 128,12-25-768,-12 13 128</inkml:trace>
  <inkml:trace contextRef="#ctx0" brushRef="#br0" timeOffset="27716.5763">4907 1232 2048,'0'0'1024,"0"26"0,0-26 768,0 0-1664,0 0 128,0 0 128,0 0 0,0 13-384,0 12 128,0-12 256,0 13 0,0 12 0,0-25 0,-26 25-128,26 1 128,-13-1-256,13 0 0,0 1-128,0-14 128,0 14-128,0-1 128,0 0-128,0-38 128,0 13-512,0 13 0,0-26-768,0 13 0</inkml:trace>
  <inkml:trace contextRef="#ctx0" brushRef="#br0" timeOffset="30235.6495">1751 64 1408,'0'0'640,"13"0"1024,13 0-384,-26 0-1152,0 0 0,38 0 256,-38 0 0,39 0-512,-27 0 128,14 0 256,13 0 0,-1 0 0,-25 0 0,25 0-128,-12 0 128,12 0-256,1 0 128,-1 0-128,1 0 128,-1 0-128,1 0 0,-1 0 0,1 0 0,-1 0 0,1 0 128,-1 0 0,1 0 0,-1 0 0,1 0 0,-1-26 0,0 26 128,1 0-128,-1 26 0,1-26-128,-1 0 128,1 0-128,-1 0 128,1-26-128,-1 26 128,1 0-128,-1 0 128,1 0-128,-1 0 128,1 0-128,-1 0 0,-25 0 0,25 0 128,1 26-256,-14-26 128,14-26 0,-1 26 0,1 0 0,-1 26 0,-25-26 0,26 0 128,-1 0-128,-12 0 0,12 0 0,1 0 0,-1 0 0,1 0 128,-1 0-128,1 0 0,-27 0 0,27 0 0,-1 0 0,1 0 0,-14 0 0,14 0 0,-1 0 0,-25 0 0,13 0 0,12 0 0,1 13 0,-26-13 0,12 0 0,14 0 0,-26 0-128,12 0 128,14 0 0,-27 0 0,14 0 0,13 0 0,-27 0 0,14 25 0,12-25 0,-25 0 128,13 0 0,-13 0 0,12 0 0,-12 0 0,13 0 0,-26 0 0,38 0-128,-38 0 128,39 0-128,-39 0 128,13 0-128,12 0 128,-25 0-128,0 0 128,13 0-128,-13 0 128,0 0 0,26 0 0,-26 0-128,0 0 128,0 13-128,13-13 0,-13 0 0,0 0 128,25 0-128,-25 26 128,0-26-128,0 0 0,0 0 0,0 0 128,0 0-128,0 0 0,0 0 0,0 0 128,0 13 128,13-13 0,-13 0 0,0 0 0,0-13 0,0 13 128,0 0-128,0 0 0,0 0-256,0 0 128,0 13-128,0-13 0,0 0 0,0 0 0,0 0 0,0 0 0,0 0 0,0 0 0,0 0 0,0 0 0,0 0 0,-13 0 0,13 25 0,0-25 128,0 39-512,0-39 0,0 13-896,0 12 128,13-25-640,13 13 128</inkml:trace>
  <inkml:trace contextRef="#ctx0" brushRef="#br0" timeOffset="32103.7075">1732 2001 1664,'0'0'768,"13"0"512,-13 0 128,26 0-1280,-26-25 0,0 25 128,0 0 128,13 25-512,12-25 128,-12 0 256,13 0 0,-13 0-128,12 0 128,14 0-128,-1 0 0,-25 0-128,25 0 128,-12-25-128,13 25 128,-1 0-128,1 0 0,-1 0 0,1 0 128,12 0 0,13 0 0,-26 0 0,1 0 0,12 25 0,13-50 128,-25 25-128,12 0 0,13 0 0,-25 0 0,38 0-128,-39 0 0,1 0 0,12-13 0,-13 13 0,27 0 0,-27 0 0,13 0 128,-12 0-128,25 0 128,-26 0 0,1 0 0,-1 0-128,1 0 128,-1 0-128,14 0 128,-14 0-128,26 0 0,-25 0 0,-1 0 0,1 0 0,-1 0 0,1 0 0,12 0 128,-12 0-128,25 0 0,-26-26 0,1 26 0,-1 0 0,1 0 128,-1 0-128,1 0 0,-1 0 0,0 0 0,14 0 0,-14 0 0,1 0 0,-1 0 0,1 0 0,-1 0 128,-12 0-256,12 0 128,-25 0 0,13 0 0,12 0 0,-25 0 0,13 0 0,12 0 0,-38 0 0,39 0 128,-39 0-128,13 0 0,12 0 0,-25 0 0,13 0 0,-13 0 0,26 0 0,-26 0 0,0 0 0,13 0 0,-13 0 0,25 0 0,-25 0 0,0 0 0,0 0 0,0 0 0,0 0 0,0 0 0,13 0 0,-13-12 128,0 12-128,0 0 0,0 0 0,0 0 0,0 0 0,0 0 128,0 0-128,0 0 0,26 0 0,-26-26 128,0 26-128,0-13 0,0 13-128,0 0 128,0-25 0,0 25 0,0-13 0,0 13 0,0-26-512,0 14 128,0 12-896,0 0 128</inkml:trace>
  <inkml:trace contextRef="#ctx0" brushRef="#br0" timeOffset="33540.8024">540 988 1152,'0'0'512,"0"0"1280,0 0-768,0 0-768,0 0 0,0 0 128,0 0 0,0 0-512,0 0 0,13 0 384,-13 0 0,25 0-128,-25 0 0,13 0-128,13 0 128,-14 0-128,14 0 0,-13 0 128,13 0 0,12 0-128,-38 0 128,38-26 0,1 26 0,-26 0 0,25 0 0,-12 0-128,25 0 128,-12 0-128,-1 0 128,1 0 0,-1 0 128,1 0-128,-14-12 0,14 12 0,-1 0 0,1 0 0,-1 0 0,1 0-128,-1 0 0,0 0 0,-25 0 128,26 0-128,-14 0 0,14 0 0,-1 0 128,-38 0-128,39 0 128,-26 0-128,12 0 128,-25 0-128,13 0 0,13-26 0,-26 26 0,38 0 0,-38 0 0,13 0 0,13 0 0,-26 0 0,12 0 128,14 0-128,-26 0 0,0 0-640,0 0 128,0 0-640,0 0 0</inkml:trace>
  <inkml:trace contextRef="#ctx0" brushRef="#br0" timeOffset="35137.459">521 1130 256,'0'0'128,"0"0"1152,0 0-1280,0 0 384,0 0 0,0 0 384,0 0 128,13 0-1152,-13 0 128,25 0 640,-25 0 0,0 0-256,13 0 0,13 25 0,-14-25 0,14 0 0,-13 0 0,25 0-128,-12-25 128,13 25-128,-1 0 128,1 0-128,-1-13 0,1 13-128,-1 0 0,1 13 0,-1-13 0,0-13 0,-25 13 128,26 0-128,-1 0 0,1 0 0,25 0 0,-26 0 0,1 0 0,-1 0 0,14 0 0,-14 0 0,1 0 0,-1 0-128,1 0 128,-1 0 0,1 0 0,25-26 0,-51 26 0,25 0 0,-12 0 128,25 0-128,-25 0 0,12 0 0,1 0 0,-1 0 0,-25 0 128,25-13-128,-12 13 0,25 0 0,-25 0 0,13 0 0,-1 0 0,1 0 0,-27 0 0,53 0 128,-53 0 128,27 0-128,-1 0 128,-12 0-128,12 0 0,1 0 128,-39 0 0,38 0-256,1 0 128,-26 0-128,12 0 128,14 0 0,-26 0 0,12 0-128,14 0 128,-39 0-128,13 0 128,12 0-128,-12 0 0,13 0 0,-13 0 128,12 0-128,-25 0 0,13 0 0,13 0 0,-26 0 0,13 0 0,12 0-128,-25 0 128,0 0 0,13 0 0,13 0 0,-26 0 0,0 0 0,0 0 0,13 0 0,-13 0 0,25 0 0,-25 0 128,0 0-128,0 0 0,0 0 0,0 0 0,0 0-128,13 0 128,-13 0 0,0 0 128,0 0-128,26 0 0,-26 0-128,0 0 0,13 0-384,-13 0 0,25 0-768,-25 0 128</inkml:trace>
  <inkml:trace contextRef="#ctx0" brushRef="#br0" timeOffset="36742.3663">186 1078 2304,'0'0'1152,"0"0"-256,0 0 1152,0 0-1792,0 0 0,0 0 384,0 0 0,0 0-768,0 0 128,-17 0 256,17 0 128,0 0-128,0 0 0,0 18-128,-35 17 0,35-35-128,-18 18 0,18 17-128,0-35 128,0 18-640,0-18 128,0 35-640,0-35 0</inkml:trace>
  <inkml:trace contextRef="#ctx0" brushRef="#br0" timeOffset="37006.5875">172 1074 2176,'-17'0'1024,"17"0"128,0 0 1024,0 0-1664,0 0 128,17-35 128,-17 35 128,0 0-1152,36 35 128,-36-35 640,0 0 0,0 0-256,0 0 0,0 18-128,17 17 0,-17-35-128,36 0 128,-36 53-512,0-53 128,0 0-640,0 18 128,0-18-640,17 0 128</inkml:trace>
  <inkml:trace contextRef="#ctx0" brushRef="#br0" timeOffset="37295.8842">322 1039 2944,'-35'35'1408,"35"-70"-1152,0 35 2048,0 35-2176,0-35 0,0 0 128,0 0 0,0 0-384,0 18 128,0 17 128,0-35 0,0 0-384,0 18 128,-17 17-640,17-35 0,0 18-256,0-18 128</inkml:trace>
  <inkml:trace contextRef="#ctx0" brushRef="#br0" timeOffset="37878.6772">308 1092 2432,'0'0'1152,"0"0"-896,0 0 2176,0 0-2304,0 0 0,0 0 0,0 0 128,0 0-256,18 0 0,-18 0 128,35 0 0,-35 0 0,0 0 0,18 0-128,17-35 128,-35 35-128,0 0 128,0-18-128,0 18 0,0 0 0,0 0 128,0 0-128,-35 0 0,35 0-128,-18 0 128,18 18 0,0-18 0,0 35 0,-35-35 0,35 0 128,0 18 128,-18 17 0,18-35 0,0 0 0,0 0 128,18 18-128,-18-18 128,35 0-256,-35 0 0,0 0-256,0 0 0,0 0-896,18 0 128,17 0-384,-35 0 128</inkml:trace>
  <inkml:trace contextRef="#ctx0" brushRef="#br0" timeOffset="38256.0199">474 981 2816,'0'0'1408,"0"0"-1280,0 0 2176,0 0-2176,0 26 0,0-26 128,0 0 128,0 13-384,-13 12 0,13-25 256,0 13 0,0 13-128,0-13 128,-25 12-128,25-12 0,-13 13-384,13-14 128,0 14-896,0-26 128,0 0-256,0 13 128</inkml:trace>
  <inkml:trace contextRef="#ctx0" brushRef="#br0" timeOffset="38496.1235">346 1122 2560,'0'0'1280,"26"0"-896,-26 0 2304,0 0-2560,0 0 128,13 0 256,12-24 128,-25 24-768,13 0 128,13 0-128,-13 0 128,12 0-1024,-25 0 128</inkml:trace>
  <inkml:trace contextRef="#ctx0" brushRef="#br0" timeOffset="38960.1728">521 1078 2048,'0'0'1024,"0"0"0,0 0 512,0 0-1408,0 0 0,12 0 0,-12 0 0,26 0-256,-26 0 128,0 0 0,12 0 128,-12 0-128,0 0 0,0 0 0,0 0 128,0 0-128,0 13 128,-12 12-128,12-25 0,0 0 0,0 13 128,-26 13-128,26-26 128,-12 12 128,12-12 128,0 26 0,0-26 0,0 0 128,0 13 0,0-13 0,0 25 0,0-25-256,12 0 128,14 0-128,-26 0 0,12 0-256,14 0 128,-14 0-1536,14 0 128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1-07T16:58:04.804"/>
    </inkml:context>
    <inkml:brush xml:id="br0">
      <inkml:brushProperty name="width" value="0.05" units="cm"/>
      <inkml:brushProperty name="height" value="0.05" units="cm"/>
      <inkml:brushProperty name="ignorePressure" value="1"/>
    </inkml:brush>
  </inkml:definitions>
  <inkml:trace contextRef="#ctx0" brushRef="#br0">4360 3969,'0'0,"0"0,0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6:36:56.982"/>
    </inkml:context>
    <inkml:brush xml:id="br0">
      <inkml:brushProperty name="width" value="0.05" units="cm"/>
      <inkml:brushProperty name="height" value="0.05" units="cm"/>
      <inkml:brushProperty name="color" value="#E71224"/>
    </inkml:brush>
  </inkml:definitions>
  <inkml:trace contextRef="#ctx0" brushRef="#br0">3777 1213 3456,'0'24'1664,"0"-24"-512,0 0 2176,13 0-3072,13 0 128,-26 0 256,13 0 0,12 0-768,-12 0 0,13 0 640,12 0 0,-25 0-768,13 0 0,12 0-1280,-25 0 128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6:36:56.190"/>
    </inkml:context>
    <inkml:brush xml:id="br0">
      <inkml:brushProperty name="width" value="0.05" units="cm"/>
      <inkml:brushProperty name="height" value="0.05" units="cm"/>
      <inkml:brushProperty name="color" value="#E71224"/>
    </inkml:brush>
  </inkml:definitions>
  <inkml:trace contextRef="#ctx0" brushRef="#br0">101 0 2176,'-24'0'1024,"24"0"-512,0 0 1152,24 0-1536,-24 0 128,0 13 0,0 13 128,0-26-512,0 12 128,0 14 256,0-13 0,-24 13-128,24-14 0,0 14-128,0-13 0,0 13-640,0-14 0,0 14-256,0-26 128</inkml:trace>
  <inkml:trace contextRef="#ctx0" brushRef="#br0" timeOffset="336.2174">0 251 2816,'0'0'1408,"0"0"-1024,0 0 2432,0 0-2432,0 0 128,13 0 256,-13 0 0,26 0-896,-26 0 0,13 0 640,13 0 0,-26 0-256,12 0 0,14 0-256,-13 0 128,13 0-768,-13 0 0,12 0-768,-25 0 128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6:36:50.824"/>
    </inkml:context>
    <inkml:brush xml:id="br0">
      <inkml:brushProperty name="width" value="0.05" units="cm"/>
      <inkml:brushProperty name="height" value="0.05" units="cm"/>
      <inkml:brushProperty name="color" value="#00A0D7"/>
    </inkml:brush>
  </inkml:definitions>
  <inkml:trace contextRef="#ctx0" brushRef="#br0">3931 1554 2176,'0'0'1024,"0"0"0,0 0 1152,0 0-1920,0 0 0,0 0 256,0 0 0,0 0-640,0 0 0,-26 13 512,26 13 0,0-14-256,-12 14 128,12-13-128,0 13 0,0 12 0,0-25 128,0 12-128,0-12 0,0 13 0,0-26 128,0 13-128,12-13 0,-12 0 0,26-13 0,-26 13-128,0-26 128,13 13-128,12 13 128,-12-38-128,13 38 128,-26-38-128,12 12 0,14 13 0,-26 13 0,13-26-128,12 14 128,-25 12 0,0-26 0,13 13 0,-13 13 0,0 0 0,0 0 128,0 0 0,0 0 0,0 13-128,-13-13 128,13 26 0,0-14 0,0 14-128,0-13 128,0 13-128,0-14 0,0 14 0,-25-13 128,25 12-256,0-12 128,0 13-640,0-26 0,25 0-896,-25 13 128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1-07T16:36:48.149"/>
    </inkml:context>
    <inkml:brush xml:id="br0">
      <inkml:brushProperty name="width" value="0.05" units="cm"/>
      <inkml:brushProperty name="height" value="0.05" units="cm"/>
      <inkml:brushProperty name="color" value="#00A0D7"/>
    </inkml:brush>
  </inkml:definitions>
  <inkml:trace contextRef="#ctx0" brushRef="#br0">3734 1794 1536,'0'0'768,"0"-25"512,0 25 256,0 0-1280,0 0 128,0 0 0,0 0 128,0-13-512,0 13 0,0 13 512,0-13 0,12 25-128,-12-25 0,26 0 0,-26 39 0,0-39-128,0 38 128,13-25-256,-13 12 0,25-25 0,-25 13 0,0 13-128,13-26 128,13 0 0,-26 13 0,0-13 0,0 0 0,0 0 0,13 0 0,-13 0-128,25-13 128,-25 13-128,0 0 128,13-26-128,12 26 128,-25-13-128,13 13 0,13-25 0,-26 12 128,38 13-128,-38-25 128,39 12-512,-39 13 0,12 0-1152,14 0 128</inkml:trace>
</inkml:ink>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Tan09</b:Tag>
    <b:SourceType>Book</b:SourceType>
    <b:Guid>{0EC374B8-2DC2-4037-AE8F-75A8D1055897}</b:Guid>
    <b:Title>Moderne Betriebssysteme</b:Title>
    <b:InternetSiteTitle>OS</b:InternetSiteTitle>
    <b:Year>2009</b:Year>
    <b:URL>Operating System (DOS)</b:URL>
    <b:Author>
      <b:Author>
        <b:NameList>
          <b:Person>
            <b:Last>Tanenbaum</b:Last>
            <b:First>Andrew</b:First>
            <b:Middle>S.</b:Middle>
          </b:Person>
        </b:NameList>
      </b:Author>
    </b:Author>
    <b:City>Hallbergmoos</b:City>
    <b:Publisher>Pearson Studium</b:Publisher>
    <b:RefOrder>1</b:RefOrder>
  </b:Source>
  <b:Source>
    <b:Tag>Wik16</b:Tag>
    <b:SourceType>InternetSite</b:SourceType>
    <b:Guid>{29B115D6-0692-48E3-B41C-E0712065B330}</b:Guid>
    <b:Title>Texterkennung</b:Title>
    <b:Year>2016</b:Year>
    <b:InternetSiteTitle>Wikipedia</b:InternetSiteTitle>
    <b:Month>Februar</b:Month>
    <b:Day>03</b:Day>
    <b:URL>https://de.wikipedia.org/wiki/Texterkennung</b:URL>
    <b:YearAccessed>2016</b:YearAccessed>
    <b:MonthAccessed>November</b:MonthAccessed>
    <b:DayAccessed>03</b:DayAccessed>
    <b:RefOrder>2</b:RefOrder>
  </b:Source>
  <b:Source>
    <b:Tag>mip16</b:Tag>
    <b:SourceType>InternetSite</b:SourceType>
    <b:Guid>{9E35C7EE-685E-47A6-A840-1AA2541E50F4}</b:Guid>
    <b:Title>Evolving CSI-2 Specifi cation</b:Title>
    <b:Year>2016</b:Year>
    <b:InternetSiteTitle>mipi</b:InternetSiteTitle>
    <b:Month>Februar</b:Month>
    <b:URL>http://mipi.org/sites/default/files/files/MIPI%20CSI-2%20Specification%20Brief.pdf</b:URL>
    <b:Author>
      <b:Author>
        <b:NameList>
          <b:Person>
            <b:Last>Alliance</b:Last>
            <b:First>mipi</b:First>
          </b:Person>
        </b:NameList>
      </b:Author>
    </b:Author>
    <b:YearAccessed>2016</b:YearAccessed>
    <b:MonthAccessed>November</b:MonthAccessed>
    <b:DayAccessed>11</b:DayAccessed>
    <b:RefOrder>3</b:RefOrder>
  </b:Source>
  <b:Source>
    <b:Tag>Ach16</b:Tag>
    <b:SourceType>InternetSite</b:SourceType>
    <b:Guid>{A0745410-BB5F-479B-AAC1-F7A79165BA15}</b:Guid>
    <b:Title>Display Technologien erklärt: LCD, LED, OLED &amp; Quantum Dot</b:Title>
    <b:InternetSiteTitle>Professional System</b:InternetSiteTitle>
    <b:Year>2016</b:Year>
    <b:Month>September</b:Month>
    <b:Day>14</b:Day>
    <b:URL>http://www.professional-system.de/basics/display-technologien-erklaert-lcd-led-oled-quantum-dot/</b:URL>
    <b:Author>
      <b:Author>
        <b:NameList>
          <b:Person>
            <b:Last>Hannemann</b:Last>
            <b:First>Achim</b:First>
          </b:Person>
        </b:NameList>
      </b:Author>
    </b:Author>
    <b:YearAccessed>2016</b:YearAccessed>
    <b:MonthAccessed>November</b:MonthAccessed>
    <b:DayAccessed>11</b:DayAccessed>
    <b:RefOrder>4</b:RefOrder>
  </b:Source>
  <b:Source>
    <b:Tag>Nen16</b:Tag>
    <b:SourceType>InternetSite</b:SourceType>
    <b:Guid>{CDB17C45-7A16-4C7E-9165-38E625A669B3}</b:Guid>
    <b:Title>Lock-in-Effekt</b:Title>
    <b:InternetSiteTitle>Wikipedia</b:InternetSiteTitle>
    <b:Year>2016</b:Year>
    <b:Month>November</b:Month>
    <b:Day>7</b:Day>
    <b:URL>https://de.wikipedia.org/wiki/Lock-in-Effekt</b:URL>
    <b:Author>
      <b:Author>
        <b:NameList>
          <b:Person>
            <b:Last>Nenntmichruhigip</b:Last>
          </b:Person>
        </b:NameList>
      </b:Author>
    </b:Author>
    <b:YearAccessed>2016</b:YearAccessed>
    <b:MonthAccessed>November</b:MonthAccessed>
    <b:DayAccessed>11</b:DayAccessed>
    <b:RefOrder>5</b:RefOrder>
  </b:Source>
  <b:Source>
    <b:Tag>Ope16</b:Tag>
    <b:SourceType>InternetSite</b:SourceType>
    <b:Guid>{184082A5-D307-4FEC-B1C6-CDFA948398F4}</b:Guid>
    <b:Author>
      <b:Author>
        <b:NameList>
          <b:Person>
            <b:Last>OpenCV</b:Last>
          </b:Person>
        </b:NameList>
      </b:Author>
    </b:Author>
    <b:Title>OpenCV</b:Title>
    <b:Year>2016</b:Year>
    <b:Month>Mai</b:Month>
    <b:Day>19</b:Day>
    <b:URL>http://opencv.org/</b:URL>
    <b:YearAccessed>2016</b:YearAccessed>
    <b:MonthAccessed>November</b:MonthAccessed>
    <b:DayAccessed>11</b:DayAccessed>
    <b:InternetSiteTitle>opencv.org</b:InternetSiteTitle>
    <b:RefOrder>6</b:RefOrder>
  </b:Source>
  <b:Source>
    <b:Tag>Han16</b:Tag>
    <b:SourceType>InternetSite</b:SourceType>
    <b:Guid>{A6198F86-AE13-4BEE-8EF0-C37F6561918A}</b:Guid>
    <b:Title>Allzweckeingabe/-ausgabe</b:Title>
    <b:InternetSiteTitle>Wikipedia</b:InternetSiteTitle>
    <b:Year>2016</b:Year>
    <b:Month>August</b:Month>
    <b:Day>14</b:Day>
    <b:URL>https://de.wikipedia.org/wiki/Allzweckeingabe/-ausgabe</b:URL>
    <b:Author>
      <b:Author>
        <b:NameList>
          <b:Person>
            <b:Last>Predatorix</b:Last>
          </b:Person>
        </b:NameList>
      </b:Author>
    </b:Author>
    <b:YearAccessed>2016</b:YearAccessed>
    <b:MonthAccessed>November</b:MonthAccessed>
    <b:DayAccessed>11</b:DayAccessed>
    <b:RefOrder>7</b:RefOrder>
  </b:Source>
  <b:Source>
    <b:Tag>Oml16</b:Tag>
    <b:SourceType>Report</b:SourceType>
    <b:Guid>{390565E4-94CE-4038-8AE6-00E58D2A955D}</b:Guid>
    <b:Title>Aufgabenstellung PREN 1  Herbstsemester 2016</b:Title>
    <b:Year>2016</b:Year>
    <b:Author>
      <b:Author>
        <b:NameList>
          <b:Person>
            <b:Last>Omlin</b:Last>
            <b:First>Adrian</b:First>
          </b:Person>
        </b:NameList>
      </b:Author>
    </b:Author>
    <b:Publisher>Hochschule Luzern T&amp;A</b:Publisher>
    <b:City>Horw</b:City>
    <b:Pages>3</b:Pages>
    <b:RefOrder>8</b:RefOrder>
  </b:Source>
  <b:Source>
    <b:Tag>dud16</b:Tag>
    <b:SourceType>InternetSite</b:SourceType>
    <b:Guid>{F777D3E3-F80F-4FEC-8DDA-0EBC4C40C614}</b:Guid>
    <b:Title>Debugging</b:Title>
    <b:Year>2016</b:Year>
    <b:URL>http://www.duden.de/rechtschreibung/Debugging</b:URL>
    <b:YearAccessed>2016</b:YearAccessed>
    <b:MonthAccessed>November</b:MonthAccessed>
    <b:DayAccessed>06</b:DayAccessed>
    <b:InternetSiteTitle>Duden</b:InternetSiteTitle>
    <b:Author>
      <b:Author>
        <b:Corporate>Duden</b:Corporate>
      </b:Author>
    </b:Author>
    <b:RefOrder>9</b:RefOrder>
  </b:Source>
  <b:Source>
    <b:Tag>BSD13</b:Tag>
    <b:SourceType>InternetSite</b:SourceType>
    <b:Guid>{07DC7FF4-13A4-429D-9D67-121716B140FE}</b:Guid>
    <b:Title>ssh(1) - Linux man page</b:Title>
    <b:Year>2013</b:Year>
    <b:Author>
      <b:Author>
        <b:NameList>
          <b:Person>
            <b:Last>BSD</b:Last>
          </b:Person>
        </b:NameList>
      </b:Author>
    </b:Author>
    <b:Month>April</b:Month>
    <b:Day>14</b:Day>
    <b:URL>https://linux.die.net/man/1/ssh</b:URL>
    <b:YearAccessed>2016</b:YearAccessed>
    <b:MonthAccessed>Dezember</b:MonthAccessed>
    <b:DayAccessed>08</b:DayAccessed>
    <b:RefOrder>10</b:RefOrder>
  </b:Source>
  <b:Source>
    <b:Tag>Chr12</b:Tag>
    <b:SourceType>InternetSite</b:SourceType>
    <b:Guid>{04697715-AE9D-48DD-87E7-D49544B238FD}</b:Guid>
    <b:Author>
      <b:Author>
        <b:NameList>
          <b:Person>
            <b:Last>Vossen</b:Last>
            <b:First>Chris</b:First>
          </b:Person>
        </b:NameList>
      </b:Author>
    </b:Author>
    <b:Title>Leadwerks</b:Title>
    <b:InternetSiteTitle>Can you paint with all the colors of the wind? Leadwerks can.</b:InternetSiteTitle>
    <b:Year>2012</b:Year>
    <b:Month>April</b:Month>
    <b:Day>26</b:Day>
    <b:URL>http://www.leadwerks.com/werkspace/blog/94/entry-880-can-you-paint-with-all-the-colors-of-the-wind-leadwerks-can/</b:URL>
    <b:YearAccessed>2016</b:YearAccessed>
    <b:MonthAccessed>November</b:MonthAccessed>
    <b:DayAccessed>11</b:DayAccessed>
    <b:RefOrder>11</b:RefOrder>
  </b:Source>
  <b:Source>
    <b:Tag>obl16</b:Tag>
    <b:SourceType>DocumentFromInternetSite</b:SourceType>
    <b:Guid>{01F67E80-EA94-4406-9A63-2B85B8E5412B}</b:Guid>
    <b:Title>github.com</b:Title>
    <b:Year>2016</b:Year>
    <b:Author>
      <b:Author>
        <b:NameList>
          <b:Person>
            <b:Last>oblique</b:Last>
          </b:Person>
        </b:NameList>
      </b:Author>
    </b:Author>
    <b:InternetSiteTitle>creat_ap</b:InternetSiteTitle>
    <b:Month>November</b:Month>
    <b:Day>27</b:Day>
    <b:URL>https://github.com/oblique/create_ap</b:URL>
    <b:YearAccessed>2016</b:YearAccessed>
    <b:MonthAccessed>Dezember</b:MonthAccessed>
    <b:DayAccessed>22</b:DayAccessed>
    <b:Version>0.4.6</b:Version>
    <b:RefOrder>12</b:RefOrder>
  </b:Source>
  <b:Source>
    <b:Tag>Ele17</b:Tag>
    <b:SourceType>ElectronicSource</b:SourceType>
    <b:Guid>{C813FCDA-6D29-4FD3-A056-AF84F680C067}</b:Guid>
    <b:Title>High Power Full-White LED</b:Title>
    <b:Year>2017</b:Year>
    <b:Author>
      <b:Author>
        <b:NameList>
          <b:Person>
            <b:Last>Electrodragon</b:Last>
          </b:Person>
        </b:NameList>
      </b:Author>
    </b:Author>
    <b:Month>März</b:Month>
    <b:Day>19</b:Day>
    <b:URL>http://www.electrodragon.com/w/High_Power_Full-White_LED#Specification</b:URL>
    <b:RefOrder>13</b:RefOrder>
  </b:Source>
  <b:Source>
    <b:Tag>Wdw16</b:Tag>
    <b:SourceType>InternetSite</b:SourceType>
    <b:Guid>{CFE871AD-F307-4E39-8FBC-970EDA582BC0}</b:Guid>
    <b:Title>Leiterplattine</b:Title>
    <b:Year>2016</b:Year>
    <b:Month>April</b:Month>
    <b:Day>22</b:Day>
    <b:Author>
      <b:Author>
        <b:NameList>
          <b:Person>
            <b:Last>Wdwd</b:Last>
          </b:Person>
        </b:NameList>
      </b:Author>
    </b:Author>
    <b:InternetSiteTitle>Wikipedia</b:InternetSiteTitle>
    <b:URL>https://de.wikipedia.org/wiki/Leiterplatte</b:URL>
    <b:RefOrder>14</b:RefOrder>
  </b:Source>
  <b:Source>
    <b:Tag>Hor09</b:Tag>
    <b:SourceType>DocumentFromInternetSite</b:SourceType>
    <b:Guid>{E82A9493-3501-4067-9D55-57F2B8297C81}</b:Guid>
    <b:Title>Querschnittsberechnung von Kabeln und Leitungen</b:Title>
    <b:InternetSiteTitle>Horlemann.de</b:InternetSiteTitle>
    <b:Year>2009</b:Year>
    <b:Month>Februar</b:Month>
    <b:Day>20</b:Day>
    <b:URL>http://www.horlemann.de/uploads/tx_wfp2downloads/querschnittsberechnung_von_kabeln_und_leitungen.pdf</b:URL>
    <b:Author>
      <b:Author>
        <b:Corporate>Horlemann</b:Corporate>
      </b:Author>
    </b:Author>
    <b:RefOrder>15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038460-7BC6-4857-A574-C71FFC108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Vorlage_word_Dokument.dotx</Template>
  <TotalTime>0</TotalTime>
  <Pages>16</Pages>
  <Words>1211</Words>
  <Characters>7630</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EAT  ]</vt:lpstr>
    </vt:vector>
  </TitlesOfParts>
  <Company>[ Labordokumentaiton ]</Company>
  <LinksUpToDate>false</LinksUpToDate>
  <CharactersWithSpaces>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EAT  ]</dc:title>
  <dc:subject>[ Gleichrichter ]</dc:subject>
  <dc:creator>Andreas Lindegger, Remo Lingg, Damian Lötscher, Silvio Müller</dc:creator>
  <cp:keywords/>
  <dc:description/>
  <cp:lastModifiedBy>Giordano</cp:lastModifiedBy>
  <cp:revision>97</cp:revision>
  <cp:lastPrinted>2017-06-12T17:03:00Z</cp:lastPrinted>
  <dcterms:created xsi:type="dcterms:W3CDTF">2017-06-11T19:00:00Z</dcterms:created>
  <dcterms:modified xsi:type="dcterms:W3CDTF">2017-11-19T02:21:00Z</dcterms:modified>
</cp:coreProperties>
</file>